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Default Extension="wmf" ContentType="image/x-wmf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oleObject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  <Default Extension="pict" ContentType="image/pict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918D7" w:rsidRDefault="00A918D7" w:rsidP="00A918D7"/>
    <w:p w:rsidR="00A918D7" w:rsidRPr="005303A5" w:rsidRDefault="00A918D7" w:rsidP="00A918D7">
      <w:pPr>
        <w:pStyle w:val="CaseTitle"/>
        <w:jc w:val="left"/>
        <w:rPr>
          <w:b/>
          <w:bCs/>
          <w:color w:val="999999"/>
          <w:sz w:val="52"/>
          <w:szCs w:val="52"/>
        </w:rPr>
      </w:pPr>
      <w:r>
        <w:rPr>
          <w:b/>
          <w:bCs/>
          <w:sz w:val="52"/>
          <w:szCs w:val="52"/>
        </w:rPr>
        <w:t>Module 3: Probability Models</w:t>
      </w:r>
    </w:p>
    <w:p w:rsidR="00A918D7" w:rsidRDefault="00A918D7" w:rsidP="00A918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Application: Pricing a Digital Option</w:t>
      </w: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Many investors place some of their assets in stocks, such as purchasing an index fund.</w:t>
      </w:r>
    </w:p>
    <w:p w:rsidR="00A918D7" w:rsidDel="00611DA3" w:rsidRDefault="00A918D7" w:rsidP="00A918D7">
      <w:pPr>
        <w:pStyle w:val="BodyText"/>
        <w:rPr>
          <w:del w:id="0" w:author="Robert Stine" w:date="2009-07-14T23:39:00Z"/>
          <w:snapToGrid w:val="0"/>
        </w:rPr>
      </w:pPr>
    </w:p>
    <w:p w:rsidR="00A918D7" w:rsidRDefault="00A918D7" w:rsidP="00A918D7">
      <w:pPr>
        <w:pStyle w:val="BodyText"/>
        <w:spacing w:before="120"/>
        <w:rPr>
          <w:ins w:id="1" w:author="Robert Stine" w:date="2009-07-14T23:39:00Z"/>
          <w:snapToGrid w:val="0"/>
        </w:rPr>
      </w:pPr>
      <w:r>
        <w:rPr>
          <w:snapToGrid w:val="0"/>
        </w:rPr>
        <w:t xml:space="preserve">The history of the stock market </w:t>
      </w:r>
      <w:del w:id="2" w:author="Robert Stine" w:date="2009-07-14T23:39:00Z">
        <w:r w:rsidDel="00611DA3">
          <w:rPr>
            <w:snapToGrid w:val="0"/>
          </w:rPr>
          <w:delText xml:space="preserve">in the U.S. </w:delText>
        </w:r>
      </w:del>
      <w:r>
        <w:rPr>
          <w:snapToGrid w:val="0"/>
        </w:rPr>
        <w:t xml:space="preserve">reveals that </w:t>
      </w:r>
      <w:del w:id="3" w:author="Robert Stine" w:date="2009-07-14T23:39:00Z">
        <w:r w:rsidDel="00611DA3">
          <w:rPr>
            <w:snapToGrid w:val="0"/>
          </w:rPr>
          <w:delText xml:space="preserve">these </w:delText>
        </w:r>
      </w:del>
      <w:r>
        <w:rPr>
          <w:snapToGrid w:val="0"/>
        </w:rPr>
        <w:t xml:space="preserve">investors face risks. Although the market has headed up for most of its history, some months have shown very large declines. </w:t>
      </w:r>
      <w:ins w:id="4" w:author="Robert Stine" w:date="2009-07-14T23:38:00Z">
        <w:r>
          <w:rPr>
            <w:snapToGrid w:val="0"/>
          </w:rPr>
          <w:t xml:space="preserve">The data file </w:t>
        </w:r>
      </w:ins>
      <w:del w:id="5" w:author="Robert Stine" w:date="2009-07-14T23:38:00Z">
        <w:r w:rsidDel="00611DA3">
          <w:rPr>
            <w:snapToGrid w:val="0"/>
          </w:rPr>
          <w:delText xml:space="preserve">The file </w:delText>
        </w:r>
      </w:del>
      <w:del w:id="6" w:author="Robert Stine" w:date="2009-07-14T23:34:00Z">
        <w:r w:rsidRPr="00A95CFD" w:rsidDel="00611DA3">
          <w:rPr>
            <w:i/>
            <w:snapToGrid w:val="0"/>
          </w:rPr>
          <w:delText>S&amp;P85-04</w:delText>
        </w:r>
      </w:del>
      <w:proofErr w:type="spellStart"/>
      <w:ins w:id="7" w:author="Robert Stine" w:date="2009-07-14T23:34:00Z">
        <w:r>
          <w:rPr>
            <w:i/>
            <w:snapToGrid w:val="0"/>
          </w:rPr>
          <w:t>total_</w:t>
        </w:r>
        <w:proofErr w:type="gramStart"/>
        <w:r>
          <w:rPr>
            <w:i/>
            <w:snapToGrid w:val="0"/>
          </w:rPr>
          <w:t>market</w:t>
        </w:r>
      </w:ins>
      <w:r w:rsidRPr="00A95CFD">
        <w:rPr>
          <w:i/>
          <w:snapToGrid w:val="0"/>
        </w:rPr>
        <w:t>.JMP</w:t>
      </w:r>
      <w:proofErr w:type="spellEnd"/>
      <w:proofErr w:type="gramEnd"/>
      <w:r w:rsidRPr="00A95CFD">
        <w:rPr>
          <w:i/>
          <w:snapToGrid w:val="0"/>
        </w:rPr>
        <w:t xml:space="preserve"> </w:t>
      </w:r>
      <w:r>
        <w:rPr>
          <w:snapToGrid w:val="0"/>
        </w:rPr>
        <w:t xml:space="preserve">contains </w:t>
      </w:r>
      <w:del w:id="8" w:author="Robert Stine" w:date="2009-07-14T23:34:00Z">
        <w:r w:rsidDel="00611DA3">
          <w:rPr>
            <w:snapToGrid w:val="0"/>
          </w:rPr>
          <w:delText xml:space="preserve">the </w:delText>
        </w:r>
      </w:del>
      <w:del w:id="9" w:author="Robert Stine" w:date="2009-07-14T23:30:00Z">
        <w:r w:rsidDel="00024759">
          <w:rPr>
            <w:snapToGrid w:val="0"/>
          </w:rPr>
          <w:delText xml:space="preserve">following </w:delText>
        </w:r>
      </w:del>
      <w:r>
        <w:rPr>
          <w:snapToGrid w:val="0"/>
        </w:rPr>
        <w:t xml:space="preserve">monthly returns on the </w:t>
      </w:r>
      <w:ins w:id="10" w:author="Robert Stine" w:date="2009-07-14T23:35:00Z">
        <w:r>
          <w:rPr>
            <w:snapToGrid w:val="0"/>
          </w:rPr>
          <w:t xml:space="preserve">composite </w:t>
        </w:r>
      </w:ins>
      <w:r>
        <w:rPr>
          <w:snapToGrid w:val="0"/>
        </w:rPr>
        <w:t>S&amp;P index</w:t>
      </w:r>
      <w:ins w:id="11" w:author="Robert Stine" w:date="2009-07-14T23:39:00Z">
        <w:r>
          <w:rPr>
            <w:snapToGrid w:val="0"/>
          </w:rPr>
          <w:t>.</w:t>
        </w:r>
      </w:ins>
    </w:p>
    <w:p w:rsidR="00000000" w:rsidRDefault="00A918D7">
      <w:pPr>
        <w:pStyle w:val="BodyText"/>
        <w:numPr>
          <w:ins w:id="12" w:author="Robert Stine" w:date="2009-07-14T23:39:00Z"/>
        </w:numPr>
        <w:spacing w:before="120" w:after="120"/>
        <w:rPr>
          <w:snapToGrid w:val="0"/>
        </w:rPr>
        <w:pPrChange w:id="13" w:author="Robert Stine" w:date="2009-07-14T23:39:00Z">
          <w:pPr>
            <w:pStyle w:val="BodyText"/>
          </w:pPr>
        </w:pPrChange>
      </w:pPr>
      <w:ins w:id="14" w:author="Robert Stine" w:date="2009-07-14T23:39:00Z">
        <w:r>
          <w:rPr>
            <w:snapToGrid w:val="0"/>
          </w:rPr>
          <w:t>This plot shows these returns</w:t>
        </w:r>
      </w:ins>
      <w:ins w:id="15" w:author="Robert Stine" w:date="2009-07-14T23:38:00Z">
        <w:r>
          <w:rPr>
            <w:snapToGrid w:val="0"/>
          </w:rPr>
          <w:t xml:space="preserve"> from 1985 through 2007</w:t>
        </w:r>
      </w:ins>
      <w:r>
        <w:rPr>
          <w:snapToGrid w:val="0"/>
        </w:rPr>
        <w:t xml:space="preserve">. Do you recognize </w:t>
      </w:r>
      <w:del w:id="16" w:author="Robert Stine" w:date="2009-07-14T23:39:00Z">
        <w:r w:rsidDel="00611DA3">
          <w:rPr>
            <w:snapToGrid w:val="0"/>
          </w:rPr>
          <w:delText>some</w:delText>
        </w:r>
      </w:del>
      <w:ins w:id="17" w:author="Robert Stine" w:date="2009-07-14T23:39:00Z">
        <w:r>
          <w:rPr>
            <w:snapToGrid w:val="0"/>
          </w:rPr>
          <w:t>any</w:t>
        </w:r>
      </w:ins>
      <w:r>
        <w:rPr>
          <w:snapToGrid w:val="0"/>
        </w:rPr>
        <w:t xml:space="preserve"> </w:t>
      </w:r>
      <w:del w:id="18" w:author="Robert Stine" w:date="2009-07-14T23:39:00Z">
        <w:r w:rsidDel="00611DA3">
          <w:rPr>
            <w:snapToGrid w:val="0"/>
          </w:rPr>
          <w:delText xml:space="preserve">of these </w:delText>
        </w:r>
      </w:del>
      <w:r>
        <w:rPr>
          <w:snapToGrid w:val="0"/>
        </w:rPr>
        <w:t>dates?</w:t>
      </w:r>
    </w:p>
    <w:p w:rsidR="00A918D7" w:rsidDel="00611DA3" w:rsidRDefault="00A918D7" w:rsidP="00A918D7">
      <w:pPr>
        <w:pStyle w:val="BodyText"/>
        <w:rPr>
          <w:del w:id="19" w:author="Robert Stine" w:date="2009-07-14T23:39:00Z"/>
        </w:rPr>
      </w:pPr>
    </w:p>
    <w:p w:rsidR="00000000" w:rsidRDefault="00F94335">
      <w:pPr>
        <w:pStyle w:val="BodyText"/>
        <w:spacing w:before="120"/>
        <w:jc w:val="center"/>
        <w:pPrChange w:id="20" w:author="Robert Stine" w:date="2009-07-14T23:40:00Z">
          <w:pPr>
            <w:pStyle w:val="BodyText"/>
            <w:jc w:val="center"/>
          </w:pPr>
        </w:pPrChange>
      </w:pPr>
      <w:ins w:id="21" w:author="Robert Stine" w:date="2009-07-14T23:38:00Z">
        <w:r>
          <w:rPr>
            <w:noProof/>
          </w:rPr>
          <w:drawing>
            <wp:inline distT="0" distB="0" distL="0" distR="0">
              <wp:extent cx="5926455" cy="2243455"/>
              <wp:effectExtent l="25400" t="0" r="0" b="0"/>
              <wp:docPr id="2" name="Picture 2" descr="te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temp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26455" cy="2243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  <w:del w:id="22" w:author="Robert Stine" w:date="2009-07-14T23:38:00Z">
        <w:r>
          <w:rPr>
            <w:noProof/>
          </w:rPr>
          <w:drawing>
            <wp:inline distT="0" distB="0" distL="0" distR="0">
              <wp:extent cx="6697345" cy="1718945"/>
              <wp:effectExtent l="25400" t="0" r="825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97345" cy="17189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A918D7" w:rsidRDefault="00A918D7" w:rsidP="00A918D7">
      <w:pPr>
        <w:pStyle w:val="BodyText"/>
        <w:rPr>
          <w:ins w:id="23" w:author="Robert Stine" w:date="2009-07-14T23:41:00Z"/>
          <w:snapToGrid w:val="0"/>
        </w:rPr>
      </w:pPr>
      <w:r>
        <w:rPr>
          <w:snapToGrid w:val="0"/>
        </w:rPr>
        <w:t>We can summarize these data with a histogram that shows the distribution of the monthly returns over these years.</w:t>
      </w:r>
    </w:p>
    <w:p w:rsidR="00A918D7" w:rsidRDefault="00A918D7" w:rsidP="00A918D7">
      <w:pPr>
        <w:pStyle w:val="BodyText"/>
        <w:numPr>
          <w:ins w:id="24" w:author="Robert Stine" w:date="2009-07-14T23:41:00Z"/>
        </w:numPr>
        <w:rPr>
          <w:snapToGrid w:val="0"/>
        </w:rPr>
      </w:pPr>
    </w:p>
    <w:p w:rsidR="00A918D7" w:rsidRDefault="00F94335" w:rsidP="00A918D7">
      <w:pPr>
        <w:pStyle w:val="BodyText"/>
        <w:rPr>
          <w:snapToGrid w:val="0"/>
        </w:rPr>
      </w:pPr>
      <w:ins w:id="25" w:author="Robert Stine" w:date="2009-07-14T23:41:00Z">
        <w:r>
          <w:rPr>
            <w:noProof/>
          </w:rPr>
          <w:drawing>
            <wp:inline distT="0" distB="0" distL="0" distR="0">
              <wp:extent cx="8170545" cy="2802255"/>
              <wp:effectExtent l="25400" t="0" r="8255" b="0"/>
              <wp:docPr id="4" name="Picture 4" descr="te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temp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70545" cy="2802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918D7" w:rsidRPr="007A7893" w:rsidRDefault="00F94335" w:rsidP="00A918D7">
      <w:pPr>
        <w:pStyle w:val="BodyText"/>
        <w:jc w:val="center"/>
        <w:rPr>
          <w:szCs w:val="24"/>
        </w:rPr>
      </w:pPr>
      <w:del w:id="26" w:author="Robert Stine" w:date="2009-07-14T23:41:00Z">
        <w:r>
          <w:rPr>
            <w:noProof/>
          </w:rPr>
          <w:drawing>
            <wp:inline distT="0" distB="0" distL="0" distR="0">
              <wp:extent cx="4910455" cy="2760345"/>
              <wp:effectExtent l="2540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10455" cy="27603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A918D7" w:rsidDel="00B372B0" w:rsidRDefault="00A918D7" w:rsidP="00A918D7">
      <w:pPr>
        <w:pStyle w:val="BodyText"/>
        <w:rPr>
          <w:del w:id="27" w:author="Robert Stine" w:date="2009-07-14T23:42:00Z"/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The average monthly return is </w:t>
      </w:r>
      <w:ins w:id="28" w:author="Robert Stine" w:date="2009-07-14T23:42:00Z">
        <w:r>
          <w:rPr>
            <w:snapToGrid w:val="0"/>
          </w:rPr>
          <w:t>0</w:t>
        </w:r>
      </w:ins>
      <w:r>
        <w:rPr>
          <w:snapToGrid w:val="0"/>
        </w:rPr>
        <w:t>.</w:t>
      </w:r>
      <w:del w:id="29" w:author="Robert Stine" w:date="2009-07-14T23:42:00Z">
        <w:r w:rsidDel="00B372B0">
          <w:rPr>
            <w:snapToGrid w:val="0"/>
          </w:rPr>
          <w:delText>93</w:delText>
        </w:r>
      </w:del>
      <w:proofErr w:type="gramStart"/>
      <w:ins w:id="30" w:author="Robert Stine" w:date="2009-07-14T23:42:00Z">
        <w:r>
          <w:rPr>
            <w:snapToGrid w:val="0"/>
          </w:rPr>
          <w:t>88</w:t>
        </w:r>
      </w:ins>
      <w:r>
        <w:rPr>
          <w:snapToGrid w:val="0"/>
        </w:rPr>
        <w:t>% with standard deviation 4.</w:t>
      </w:r>
      <w:proofErr w:type="gramEnd"/>
      <w:del w:id="31" w:author="Robert Stine" w:date="2009-07-14T23:42:00Z">
        <w:r w:rsidDel="00B372B0">
          <w:rPr>
            <w:snapToGrid w:val="0"/>
          </w:rPr>
          <w:delText>45</w:delText>
        </w:r>
      </w:del>
      <w:ins w:id="32" w:author="Robert Stine" w:date="2009-07-14T23:42:00Z">
        <w:r>
          <w:rPr>
            <w:snapToGrid w:val="0"/>
          </w:rPr>
          <w:t>23</w:t>
        </w:r>
      </w:ins>
      <w:r>
        <w:rPr>
          <w:snapToGrid w:val="0"/>
        </w:rPr>
        <w:t>%. What do these mean?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Investors with large positions in the stock market might want to avoid some of these risks. Rather than selling their stocks and paying all of those fees, investors can purchase a type of insurance in the form of an </w:t>
      </w:r>
      <w:r w:rsidRPr="006C3E1C">
        <w:rPr>
          <w:i/>
          <w:snapToGrid w:val="0"/>
        </w:rPr>
        <w:t>option</w:t>
      </w:r>
      <w:r>
        <w:rPr>
          <w:snapToGrid w:val="0"/>
        </w:rPr>
        <w:t>.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We’ll consider a very special type of option known as a </w:t>
      </w:r>
      <w:r w:rsidRPr="006C3E1C">
        <w:rPr>
          <w:i/>
          <w:snapToGrid w:val="0"/>
        </w:rPr>
        <w:t>digital option</w:t>
      </w:r>
      <w:r>
        <w:rPr>
          <w:snapToGrid w:val="0"/>
        </w:rPr>
        <w:t xml:space="preserve">.  This can be used to construct more complicated derivatives; an asset, such as an option that </w:t>
      </w:r>
      <w:r w:rsidRPr="00D702BB">
        <w:rPr>
          <w:i/>
          <w:snapToGrid w:val="0"/>
        </w:rPr>
        <w:t>derives</w:t>
      </w:r>
      <w:r>
        <w:rPr>
          <w:snapToGrid w:val="0"/>
        </w:rPr>
        <w:t xml:space="preserve"> its value from another asset, is known as a derivative.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The question of interest:</w:t>
      </w:r>
    </w:p>
    <w:p w:rsidR="00A918D7" w:rsidRDefault="00A918D7" w:rsidP="00A918D7">
      <w:pPr>
        <w:pStyle w:val="BodyQuotation"/>
        <w:rPr>
          <w:snapToGrid w:val="0"/>
        </w:rPr>
      </w:pPr>
      <w:r>
        <w:rPr>
          <w:snapToGrid w:val="0"/>
        </w:rPr>
        <w:t xml:space="preserve">To insure yourself against a large drop in the Standard &amp; </w:t>
      </w:r>
      <w:proofErr w:type="spellStart"/>
      <w:r>
        <w:rPr>
          <w:snapToGrid w:val="0"/>
        </w:rPr>
        <w:t>Poors</w:t>
      </w:r>
      <w:proofErr w:type="spellEnd"/>
      <w:r>
        <w:rPr>
          <w:snapToGrid w:val="0"/>
        </w:rPr>
        <w:t xml:space="preserve"> (S&amp;P) index, how much should you pay for a digital option that pays $1 if the S&amp;P index drops by more than 10% next month?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The price for one option is not so interesting.  But consider an investor who wants to buy 1,000,000 of these options.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What’s a good price for the option from the point of view of the investor? From the point of view of the bank that offers the option?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The complicating factor:</w:t>
      </w:r>
    </w:p>
    <w:p w:rsidR="00A918D7" w:rsidRDefault="00A918D7" w:rsidP="00A918D7">
      <w:pPr>
        <w:pStyle w:val="BodyQuotation"/>
        <w:rPr>
          <w:snapToGrid w:val="0"/>
        </w:rPr>
      </w:pPr>
      <w:r>
        <w:rPr>
          <w:snapToGrid w:val="0"/>
        </w:rPr>
        <w:t xml:space="preserve">We need to anticipate what might happen in a </w:t>
      </w:r>
      <w:r w:rsidRPr="00D10873">
        <w:rPr>
          <w:i/>
          <w:snapToGrid w:val="0"/>
        </w:rPr>
        <w:t>future month</w:t>
      </w:r>
      <w:r>
        <w:rPr>
          <w:snapToGrid w:val="0"/>
        </w:rPr>
        <w:t>.  All we have to go on is what has happened in the past. An abstraction that we’ll use to think carefully about such problems is known as a random variable.</w:t>
      </w:r>
    </w:p>
    <w:p w:rsidR="00A918D7" w:rsidRDefault="00A918D7" w:rsidP="00A918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Random Variables</w:t>
      </w:r>
    </w:p>
    <w:p w:rsidR="00A918D7" w:rsidRDefault="00A918D7" w:rsidP="00A918D7">
      <w:pPr>
        <w:pStyle w:val="BodyText"/>
      </w:pPr>
      <w:r>
        <w:rPr>
          <w:snapToGrid w:val="0"/>
        </w:rPr>
        <w:t xml:space="preserve">A </w:t>
      </w:r>
      <w:r>
        <w:rPr>
          <w:i/>
          <w:snapToGrid w:val="0"/>
        </w:rPr>
        <w:t xml:space="preserve">random variable </w:t>
      </w:r>
      <w:r>
        <w:rPr>
          <w:snapToGrid w:val="0"/>
        </w:rPr>
        <w:t>(</w:t>
      </w:r>
      <w:proofErr w:type="spellStart"/>
      <w:r>
        <w:rPr>
          <w:snapToGrid w:val="0"/>
        </w:rPr>
        <w:t>rv</w:t>
      </w:r>
      <w:proofErr w:type="spellEnd"/>
      <w:r>
        <w:rPr>
          <w:snapToGrid w:val="0"/>
        </w:rPr>
        <w:t>) (e.g., X, Y, Z, etc.) is used to represent an uncertain quantity.    (You can think of it as the uncertain numerical outcome of an experiment or process that has yet to occur).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 xml:space="preserve">A random variable associates a number between 0 and 1 with each possible outcome of an experiment or random process.  This number is called the </w:t>
      </w:r>
      <w:r>
        <w:rPr>
          <w:i/>
        </w:rPr>
        <w:t>probability</w:t>
      </w:r>
      <w:r>
        <w:t xml:space="preserve"> of the outcome.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Useful Notation: If X is a random variable, then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Quotation"/>
        <w:rPr>
          <w:snapToGrid w:val="0"/>
        </w:rPr>
      </w:pPr>
      <w:proofErr w:type="gramStart"/>
      <w:r>
        <w:rPr>
          <w:snapToGrid w:val="0"/>
        </w:rPr>
        <w:t>P(</w:t>
      </w:r>
      <w:proofErr w:type="gramEnd"/>
      <w:r>
        <w:rPr>
          <w:snapToGrid w:val="0"/>
        </w:rPr>
        <w:t>X = x) is the probability that X will take on the value x.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Quotation"/>
        <w:ind w:right="0"/>
      </w:pPr>
      <w:proofErr w:type="gramStart"/>
      <w:r>
        <w:rPr>
          <w:snapToGrid w:val="0"/>
        </w:rPr>
        <w:t>P(</w:t>
      </w:r>
      <w:proofErr w:type="gramEnd"/>
      <w:r>
        <w:rPr>
          <w:snapToGrid w:val="0"/>
        </w:rPr>
        <w:t>x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</w:t>
      </w:r>
      <w:r>
        <w:rPr>
          <w:snapToGrid w:val="0"/>
        </w:rPr>
        <w:sym w:font="Symbol" w:char="F0A3"/>
      </w:r>
      <w:r>
        <w:rPr>
          <w:snapToGrid w:val="0"/>
        </w:rPr>
        <w:t xml:space="preserve"> X </w:t>
      </w:r>
      <w:r>
        <w:rPr>
          <w:snapToGrid w:val="0"/>
        </w:rPr>
        <w:sym w:font="Symbol" w:char="F0A3"/>
      </w:r>
      <w:r>
        <w:rPr>
          <w:snapToGrid w:val="0"/>
        </w:rPr>
        <w:t xml:space="preserve"> x</w:t>
      </w:r>
      <w:r>
        <w:rPr>
          <w:snapToGrid w:val="0"/>
          <w:vertAlign w:val="subscript"/>
        </w:rPr>
        <w:t>2</w:t>
      </w:r>
      <w:r>
        <w:rPr>
          <w:snapToGrid w:val="0"/>
        </w:rPr>
        <w:t>) is the probability that X will take on a value in the interval [x</w:t>
      </w:r>
      <w:r>
        <w:rPr>
          <w:snapToGrid w:val="0"/>
          <w:vertAlign w:val="subscript"/>
        </w:rPr>
        <w:t>1</w:t>
      </w:r>
      <w:r>
        <w:rPr>
          <w:snapToGrid w:val="0"/>
        </w:rPr>
        <w:t>, x</w:t>
      </w:r>
      <w:r>
        <w:rPr>
          <w:snapToGrid w:val="0"/>
          <w:vertAlign w:val="subscript"/>
        </w:rPr>
        <w:t>2</w:t>
      </w:r>
      <w:r>
        <w:rPr>
          <w:snapToGrid w:val="0"/>
        </w:rPr>
        <w:t>].</w:t>
      </w:r>
    </w:p>
    <w:p w:rsidR="00A918D7" w:rsidRPr="00B277F2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</w:pPr>
      <w:r w:rsidRPr="00E568E4">
        <w:t>The Long Run Manifestation of Probability</w:t>
      </w:r>
      <w:r>
        <w:t xml:space="preserve">: intuitively, </w:t>
      </w:r>
      <w:proofErr w:type="gramStart"/>
      <w:r>
        <w:t>P(</w:t>
      </w:r>
      <w:proofErr w:type="gramEnd"/>
      <w:r>
        <w:t>X = x) is the proportion of times X = x over an “infinitely” long sequence of repetitions of the experiment.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Quotation"/>
      </w:pPr>
      <w:r>
        <w:t xml:space="preserve">In this sense, a graph of </w:t>
      </w:r>
      <w:proofErr w:type="gramStart"/>
      <w:r w:rsidRPr="00627C74">
        <w:t>P(</w:t>
      </w:r>
      <w:proofErr w:type="gramEnd"/>
      <w:r w:rsidRPr="00627C74">
        <w:t>X = x)</w:t>
      </w:r>
      <w:r>
        <w:t xml:space="preserve"> is the histogram of outcomes in this long sequence.</w:t>
      </w:r>
    </w:p>
    <w:p w:rsidR="00A918D7" w:rsidRPr="00953289" w:rsidRDefault="00A918D7" w:rsidP="00A918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953289">
        <w:rPr>
          <w:sz w:val="40"/>
          <w:szCs w:val="40"/>
        </w:rPr>
        <w:t>Example: Toss a Fair Coin</w:t>
      </w:r>
    </w:p>
    <w:p w:rsidR="00A918D7" w:rsidRDefault="00A918D7" w:rsidP="00A918D7">
      <w:pPr>
        <w:pStyle w:val="BodyQuotation"/>
      </w:pPr>
      <w:r>
        <w:t>Random variable: X</w:t>
      </w:r>
      <w:r>
        <w:tab/>
      </w:r>
      <w:r>
        <w:tab/>
      </w:r>
      <w:del w:id="33" w:author="Robert Stine" w:date="2009-07-17T15:54:00Z">
        <w:r w:rsidDel="00F94335">
          <w:tab/>
          <w:delText xml:space="preserve">    Possible </w:delText>
        </w:r>
      </w:del>
      <w:ins w:id="34" w:author="Robert Stine" w:date="2009-07-17T15:54:00Z">
        <w:r w:rsidR="00F94335">
          <w:t>Equally likely p</w:t>
        </w:r>
        <w:r w:rsidR="00F94335">
          <w:t xml:space="preserve">ossible </w:t>
        </w:r>
      </w:ins>
      <w:r>
        <w:t>outcomes: 1 if heads, 0 if tails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r>
        <w:t xml:space="preserve">Probabilities:    </w:t>
      </w:r>
      <w:proofErr w:type="gramStart"/>
      <w:r>
        <w:t>P(</w:t>
      </w:r>
      <w:proofErr w:type="gramEnd"/>
      <w:r>
        <w:t>X = 1) = ½,    P(X = 0) =  ½</w:t>
      </w:r>
    </w:p>
    <w:p w:rsidR="00A918D7" w:rsidRDefault="00A918D7" w:rsidP="00A918D7">
      <w:pPr>
        <w:pStyle w:val="Heading1"/>
        <w:rPr>
          <w:sz w:val="40"/>
          <w:szCs w:val="40"/>
        </w:rPr>
      </w:pPr>
    </w:p>
    <w:p w:rsidR="00A918D7" w:rsidRPr="00953289" w:rsidRDefault="00A918D7" w:rsidP="00A918D7">
      <w:pPr>
        <w:pStyle w:val="Heading1"/>
        <w:rPr>
          <w:sz w:val="40"/>
          <w:szCs w:val="40"/>
        </w:rPr>
      </w:pPr>
      <w:r w:rsidRPr="00953289">
        <w:rPr>
          <w:sz w:val="40"/>
          <w:szCs w:val="40"/>
        </w:rPr>
        <w:t>Example:  Play Roulette</w:t>
      </w:r>
    </w:p>
    <w:p w:rsidR="00A918D7" w:rsidRDefault="00A918D7" w:rsidP="00A918D7">
      <w:pPr>
        <w:pStyle w:val="BodyQuotation"/>
      </w:pPr>
      <w:r>
        <w:t>38 slots labeled 00, 0, 1, 2</w:t>
      </w:r>
      <w:proofErr w:type="gramStart"/>
      <w:r>
        <w:t>, …,</w:t>
      </w:r>
      <w:proofErr w:type="gramEnd"/>
      <w:r>
        <w:t xml:space="preserve"> 36</w:t>
      </w:r>
      <w:ins w:id="35" w:author="Robert Stine" w:date="2009-07-17T15:54:00Z">
        <w:r w:rsidR="00F94335">
          <w:tab/>
        </w:r>
        <w:r w:rsidR="00F94335">
          <w:tab/>
        </w:r>
        <w:r w:rsidR="00F94335">
          <w:t>Equally likely possible outcomes</w:t>
        </w:r>
      </w:ins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r>
        <w:t>1-36 colored Red (if even) and Black (if odd)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r>
        <w:t>For $1, place a bet on Red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r>
        <w:t>Pays you $2 if randomly selected slot is Red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r>
        <w:t>Random variable: R = Net winnings</w:t>
      </w:r>
      <w:r>
        <w:tab/>
        <w:t>Possible outcomes: -1 and 1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r>
        <w:t xml:space="preserve">Probabilities: P(R = -1) = 20/38, </w:t>
      </w:r>
      <w:r w:rsidRPr="003D72CB">
        <w:t>P(R = 1) = 18/38</w:t>
      </w:r>
    </w:p>
    <w:p w:rsidR="00A918D7" w:rsidRPr="00B40C2A" w:rsidRDefault="00A918D7" w:rsidP="00A918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  <w:t xml:space="preserve">Example: </w:t>
      </w:r>
      <w:r w:rsidRPr="00B40C2A">
        <w:rPr>
          <w:sz w:val="40"/>
          <w:szCs w:val="40"/>
        </w:rPr>
        <w:t>Play the Lottery</w:t>
      </w:r>
    </w:p>
    <w:p w:rsidR="00A918D7" w:rsidRDefault="00A918D7" w:rsidP="00A918D7">
      <w:pPr>
        <w:pStyle w:val="BodyQuotation"/>
      </w:pPr>
      <w:r>
        <w:t>For $1, buy a lottery ticket numbered from 000 to 999.</w:t>
      </w:r>
    </w:p>
    <w:p w:rsidR="00A918D7" w:rsidRDefault="00A918D7" w:rsidP="00A918D7">
      <w:pPr>
        <w:pStyle w:val="BodyQuotation"/>
      </w:pPr>
      <w:r>
        <w:t>Pays you $500 if ticket matches randomly selected number.</w:t>
      </w:r>
    </w:p>
    <w:p w:rsidR="00F94335" w:rsidRPr="00F94335" w:rsidRDefault="00F94335" w:rsidP="00F94335">
      <w:pPr>
        <w:pStyle w:val="BodyText"/>
        <w:numPr>
          <w:ins w:id="36" w:author="Robert Stine" w:date="2009-07-17T15:55:00Z"/>
        </w:numPr>
        <w:spacing w:before="120" w:after="120"/>
        <w:ind w:left="720"/>
        <w:rPr>
          <w:ins w:id="37" w:author="Robert Stine" w:date="2009-07-17T15:55:00Z"/>
        </w:rPr>
        <w:pPrChange w:id="38" w:author="Robert Stine" w:date="2009-07-17T15:55:00Z">
          <w:pPr>
            <w:pStyle w:val="BodyQuotation"/>
          </w:pPr>
        </w:pPrChange>
      </w:pPr>
      <w:ins w:id="39" w:author="Robert Stine" w:date="2009-07-17T15:55:00Z">
        <w:r>
          <w:t>Not equally likely!</w:t>
        </w:r>
      </w:ins>
    </w:p>
    <w:p w:rsidR="00F94335" w:rsidRPr="00F94335" w:rsidDel="00F94335" w:rsidRDefault="00F94335" w:rsidP="00F94335">
      <w:pPr>
        <w:pStyle w:val="BodyText"/>
        <w:rPr>
          <w:del w:id="40" w:author="Robert Stine" w:date="2009-07-17T15:55:00Z"/>
        </w:rPr>
        <w:pPrChange w:id="41" w:author="Robert Stine" w:date="2009-07-17T15:55:00Z">
          <w:pPr>
            <w:pStyle w:val="BodyQuotation"/>
          </w:pPr>
        </w:pPrChange>
      </w:pPr>
    </w:p>
    <w:p w:rsidR="00A918D7" w:rsidRDefault="00A918D7" w:rsidP="00A918D7">
      <w:pPr>
        <w:pStyle w:val="BodyQuotation"/>
      </w:pPr>
      <w:r>
        <w:t>Random variable: D = Net winnings</w:t>
      </w:r>
      <w:r>
        <w:tab/>
        <w:t>Possible outcomes: -1 and 499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r>
        <w:t xml:space="preserve">Probabilities: </w:t>
      </w:r>
      <w:proofErr w:type="gramStart"/>
      <w:r>
        <w:t>P(</w:t>
      </w:r>
      <w:proofErr w:type="gramEnd"/>
      <w:r>
        <w:t>D = -1) = 999/1000</w:t>
      </w:r>
      <w:r>
        <w:tab/>
      </w:r>
      <w:r w:rsidRPr="003D72CB">
        <w:t>P(D  = 499) = 1/1000</w:t>
      </w:r>
    </w:p>
    <w:p w:rsidR="00A918D7" w:rsidRDefault="00A918D7" w:rsidP="00A918D7">
      <w:pPr>
        <w:pStyle w:val="Heading1"/>
        <w:spacing w:before="0" w:after="0"/>
        <w:rPr>
          <w:sz w:val="40"/>
          <w:szCs w:val="40"/>
        </w:rPr>
      </w:pPr>
    </w:p>
    <w:p w:rsidR="00A918D7" w:rsidRPr="00B40C2A" w:rsidRDefault="00A918D7" w:rsidP="00A918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Example: </w:t>
      </w:r>
      <w:r w:rsidRPr="00B40C2A">
        <w:rPr>
          <w:sz w:val="40"/>
          <w:szCs w:val="40"/>
        </w:rPr>
        <w:t>Pick a Chip</w:t>
      </w:r>
    </w:p>
    <w:p w:rsidR="00A918D7" w:rsidRDefault="00A918D7" w:rsidP="00A918D7">
      <w:pPr>
        <w:pStyle w:val="BodyText"/>
      </w:pPr>
      <w:r>
        <w:t>Randomly draw a chip from a bowl containing 10,000 chips with these values:</w:t>
      </w:r>
    </w:p>
    <w:p w:rsidR="00A918D7" w:rsidRDefault="00A918D7" w:rsidP="00A918D7">
      <w:pPr>
        <w:pStyle w:val="BodyText"/>
        <w:tabs>
          <w:tab w:val="left" w:pos="720"/>
        </w:tabs>
      </w:pPr>
    </w:p>
    <w:p w:rsidR="00A918D7" w:rsidRDefault="00A918D7" w:rsidP="00A918D7">
      <w:pPr>
        <w:pStyle w:val="BodyText"/>
        <w:ind w:left="4320" w:firstLine="720"/>
      </w:pPr>
      <w:r>
        <w:t>5,000</w:t>
      </w:r>
      <w:r>
        <w:tab/>
        <w:t xml:space="preserve"> $1 chips</w:t>
      </w:r>
    </w:p>
    <w:p w:rsidR="00A918D7" w:rsidRDefault="00A918D7" w:rsidP="00A918D7">
      <w:pPr>
        <w:pStyle w:val="BodyText"/>
        <w:ind w:left="4320" w:firstLine="720"/>
      </w:pPr>
      <w:r>
        <w:t>3,000</w:t>
      </w:r>
      <w:r>
        <w:tab/>
        <w:t xml:space="preserve"> $5 chips</w:t>
      </w:r>
    </w:p>
    <w:p w:rsidR="00A918D7" w:rsidRDefault="00A918D7" w:rsidP="00A918D7">
      <w:pPr>
        <w:pStyle w:val="BodyText"/>
        <w:jc w:val="center"/>
      </w:pPr>
      <w:r>
        <w:t>1,000</w:t>
      </w:r>
      <w:r>
        <w:tab/>
        <w:t>$10 chips</w:t>
      </w:r>
    </w:p>
    <w:p w:rsidR="00A918D7" w:rsidRDefault="00A918D7" w:rsidP="00A918D7">
      <w:pPr>
        <w:pStyle w:val="BodyText"/>
        <w:jc w:val="center"/>
      </w:pPr>
      <w:r>
        <w:t>1,000</w:t>
      </w:r>
      <w:r>
        <w:tab/>
        <w:t>$20 chips</w:t>
      </w:r>
    </w:p>
    <w:p w:rsidR="00A918D7" w:rsidRDefault="00A918D7" w:rsidP="00A918D7">
      <w:pPr>
        <w:pStyle w:val="BodyText"/>
        <w:tabs>
          <w:tab w:val="left" w:pos="720"/>
        </w:tabs>
      </w:pPr>
    </w:p>
    <w:p w:rsidR="00A918D7" w:rsidRDefault="00A918D7" w:rsidP="00A918D7">
      <w:pPr>
        <w:pStyle w:val="BodyText"/>
        <w:tabs>
          <w:tab w:val="left" w:pos="720"/>
        </w:tabs>
      </w:pPr>
      <w:r>
        <w:t>Random variable: X = value of the drawn chip</w:t>
      </w:r>
      <w:r>
        <w:tab/>
        <w:t>Possible Outcomes: 1, 5, 10, and 20</w:t>
      </w:r>
    </w:p>
    <w:p w:rsidR="00A918D7" w:rsidRDefault="00A918D7" w:rsidP="00A918D7">
      <w:pPr>
        <w:pStyle w:val="BodyText"/>
        <w:tabs>
          <w:tab w:val="left" w:pos="720"/>
        </w:tabs>
      </w:pPr>
    </w:p>
    <w:p w:rsidR="00A918D7" w:rsidRPr="00C36AC7" w:rsidRDefault="00A918D7" w:rsidP="00A918D7">
      <w:pPr>
        <w:pStyle w:val="BodyText"/>
        <w:tabs>
          <w:tab w:val="left" w:pos="720"/>
        </w:tabs>
      </w:pPr>
      <w:r>
        <w:t xml:space="preserve">Probabilities: </w:t>
      </w:r>
      <w:proofErr w:type="gramStart"/>
      <w:r>
        <w:t>P(</w:t>
      </w:r>
      <w:proofErr w:type="gramEnd"/>
      <w:r>
        <w:t>X = 1) = 5/10, P(X = 5) = 3/10, P(X = 10) = 1/10, and P(X = 20) = 1/10</w:t>
      </w:r>
    </w:p>
    <w:p w:rsidR="00A918D7" w:rsidRDefault="00A918D7" w:rsidP="00A918D7">
      <w:pPr>
        <w:pStyle w:val="BodyText"/>
      </w:pPr>
      <w:r>
        <w:br w:type="page"/>
        <w:t xml:space="preserve">For convenience, we often write </w:t>
      </w:r>
      <w:proofErr w:type="gramStart"/>
      <w:r>
        <w:t>p(</w:t>
      </w:r>
      <w:proofErr w:type="gramEnd"/>
      <w:r>
        <w:t xml:space="preserve">x) = </w:t>
      </w:r>
      <w:r>
        <w:rPr>
          <w:snapToGrid w:val="0"/>
          <w:color w:val="000000"/>
        </w:rPr>
        <w:t>P(X = x), so that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  <w:jc w:val="center"/>
      </w:pPr>
      <w:proofErr w:type="gramStart"/>
      <w:r>
        <w:t>p</w:t>
      </w:r>
      <w:proofErr w:type="gramEnd"/>
      <w:r>
        <w:t>(1) =  5/10</w:t>
      </w:r>
      <w:r>
        <w:tab/>
        <w:t>p(5) = 3/10</w:t>
      </w:r>
      <w:r>
        <w:tab/>
        <w:t>p(10) = 1/10</w:t>
      </w:r>
      <w:r>
        <w:tab/>
        <w:t>p(20) = 1/10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 xml:space="preserve">The function </w:t>
      </w:r>
      <w:proofErr w:type="gramStart"/>
      <w:r>
        <w:t>p(</w:t>
      </w:r>
      <w:proofErr w:type="gramEnd"/>
      <w:r>
        <w:t xml:space="preserve">x) is called the </w:t>
      </w:r>
      <w:r>
        <w:rPr>
          <w:i/>
        </w:rPr>
        <w:t>probability distribution</w:t>
      </w:r>
      <w:r>
        <w:t xml:space="preserve"> of X.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>Note that:</w:t>
      </w:r>
    </w:p>
    <w:p w:rsidR="00A918D7" w:rsidRDefault="00A918D7" w:rsidP="00A918D7">
      <w:pPr>
        <w:pStyle w:val="BodyText"/>
        <w:jc w:val="center"/>
      </w:pPr>
      <w:proofErr w:type="gramStart"/>
      <w:r>
        <w:t>p</w:t>
      </w:r>
      <w:proofErr w:type="gramEnd"/>
      <w:r>
        <w:t xml:space="preserve">(x) =  0        for  x </w:t>
      </w:r>
      <w:r>
        <w:sym w:font="Symbol" w:char="F0B9"/>
      </w:r>
      <w:r>
        <w:t xml:space="preserve"> 1,5,10,20</w:t>
      </w:r>
    </w:p>
    <w:p w:rsidR="00A918D7" w:rsidRDefault="00A918D7" w:rsidP="00A918D7">
      <w:pPr>
        <w:pStyle w:val="BodyText"/>
        <w:jc w:val="center"/>
      </w:pPr>
    </w:p>
    <w:p w:rsidR="00A918D7" w:rsidRDefault="00A918D7" w:rsidP="00A918D7">
      <w:pPr>
        <w:pStyle w:val="BodyText"/>
        <w:jc w:val="center"/>
      </w:pPr>
      <w:proofErr w:type="gramStart"/>
      <w:r>
        <w:t>p</w:t>
      </w:r>
      <w:proofErr w:type="gramEnd"/>
      <w:r>
        <w:t>(1) + p(5) + p(10) + p(20) = 1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 xml:space="preserve">The probability of any </w:t>
      </w:r>
      <w:r>
        <w:rPr>
          <w:i/>
        </w:rPr>
        <w:t>event</w:t>
      </w:r>
      <w:r>
        <w:t xml:space="preserve"> concerning X can be computed from </w:t>
      </w:r>
      <w:proofErr w:type="gramStart"/>
      <w:r>
        <w:t>p(</w:t>
      </w:r>
      <w:proofErr w:type="gramEnd"/>
      <w:r>
        <w:t>x). For example: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Quotation"/>
      </w:pPr>
      <w:proofErr w:type="gramStart"/>
      <w:r>
        <w:t>P(</w:t>
      </w:r>
      <w:proofErr w:type="gramEnd"/>
      <w:r>
        <w:t xml:space="preserve">X </w:t>
      </w:r>
      <w:r>
        <w:sym w:font="Symbol" w:char="F0A3"/>
      </w:r>
      <w:r>
        <w:t xml:space="preserve"> 5) = 5/10 + 3/10 = 8/10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  <w:rPr>
          <w:snapToGrid w:val="0"/>
          <w:color w:val="000000"/>
        </w:rPr>
      </w:pPr>
      <w:proofErr w:type="gramStart"/>
      <w:r>
        <w:rPr>
          <w:snapToGrid w:val="0"/>
          <w:color w:val="000000"/>
        </w:rPr>
        <w:t>P(</w:t>
      </w:r>
      <w:proofErr w:type="gramEnd"/>
      <w:r>
        <w:rPr>
          <w:snapToGrid w:val="0"/>
          <w:color w:val="000000"/>
        </w:rPr>
        <w:t xml:space="preserve">5 </w:t>
      </w:r>
      <w:r>
        <w:rPr>
          <w:snapToGrid w:val="0"/>
          <w:color w:val="000000"/>
        </w:rPr>
        <w:sym w:font="Symbol" w:char="F0A3"/>
      </w:r>
      <w:r>
        <w:rPr>
          <w:snapToGrid w:val="0"/>
          <w:color w:val="000000"/>
        </w:rPr>
        <w:t xml:space="preserve"> X </w:t>
      </w:r>
      <w:r>
        <w:rPr>
          <w:snapToGrid w:val="0"/>
          <w:color w:val="000000"/>
        </w:rPr>
        <w:sym w:font="Symbol" w:char="F0A3"/>
      </w:r>
      <w:r>
        <w:rPr>
          <w:snapToGrid w:val="0"/>
          <w:color w:val="000000"/>
        </w:rPr>
        <w:t xml:space="preserve"> 10) = 3/10 + 1/10 = 4/10</w:t>
      </w:r>
    </w:p>
    <w:p w:rsidR="00A918D7" w:rsidRDefault="00A918D7" w:rsidP="00A918D7">
      <w:pPr>
        <w:pStyle w:val="BodyQuotation"/>
        <w:rPr>
          <w:snapToGrid w:val="0"/>
          <w:color w:val="000000"/>
        </w:rPr>
      </w:pPr>
    </w:p>
    <w:p w:rsidR="00A918D7" w:rsidRDefault="00A918D7" w:rsidP="00A918D7">
      <w:pPr>
        <w:pStyle w:val="BodyQuotation"/>
      </w:pPr>
      <w:proofErr w:type="gramStart"/>
      <w:r>
        <w:rPr>
          <w:snapToGrid w:val="0"/>
        </w:rPr>
        <w:t>P(</w:t>
      </w:r>
      <w:proofErr w:type="gramEnd"/>
      <w:r>
        <w:rPr>
          <w:snapToGrid w:val="0"/>
        </w:rPr>
        <w:t>X is an even number) = 1/10 + 1/10 = 2/10</w:t>
      </w:r>
    </w:p>
    <w:p w:rsidR="00A918D7" w:rsidRDefault="00A918D7" w:rsidP="00A918D7">
      <w:pPr>
        <w:pStyle w:val="BodyText"/>
      </w:pPr>
      <w:r>
        <w:br w:type="page"/>
        <w:t>Let’s draw a histogram of the population of chips in the bowl: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>How does this shape compare to the shape of the probability distribution?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Quotation"/>
      </w:pPr>
      <w:r>
        <w:t>This bowl of chips can be thought of as a population from which the chip was drawn.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 xml:space="preserve">Useful interpretation: the outcome of random variable with probability distribution </w:t>
      </w:r>
      <w:proofErr w:type="gramStart"/>
      <w:r>
        <w:t>p(</w:t>
      </w:r>
      <w:proofErr w:type="gramEnd"/>
      <w:r>
        <w:t xml:space="preserve">x) </w:t>
      </w:r>
      <w:r w:rsidRPr="00D10873">
        <w:rPr>
          <w:i/>
        </w:rPr>
        <w:t>can always be interpreted as</w:t>
      </w:r>
      <w:r>
        <w:t xml:space="preserve"> a random selection from a p(x) shaped population distribution.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>Let’s now compute the mean of the chip histogram above.</w:t>
      </w:r>
    </w:p>
    <w:p w:rsidR="00A918D7" w:rsidRPr="00BB3BCF" w:rsidRDefault="00A918D7" w:rsidP="00A918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BB3BCF">
        <w:rPr>
          <w:sz w:val="40"/>
          <w:szCs w:val="40"/>
        </w:rPr>
        <w:t>The Expected Value of a Random Variable</w:t>
      </w: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Suppose the N possible outcomes of </w:t>
      </w:r>
      <w:proofErr w:type="gramStart"/>
      <w:r>
        <w:rPr>
          <w:snapToGrid w:val="0"/>
        </w:rPr>
        <w:t>a</w:t>
      </w:r>
      <w:proofErr w:type="gramEnd"/>
      <w:r>
        <w:rPr>
          <w:snapToGrid w:val="0"/>
        </w:rPr>
        <w:t xml:space="preserve"> </w:t>
      </w:r>
      <w:proofErr w:type="spellStart"/>
      <w:r>
        <w:rPr>
          <w:snapToGrid w:val="0"/>
        </w:rPr>
        <w:t>rv</w:t>
      </w:r>
      <w:proofErr w:type="spellEnd"/>
      <w:r>
        <w:rPr>
          <w:snapToGrid w:val="0"/>
        </w:rPr>
        <w:t xml:space="preserve"> X are: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jc w:val="center"/>
        <w:rPr>
          <w:snapToGrid w:val="0"/>
        </w:rPr>
      </w:pPr>
      <w:proofErr w:type="gramStart"/>
      <w:r>
        <w:rPr>
          <w:snapToGrid w:val="0"/>
        </w:rPr>
        <w:t>x</w:t>
      </w:r>
      <w:r>
        <w:rPr>
          <w:snapToGrid w:val="0"/>
          <w:vertAlign w:val="subscript"/>
        </w:rPr>
        <w:t>1</w:t>
      </w:r>
      <w:proofErr w:type="gramEnd"/>
      <w:r>
        <w:rPr>
          <w:snapToGrid w:val="0"/>
        </w:rPr>
        <w:t>, x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,…, </w:t>
      </w:r>
      <w:proofErr w:type="spellStart"/>
      <w:r>
        <w:rPr>
          <w:snapToGrid w:val="0"/>
        </w:rPr>
        <w:t>x</w:t>
      </w:r>
      <w:r>
        <w:rPr>
          <w:snapToGrid w:val="0"/>
          <w:vertAlign w:val="subscript"/>
        </w:rPr>
        <w:t>N</w:t>
      </w:r>
      <w:proofErr w:type="spellEnd"/>
      <w:r>
        <w:rPr>
          <w:snapToGrid w:val="0"/>
        </w:rPr>
        <w:t>.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</w:pPr>
      <w:r>
        <w:t xml:space="preserve">The </w:t>
      </w:r>
      <w:r>
        <w:rPr>
          <w:i/>
        </w:rPr>
        <w:t>expected value</w:t>
      </w:r>
      <w:r>
        <w:t xml:space="preserve"> of X, denoted by </w:t>
      </w:r>
      <w:proofErr w:type="gramStart"/>
      <w:r>
        <w:t>E[</w:t>
      </w:r>
      <w:proofErr w:type="gramEnd"/>
      <w:r>
        <w:t>X], is defined as a weighted sum of the possible outcomes of X:</w:t>
      </w:r>
    </w:p>
    <w:p w:rsidR="00A918D7" w:rsidRDefault="00A918D7" w:rsidP="00A918D7">
      <w:pPr>
        <w:pStyle w:val="BodyText"/>
        <w:jc w:val="center"/>
        <w:rPr>
          <w:snapToGrid w:val="0"/>
        </w:rPr>
      </w:pPr>
      <w:proofErr w:type="gramStart"/>
      <w:r>
        <w:rPr>
          <w:snapToGrid w:val="0"/>
        </w:rPr>
        <w:t>E[</w:t>
      </w:r>
      <w:proofErr w:type="gramEnd"/>
      <w:r>
        <w:rPr>
          <w:snapToGrid w:val="0"/>
        </w:rPr>
        <w:t>X] =</w:t>
      </w:r>
      <w:r w:rsidRPr="00BB3BCF">
        <w:t xml:space="preserve"> </w:t>
      </w:r>
      <w:r>
        <w:rPr>
          <w:snapToGrid w:val="0"/>
        </w:rPr>
        <w:t>x</w:t>
      </w:r>
      <w:r>
        <w:rPr>
          <w:snapToGrid w:val="0"/>
          <w:vertAlign w:val="subscript"/>
        </w:rPr>
        <w:t xml:space="preserve">1 </w:t>
      </w:r>
      <w:r>
        <w:rPr>
          <w:snapToGrid w:val="0"/>
        </w:rPr>
        <w:t>p(x</w:t>
      </w:r>
      <w:r>
        <w:rPr>
          <w:snapToGrid w:val="0"/>
          <w:vertAlign w:val="subscript"/>
        </w:rPr>
        <w:t>1</w:t>
      </w:r>
      <w:r>
        <w:rPr>
          <w:snapToGrid w:val="0"/>
        </w:rPr>
        <w:t>) + x</w:t>
      </w:r>
      <w:r>
        <w:rPr>
          <w:snapToGrid w:val="0"/>
          <w:vertAlign w:val="subscript"/>
        </w:rPr>
        <w:t xml:space="preserve">2 </w:t>
      </w:r>
      <w:r>
        <w:rPr>
          <w:snapToGrid w:val="0"/>
        </w:rPr>
        <w:t>p(x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) + … + </w:t>
      </w:r>
      <w:proofErr w:type="spellStart"/>
      <w:r>
        <w:rPr>
          <w:snapToGrid w:val="0"/>
        </w:rPr>
        <w:t>x</w:t>
      </w:r>
      <w:r>
        <w:rPr>
          <w:snapToGrid w:val="0"/>
          <w:vertAlign w:val="subscript"/>
        </w:rPr>
        <w:t>N</w:t>
      </w:r>
      <w:proofErr w:type="spellEnd"/>
      <w:r>
        <w:rPr>
          <w:snapToGrid w:val="0"/>
          <w:vertAlign w:val="subscript"/>
        </w:rPr>
        <w:t xml:space="preserve"> </w:t>
      </w:r>
      <w:r>
        <w:rPr>
          <w:snapToGrid w:val="0"/>
        </w:rPr>
        <w:t>p(</w:t>
      </w:r>
      <w:proofErr w:type="spellStart"/>
      <w:r>
        <w:rPr>
          <w:snapToGrid w:val="0"/>
        </w:rPr>
        <w:t>x</w:t>
      </w:r>
      <w:r>
        <w:rPr>
          <w:snapToGrid w:val="0"/>
          <w:vertAlign w:val="subscript"/>
        </w:rPr>
        <w:t>N</w:t>
      </w:r>
      <w:proofErr w:type="spellEnd"/>
      <w:r>
        <w:rPr>
          <w:snapToGrid w:val="0"/>
        </w:rPr>
        <w:t xml:space="preserve">) = </w:t>
      </w:r>
      <w:r w:rsidRPr="00BB1BCB">
        <w:rPr>
          <w:snapToGrid w:val="0"/>
          <w:position w:val="-28"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44.65pt" o:ole="">
            <v:imagedata r:id="rId11" o:title=""/>
          </v:shape>
          <o:OLEObject Type="Embed" ProgID="Equation.3" ShapeID="_x0000_i1025" DrawAspect="Content" ObjectID="_1183207733" r:id="rId12"/>
        </w:objec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t>Sometimes the expected value of X is called</w:t>
      </w:r>
      <w:r>
        <w:rPr>
          <w:snapToGrid w:val="0"/>
        </w:rPr>
        <w:t xml:space="preserve"> the </w:t>
      </w:r>
      <w:r>
        <w:rPr>
          <w:i/>
          <w:snapToGrid w:val="0"/>
        </w:rPr>
        <w:t>mean</w:t>
      </w:r>
      <w:r>
        <w:rPr>
          <w:snapToGrid w:val="0"/>
        </w:rPr>
        <w:t xml:space="preserve"> of X and is denoted by the Greek letter </w:t>
      </w:r>
      <w:r>
        <w:rPr>
          <w:i/>
          <w:snapToGrid w:val="0"/>
        </w:rPr>
        <w:sym w:font="Symbol" w:char="F06D"/>
      </w:r>
      <w:r>
        <w:rPr>
          <w:snapToGrid w:val="0"/>
        </w:rPr>
        <w:t>. This is the same as the average value in the population from which X is drawn. For example, for the chips we find the average value is: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  <w:jc w:val="center"/>
      </w:pPr>
      <w:r w:rsidRPr="00B53D14">
        <w:rPr>
          <w:position w:val="-82"/>
        </w:rPr>
        <w:object w:dxaOrig="8559" w:dyaOrig="1760">
          <v:shape id="_x0000_i1026" type="#_x0000_t75" style="width:521.35pt;height:107.35pt" o:ole="">
            <v:imagedata r:id="rId13" r:pict="rId14" o:title=""/>
          </v:shape>
          <o:OLEObject Type="Embed" ProgID="Equation.3" ShapeID="_x0000_i1026" DrawAspect="Content" ObjectID="_1183207734" r:id="rId15"/>
        </w:object>
      </w:r>
    </w:p>
    <w:p w:rsidR="00A918D7" w:rsidRDefault="00F94335" w:rsidP="00F94335">
      <w:pPr>
        <w:pStyle w:val="BodyText"/>
        <w:spacing w:before="120"/>
        <w:pPrChange w:id="42" w:author="Robert Stine" w:date="2009-07-17T15:57:00Z">
          <w:pPr>
            <w:pStyle w:val="BodyText"/>
          </w:pPr>
        </w:pPrChange>
      </w:pPr>
      <w:ins w:id="43" w:author="Robert Stine" w:date="2009-07-17T15:56:00Z">
        <w:r>
          <w:t>This is the population version of the average of a collection of numbers.</w:t>
        </w:r>
      </w:ins>
    </w:p>
    <w:p w:rsidR="00A918D7" w:rsidRPr="00BB3BCF" w:rsidRDefault="0036671A" w:rsidP="00A918D7">
      <w:pPr>
        <w:pStyle w:val="BodyText"/>
      </w:pPr>
      <w:r>
        <w:rPr>
          <w:noProof/>
        </w:rPr>
        <w:drawing>
          <wp:inline distT="0" distB="0" distL="0" distR="0">
            <wp:extent cx="7729855" cy="2700655"/>
            <wp:effectExtent l="25400" t="0" r="0" b="0"/>
            <wp:docPr id="7" name="Picture 7" descr="dilbe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lbert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85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D7" w:rsidRPr="00BB3BCF" w:rsidRDefault="0036671A" w:rsidP="00A918D7">
      <w:pPr>
        <w:pStyle w:val="BodyText"/>
      </w:pPr>
      <w:r>
        <w:rPr>
          <w:noProof/>
        </w:rPr>
        <w:drawing>
          <wp:inline distT="0" distB="0" distL="0" distR="0">
            <wp:extent cx="7679055" cy="2667000"/>
            <wp:effectExtent l="25400" t="0" r="0" b="0"/>
            <wp:docPr id="8" name="Picture 8" descr="dilbe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lbert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905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18D7" w:rsidRPr="00D10873">
        <w:rPr>
          <w:rStyle w:val="FootnoteReference"/>
          <w:position w:val="400"/>
        </w:rPr>
        <w:footnoteReference w:id="2"/>
      </w:r>
    </w:p>
    <w:p w:rsidR="00A918D7" w:rsidRPr="00D65C78" w:rsidRDefault="00A918D7" w:rsidP="00A918D7">
      <w:pPr>
        <w:pStyle w:val="Heading1"/>
        <w:rPr>
          <w:sz w:val="40"/>
          <w:szCs w:val="40"/>
        </w:rPr>
      </w:pPr>
      <w:r w:rsidRPr="00D65C78">
        <w:rPr>
          <w:sz w:val="40"/>
          <w:szCs w:val="40"/>
        </w:rPr>
        <w:t>Examples</w:t>
      </w:r>
    </w:p>
    <w:p w:rsidR="00A918D7" w:rsidRDefault="00A918D7" w:rsidP="00A918D7">
      <w:pPr>
        <w:pStyle w:val="BodyText"/>
      </w:pPr>
      <w:r>
        <w:t>Example: R = Winnings in Roulette</w:t>
      </w:r>
    </w:p>
    <w:p w:rsidR="00A918D7" w:rsidRDefault="00A918D7" w:rsidP="00A918D7">
      <w:pPr>
        <w:pStyle w:val="BodyText"/>
      </w:pPr>
    </w:p>
    <w:p w:rsidR="00A918D7" w:rsidRPr="00E568E4" w:rsidRDefault="00A918D7" w:rsidP="00A918D7">
      <w:pPr>
        <w:pStyle w:val="BodyQuotation"/>
      </w:pPr>
      <w:r>
        <w:t xml:space="preserve">E[R] = -1 </w:t>
      </w:r>
      <w:proofErr w:type="gramStart"/>
      <w:r>
        <w:t>p(</w:t>
      </w:r>
      <w:proofErr w:type="gramEnd"/>
      <w:r>
        <w:t>-1) + 1 p(1) = -20/38 + 18/38 = -1/19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>Example: D = Winnings in Daily Numbers Lottery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Quotation"/>
      </w:pPr>
      <w:proofErr w:type="gramStart"/>
      <w:r>
        <w:t>E[</w:t>
      </w:r>
      <w:proofErr w:type="gramEnd"/>
      <w:r>
        <w:t>D] = -1 p(-1) + 499 p(499) = -999/1000 + 499/1000 = -0.5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>Example: X = Value of the Drawn Chip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Quotation"/>
      </w:pPr>
      <w:r>
        <w:rPr>
          <w:snapToGrid w:val="0"/>
        </w:rPr>
        <w:sym w:font="Symbol" w:char="F06D"/>
      </w:r>
      <w:r>
        <w:rPr>
          <w:snapToGrid w:val="0"/>
        </w:rPr>
        <w:t xml:space="preserve"> </w:t>
      </w:r>
      <w:r>
        <w:t xml:space="preserve">= 1 </w:t>
      </w:r>
      <w:proofErr w:type="gramStart"/>
      <w:r>
        <w:t>p(</w:t>
      </w:r>
      <w:proofErr w:type="gramEnd"/>
      <w:r>
        <w:t>1) + 5 p(5) + 10 p(10) + 20 p(20) = 5/10 + 15/10 + 10/10 + 20/10 = 5</w:t>
      </w:r>
    </w:p>
    <w:p w:rsidR="00A918D7" w:rsidRPr="00D65C78" w:rsidRDefault="00A918D7" w:rsidP="00A918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  <w:t>Interpretations of the Expected V</w:t>
      </w:r>
      <w:r w:rsidRPr="00D65C78">
        <w:rPr>
          <w:sz w:val="40"/>
          <w:szCs w:val="40"/>
        </w:rPr>
        <w:t xml:space="preserve">alue or </w:t>
      </w:r>
      <w:r>
        <w:rPr>
          <w:sz w:val="40"/>
          <w:szCs w:val="40"/>
        </w:rPr>
        <w:t>M</w:t>
      </w:r>
      <w:r w:rsidRPr="00D65C78">
        <w:rPr>
          <w:sz w:val="40"/>
          <w:szCs w:val="40"/>
        </w:rPr>
        <w:t>ean</w:t>
      </w:r>
    </w:p>
    <w:p w:rsidR="00A918D7" w:rsidRDefault="00A918D7" w:rsidP="00A918D7">
      <w:pPr>
        <w:pStyle w:val="BodyQuotation"/>
        <w:rPr>
          <w:snapToGrid w:val="0"/>
        </w:rPr>
      </w:pPr>
      <w:r>
        <w:rPr>
          <w:snapToGrid w:val="0"/>
        </w:rPr>
        <w:t>Probability-weighted average of possible outcomes</w:t>
      </w:r>
    </w:p>
    <w:p w:rsidR="00A918D7" w:rsidRDefault="00A918D7" w:rsidP="00A918D7">
      <w:pPr>
        <w:pStyle w:val="BodyQuotation"/>
        <w:rPr>
          <w:snapToGrid w:val="0"/>
        </w:rPr>
      </w:pPr>
    </w:p>
    <w:p w:rsidR="00A918D7" w:rsidRDefault="00A918D7" w:rsidP="00A918D7">
      <w:pPr>
        <w:pStyle w:val="BodyQuotation"/>
        <w:rPr>
          <w:snapToGrid w:val="0"/>
        </w:rPr>
      </w:pPr>
      <w:r w:rsidRPr="00620E88">
        <w:rPr>
          <w:snapToGrid w:val="0"/>
        </w:rPr>
        <w:t>Center of the probability distribution of X</w:t>
      </w:r>
    </w:p>
    <w:p w:rsidR="00A918D7" w:rsidRDefault="00A918D7" w:rsidP="00A918D7">
      <w:pPr>
        <w:pStyle w:val="BodyQuotation"/>
        <w:rPr>
          <w:snapToGrid w:val="0"/>
        </w:rPr>
      </w:pPr>
    </w:p>
    <w:p w:rsidR="00A918D7" w:rsidRPr="00620E88" w:rsidRDefault="00A918D7" w:rsidP="00A918D7">
      <w:pPr>
        <w:pStyle w:val="BodyQuotation"/>
        <w:rPr>
          <w:snapToGrid w:val="0"/>
        </w:rPr>
      </w:pPr>
      <w:r>
        <w:t xml:space="preserve">Mean of the population from which the </w:t>
      </w:r>
      <w:proofErr w:type="spellStart"/>
      <w:proofErr w:type="gramStart"/>
      <w:r>
        <w:t>rv</w:t>
      </w:r>
      <w:proofErr w:type="spellEnd"/>
      <w:proofErr w:type="gramEnd"/>
      <w:r>
        <w:t xml:space="preserve"> is drawn</w:t>
      </w:r>
    </w:p>
    <w:p w:rsidR="00A918D7" w:rsidRDefault="00A918D7" w:rsidP="00A918D7">
      <w:pPr>
        <w:pStyle w:val="BodyQuotation"/>
        <w:rPr>
          <w:snapToGrid w:val="0"/>
        </w:rPr>
      </w:pPr>
    </w:p>
    <w:p w:rsidR="00A918D7" w:rsidRDefault="00A918D7" w:rsidP="00A918D7">
      <w:pPr>
        <w:pStyle w:val="BodyQuotation"/>
        <w:rPr>
          <w:snapToGrid w:val="0"/>
        </w:rPr>
      </w:pPr>
      <w:proofErr w:type="gramStart"/>
      <w:r>
        <w:rPr>
          <w:snapToGrid w:val="0"/>
        </w:rPr>
        <w:t>Long-run</w:t>
      </w:r>
      <w:proofErr w:type="gramEnd"/>
      <w:r>
        <w:rPr>
          <w:snapToGrid w:val="0"/>
        </w:rPr>
        <w:t xml:space="preserve"> average over “infinitely” many repetitions of X</w:t>
      </w:r>
    </w:p>
    <w:p w:rsidR="00A918D7" w:rsidRDefault="00A918D7" w:rsidP="00A918D7">
      <w:pPr>
        <w:pStyle w:val="BodyQuotation"/>
        <w:rPr>
          <w:snapToGrid w:val="0"/>
        </w:rPr>
      </w:pPr>
    </w:p>
    <w:p w:rsidR="00A918D7" w:rsidRDefault="00A918D7" w:rsidP="00A918D7">
      <w:pPr>
        <w:pStyle w:val="BodyQuotation"/>
      </w:pPr>
      <w:r>
        <w:rPr>
          <w:snapToGrid w:val="0"/>
        </w:rPr>
        <w:t>“Fair value” of a gamble</w:t>
      </w:r>
    </w:p>
    <w:p w:rsidR="00A918D7" w:rsidRDefault="00A918D7" w:rsidP="00A918D7">
      <w:pPr>
        <w:pStyle w:val="Heading1"/>
        <w:rPr>
          <w:sz w:val="40"/>
          <w:szCs w:val="40"/>
        </w:rPr>
      </w:pPr>
    </w:p>
    <w:p w:rsidR="00A918D7" w:rsidRPr="0053269C" w:rsidRDefault="00A918D7" w:rsidP="00A918D7">
      <w:pPr>
        <w:pStyle w:val="Heading1"/>
        <w:rPr>
          <w:sz w:val="36"/>
        </w:rPr>
      </w:pPr>
      <w:r w:rsidRPr="0053269C">
        <w:rPr>
          <w:sz w:val="36"/>
        </w:rPr>
        <w:t>Jargon</w:t>
      </w:r>
    </w:p>
    <w:p w:rsidR="00A918D7" w:rsidRDefault="00A918D7" w:rsidP="00A918D7">
      <w:pPr>
        <w:pStyle w:val="BodyQuotation"/>
      </w:pPr>
      <w:r>
        <w:sym w:font="Symbol" w:char="F06D"/>
      </w:r>
      <w:r>
        <w:t xml:space="preserve"> </w:t>
      </w:r>
      <w:proofErr w:type="gramStart"/>
      <w:r>
        <w:t>is</w:t>
      </w:r>
      <w:proofErr w:type="gramEnd"/>
      <w:r>
        <w:t xml:space="preserve"> sometimes called the </w:t>
      </w:r>
      <w:r>
        <w:rPr>
          <w:i/>
        </w:rPr>
        <w:t>population mean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proofErr w:type="gramStart"/>
      <w:r>
        <w:t>to</w:t>
      </w:r>
      <w:proofErr w:type="gramEnd"/>
      <w:r>
        <w:t xml:space="preserve"> distinguish it from </w:t>
      </w:r>
      <w:r w:rsidRPr="006E6FB1">
        <w:rPr>
          <w:position w:val="-2"/>
        </w:rPr>
        <w:object w:dxaOrig="220" w:dyaOrig="260">
          <v:shape id="_x0000_i1027" type="#_x0000_t75" style="width:11.35pt;height:13.35pt" o:ole="" fillcolor="window">
            <v:imagedata r:id="rId18" r:pict="rId19" o:title=""/>
          </v:shape>
          <o:OLEObject Type="Embed" ProgID="Equation" ShapeID="_x0000_i1027" DrawAspect="Content" ObjectID="_1183207735" r:id="rId20"/>
        </w:object>
      </w:r>
      <w:r>
        <w:t>, the</w:t>
      </w:r>
      <w:r>
        <w:rPr>
          <w:i/>
        </w:rPr>
        <w:t xml:space="preserve"> sample mean.</w:t>
      </w:r>
    </w:p>
    <w:p w:rsidR="00A918D7" w:rsidRPr="00D65C78" w:rsidRDefault="00A918D7" w:rsidP="00A918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D65C78">
        <w:rPr>
          <w:sz w:val="40"/>
          <w:szCs w:val="40"/>
        </w:rPr>
        <w:t>Variance and Standard Deviation of a Random Variable</w:t>
      </w: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As with our descriptions of a histogram, it’s not enough to only know the mean of a random variable.   We also need a summary of its variation.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Suppose the possible outcomes of </w:t>
      </w:r>
      <w:proofErr w:type="gramStart"/>
      <w:r>
        <w:rPr>
          <w:snapToGrid w:val="0"/>
        </w:rPr>
        <w:t>a</w:t>
      </w:r>
      <w:proofErr w:type="gramEnd"/>
      <w:r>
        <w:rPr>
          <w:snapToGrid w:val="0"/>
        </w:rPr>
        <w:t xml:space="preserve"> </w:t>
      </w:r>
      <w:proofErr w:type="spellStart"/>
      <w:r>
        <w:rPr>
          <w:snapToGrid w:val="0"/>
        </w:rPr>
        <w:t>rv</w:t>
      </w:r>
      <w:proofErr w:type="spellEnd"/>
      <w:r>
        <w:rPr>
          <w:snapToGrid w:val="0"/>
        </w:rPr>
        <w:t xml:space="preserve"> X are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jc w:val="center"/>
        <w:rPr>
          <w:snapToGrid w:val="0"/>
        </w:rPr>
      </w:pPr>
      <w:proofErr w:type="gramStart"/>
      <w:r>
        <w:rPr>
          <w:snapToGrid w:val="0"/>
        </w:rPr>
        <w:t>x</w:t>
      </w:r>
      <w:r>
        <w:rPr>
          <w:snapToGrid w:val="0"/>
          <w:vertAlign w:val="subscript"/>
        </w:rPr>
        <w:t>1</w:t>
      </w:r>
      <w:proofErr w:type="gramEnd"/>
      <w:r>
        <w:rPr>
          <w:snapToGrid w:val="0"/>
        </w:rPr>
        <w:t>, x</w:t>
      </w:r>
      <w:r>
        <w:rPr>
          <w:snapToGrid w:val="0"/>
          <w:vertAlign w:val="subscript"/>
        </w:rPr>
        <w:t>2</w:t>
      </w:r>
      <w:r>
        <w:rPr>
          <w:snapToGrid w:val="0"/>
        </w:rPr>
        <w:t>,…,</w:t>
      </w:r>
      <w:proofErr w:type="spellStart"/>
      <w:r>
        <w:rPr>
          <w:snapToGrid w:val="0"/>
        </w:rPr>
        <w:t>x</w:t>
      </w:r>
      <w:r>
        <w:rPr>
          <w:snapToGrid w:val="0"/>
          <w:vertAlign w:val="subscript"/>
        </w:rPr>
        <w:t>N</w:t>
      </w:r>
      <w:proofErr w:type="spellEnd"/>
      <w:r>
        <w:rPr>
          <w:snapToGrid w:val="0"/>
        </w:rPr>
        <w:t>.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Then the </w:t>
      </w:r>
      <w:r>
        <w:rPr>
          <w:i/>
          <w:snapToGrid w:val="0"/>
        </w:rPr>
        <w:t>variance</w:t>
      </w:r>
      <w:r>
        <w:rPr>
          <w:snapToGrid w:val="0"/>
        </w:rPr>
        <w:t xml:space="preserve"> of X, denoted </w:t>
      </w:r>
      <w:proofErr w:type="spellStart"/>
      <w:proofErr w:type="gramStart"/>
      <w:r>
        <w:rPr>
          <w:snapToGrid w:val="0"/>
        </w:rPr>
        <w:t>Var</w:t>
      </w:r>
      <w:proofErr w:type="spellEnd"/>
      <w:r>
        <w:rPr>
          <w:snapToGrid w:val="0"/>
        </w:rPr>
        <w:t>[</w:t>
      </w:r>
      <w:proofErr w:type="gramEnd"/>
      <w:r>
        <w:rPr>
          <w:snapToGrid w:val="0"/>
        </w:rPr>
        <w:t xml:space="preserve">X] or </w:t>
      </w:r>
      <w:r>
        <w:rPr>
          <w:snapToGrid w:val="0"/>
        </w:rPr>
        <w:sym w:font="Symbol" w:char="F073"/>
      </w:r>
      <w:r>
        <w:rPr>
          <w:snapToGrid w:val="0"/>
          <w:vertAlign w:val="superscript"/>
        </w:rPr>
        <w:t>2</w:t>
      </w:r>
      <w:r>
        <w:rPr>
          <w:snapToGrid w:val="0"/>
        </w:rPr>
        <w:t>, is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jc w:val="center"/>
        <w:rPr>
          <w:snapToGrid w:val="0"/>
        </w:rPr>
      </w:pPr>
      <w:proofErr w:type="spellStart"/>
      <w:proofErr w:type="gramStart"/>
      <w:r>
        <w:rPr>
          <w:snapToGrid w:val="0"/>
        </w:rPr>
        <w:t>Var</w:t>
      </w:r>
      <w:proofErr w:type="spellEnd"/>
      <w:r>
        <w:rPr>
          <w:snapToGrid w:val="0"/>
        </w:rPr>
        <w:t>[</w:t>
      </w:r>
      <w:proofErr w:type="gramEnd"/>
      <w:r>
        <w:rPr>
          <w:snapToGrid w:val="0"/>
        </w:rPr>
        <w:t xml:space="preserve">X] = </w:t>
      </w:r>
      <w:r>
        <w:rPr>
          <w:snapToGrid w:val="0"/>
        </w:rPr>
        <w:sym w:font="Symbol" w:char="F073"/>
      </w:r>
      <w:r>
        <w:rPr>
          <w:snapToGrid w:val="0"/>
          <w:vertAlign w:val="superscript"/>
        </w:rPr>
        <w:t xml:space="preserve">2 </w:t>
      </w:r>
      <w:r>
        <w:rPr>
          <w:snapToGrid w:val="0"/>
        </w:rPr>
        <w:t xml:space="preserve"> = (x</w:t>
      </w:r>
      <w:r>
        <w:rPr>
          <w:snapToGrid w:val="0"/>
          <w:vertAlign w:val="subscript"/>
        </w:rPr>
        <w:t xml:space="preserve">1 </w:t>
      </w:r>
      <w:r>
        <w:rPr>
          <w:snapToGrid w:val="0"/>
        </w:rPr>
        <w:sym w:font="Symbol" w:char="F02D"/>
      </w:r>
      <w:r>
        <w:rPr>
          <w:snapToGrid w:val="0"/>
        </w:rPr>
        <w:t xml:space="preserve"> </w:t>
      </w:r>
      <w:r>
        <w:rPr>
          <w:snapToGrid w:val="0"/>
        </w:rPr>
        <w:sym w:font="Symbol" w:char="F06D"/>
      </w:r>
      <w:r>
        <w:rPr>
          <w:snapToGrid w:val="0"/>
        </w:rPr>
        <w:t>)</w:t>
      </w:r>
      <w:r>
        <w:rPr>
          <w:snapToGrid w:val="0"/>
          <w:vertAlign w:val="superscript"/>
        </w:rPr>
        <w:t xml:space="preserve">2 </w:t>
      </w:r>
      <w:r>
        <w:rPr>
          <w:snapToGrid w:val="0"/>
        </w:rPr>
        <w:t>p(x</w:t>
      </w:r>
      <w:r>
        <w:rPr>
          <w:snapToGrid w:val="0"/>
          <w:vertAlign w:val="subscript"/>
        </w:rPr>
        <w:t>1</w:t>
      </w:r>
      <w:r>
        <w:rPr>
          <w:snapToGrid w:val="0"/>
        </w:rPr>
        <w:t>) + … + (</w:t>
      </w:r>
      <w:proofErr w:type="spellStart"/>
      <w:r>
        <w:rPr>
          <w:snapToGrid w:val="0"/>
        </w:rPr>
        <w:t>x</w:t>
      </w:r>
      <w:r>
        <w:rPr>
          <w:snapToGrid w:val="0"/>
          <w:vertAlign w:val="subscript"/>
        </w:rPr>
        <w:t>N</w:t>
      </w:r>
      <w:proofErr w:type="spellEnd"/>
      <w:r>
        <w:rPr>
          <w:snapToGrid w:val="0"/>
          <w:vertAlign w:val="subscript"/>
        </w:rPr>
        <w:t xml:space="preserve"> </w:t>
      </w:r>
      <w:r>
        <w:rPr>
          <w:snapToGrid w:val="0"/>
        </w:rPr>
        <w:sym w:font="Symbol" w:char="F02D"/>
      </w:r>
      <w:r>
        <w:rPr>
          <w:snapToGrid w:val="0"/>
        </w:rPr>
        <w:t xml:space="preserve"> </w:t>
      </w:r>
      <w:r>
        <w:rPr>
          <w:snapToGrid w:val="0"/>
        </w:rPr>
        <w:sym w:font="Symbol" w:char="F06D"/>
      </w:r>
      <w:r>
        <w:rPr>
          <w:snapToGrid w:val="0"/>
        </w:rPr>
        <w:t>)</w:t>
      </w:r>
      <w:r>
        <w:rPr>
          <w:snapToGrid w:val="0"/>
          <w:vertAlign w:val="superscript"/>
        </w:rPr>
        <w:t xml:space="preserve">2 </w:t>
      </w:r>
      <w:r>
        <w:rPr>
          <w:snapToGrid w:val="0"/>
        </w:rPr>
        <w:t>p(</w:t>
      </w:r>
      <w:proofErr w:type="spellStart"/>
      <w:r>
        <w:rPr>
          <w:snapToGrid w:val="0"/>
        </w:rPr>
        <w:t>x</w:t>
      </w:r>
      <w:r>
        <w:rPr>
          <w:snapToGrid w:val="0"/>
          <w:vertAlign w:val="subscript"/>
        </w:rPr>
        <w:t>N</w:t>
      </w:r>
      <w:proofErr w:type="spellEnd"/>
      <w:r>
        <w:rPr>
          <w:snapToGrid w:val="0"/>
        </w:rPr>
        <w:t xml:space="preserve">) = </w:t>
      </w:r>
      <w:r w:rsidRPr="006E6FB1">
        <w:rPr>
          <w:snapToGrid w:val="0"/>
          <w:position w:val="-48"/>
        </w:rPr>
        <w:object w:dxaOrig="1660" w:dyaOrig="680">
          <v:shape id="_x0000_i1028" type="#_x0000_t75" style="width:136pt;height:56pt" o:ole="">
            <v:imagedata r:id="rId21" r:pict="rId22" o:title=""/>
          </v:shape>
          <o:OLEObject Type="Embed" ProgID="Equation.3" ShapeID="_x0000_i1028" DrawAspect="Content" ObjectID="_1183207736" r:id="rId23"/>
        </w:objec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An equivalent (and slicker) definition is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jc w:val="center"/>
        <w:rPr>
          <w:snapToGrid w:val="0"/>
        </w:rPr>
      </w:pPr>
      <w:proofErr w:type="spellStart"/>
      <w:proofErr w:type="gramStart"/>
      <w:r>
        <w:rPr>
          <w:snapToGrid w:val="0"/>
        </w:rPr>
        <w:t>Var</w:t>
      </w:r>
      <w:proofErr w:type="spellEnd"/>
      <w:r>
        <w:rPr>
          <w:snapToGrid w:val="0"/>
        </w:rPr>
        <w:t>[</w:t>
      </w:r>
      <w:proofErr w:type="gramEnd"/>
      <w:r>
        <w:rPr>
          <w:snapToGrid w:val="0"/>
        </w:rPr>
        <w:t xml:space="preserve">X]  =  </w:t>
      </w:r>
      <w:r>
        <w:rPr>
          <w:snapToGrid w:val="0"/>
        </w:rPr>
        <w:sym w:font="Symbol" w:char="F073"/>
      </w:r>
      <w:r>
        <w:rPr>
          <w:snapToGrid w:val="0"/>
          <w:vertAlign w:val="superscript"/>
        </w:rPr>
        <w:t>2</w:t>
      </w:r>
      <w:r>
        <w:rPr>
          <w:snapToGrid w:val="0"/>
        </w:rPr>
        <w:t xml:space="preserve">  =  E[(X</w:t>
      </w:r>
      <w:r>
        <w:rPr>
          <w:snapToGrid w:val="0"/>
        </w:rPr>
        <w:sym w:font="Symbol" w:char="F02D"/>
      </w:r>
      <w:r>
        <w:rPr>
          <w:snapToGrid w:val="0"/>
        </w:rPr>
        <w:t xml:space="preserve"> </w:t>
      </w:r>
      <w:r>
        <w:rPr>
          <w:snapToGrid w:val="0"/>
        </w:rPr>
        <w:sym w:font="Symbol" w:char="F06D"/>
      </w:r>
      <w:r>
        <w:rPr>
          <w:snapToGrid w:val="0"/>
        </w:rPr>
        <w:t>)</w:t>
      </w:r>
      <w:r>
        <w:rPr>
          <w:snapToGrid w:val="0"/>
          <w:vertAlign w:val="superscript"/>
        </w:rPr>
        <w:t xml:space="preserve">2 </w:t>
      </w:r>
      <w:r>
        <w:rPr>
          <w:snapToGrid w:val="0"/>
        </w:rPr>
        <w:t>]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</w:p>
    <w:p w:rsidR="00A918D7" w:rsidRPr="009E0EFA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The </w:t>
      </w:r>
      <w:r>
        <w:rPr>
          <w:i/>
          <w:snapToGrid w:val="0"/>
        </w:rPr>
        <w:t>standard deviation</w:t>
      </w:r>
      <w:r>
        <w:rPr>
          <w:snapToGrid w:val="0"/>
        </w:rPr>
        <w:t xml:space="preserve"> of X, denoted </w:t>
      </w:r>
      <w:proofErr w:type="gramStart"/>
      <w:r>
        <w:t>SD[</w:t>
      </w:r>
      <w:proofErr w:type="gramEnd"/>
      <w:r>
        <w:t xml:space="preserve">X] or </w:t>
      </w:r>
      <w:r>
        <w:rPr>
          <w:snapToGrid w:val="0"/>
        </w:rPr>
        <w:sym w:font="Symbol" w:char="F073"/>
      </w:r>
      <w:r>
        <w:rPr>
          <w:snapToGrid w:val="0"/>
        </w:rPr>
        <w:t>, is the square root of the variance.</w:t>
      </w:r>
    </w:p>
    <w:p w:rsidR="00A918D7" w:rsidRPr="00D65C78" w:rsidRDefault="00A918D7" w:rsidP="00A918D7">
      <w:pPr>
        <w:pStyle w:val="Heading1"/>
        <w:rPr>
          <w:sz w:val="40"/>
          <w:szCs w:val="40"/>
        </w:rPr>
      </w:pPr>
      <w:r w:rsidRPr="00D65C78">
        <w:rPr>
          <w:sz w:val="40"/>
          <w:szCs w:val="40"/>
        </w:rPr>
        <w:t>Examples</w:t>
      </w:r>
    </w:p>
    <w:p w:rsidR="00A918D7" w:rsidRDefault="00A918D7" w:rsidP="00A918D7">
      <w:pPr>
        <w:pStyle w:val="BodyText"/>
      </w:pPr>
      <w:r>
        <w:t>Example: R = Net Winnings in Roulette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Quotation"/>
      </w:pPr>
      <w:proofErr w:type="spellStart"/>
      <w:r>
        <w:t>Var</w:t>
      </w:r>
      <w:proofErr w:type="spellEnd"/>
      <w:r>
        <w:t>[R] =  (-1-(-1/19)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  <w:r>
        <w:t>p(-1) +  (1-(-1/19))</w:t>
      </w:r>
      <w:r>
        <w:rPr>
          <w:vertAlign w:val="superscript"/>
        </w:rPr>
        <w:t xml:space="preserve">2 </w:t>
      </w:r>
      <w:r>
        <w:t>p(1) = 0.9972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r>
        <w:t>SD[R] = 0.9986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>Example: D = Net Winnings in Daily Numbers Lottery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Quotation"/>
      </w:pPr>
      <w:proofErr w:type="spellStart"/>
      <w:proofErr w:type="gramStart"/>
      <w:r>
        <w:t>Var</w:t>
      </w:r>
      <w:proofErr w:type="spellEnd"/>
      <w:r>
        <w:t>[</w:t>
      </w:r>
      <w:proofErr w:type="gramEnd"/>
      <w:r>
        <w:t>D] =  (-1-(-0.5))</w:t>
      </w:r>
      <w:r>
        <w:rPr>
          <w:vertAlign w:val="superscript"/>
        </w:rPr>
        <w:t xml:space="preserve">2 </w:t>
      </w:r>
      <w:r>
        <w:t>p(-1) + (499-(-0.5))</w:t>
      </w:r>
      <w:r>
        <w:rPr>
          <w:vertAlign w:val="superscript"/>
        </w:rPr>
        <w:t xml:space="preserve">2 </w:t>
      </w:r>
      <w:r>
        <w:t>p(499) = 249.75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proofErr w:type="gramStart"/>
      <w:r>
        <w:t>SD[</w:t>
      </w:r>
      <w:proofErr w:type="gramEnd"/>
      <w:r>
        <w:t>D] = 15.80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>Example: X = Value of the Drawn Chip</w:t>
      </w:r>
    </w:p>
    <w:p w:rsidR="00A918D7" w:rsidRDefault="00A918D7" w:rsidP="00A918D7">
      <w:pPr>
        <w:pStyle w:val="BodyText"/>
      </w:pPr>
    </w:p>
    <w:p w:rsidR="00A918D7" w:rsidRPr="008467C1" w:rsidRDefault="00A918D7" w:rsidP="00A918D7">
      <w:pPr>
        <w:pStyle w:val="BodyQuotation"/>
      </w:pPr>
      <w:r>
        <w:rPr>
          <w:snapToGrid w:val="0"/>
        </w:rPr>
        <w:sym w:font="Symbol" w:char="F073"/>
      </w:r>
      <w:r>
        <w:rPr>
          <w:snapToGrid w:val="0"/>
          <w:vertAlign w:val="superscript"/>
        </w:rPr>
        <w:t xml:space="preserve">2 </w:t>
      </w:r>
      <w:r>
        <w:rPr>
          <w:snapToGrid w:val="0"/>
        </w:rPr>
        <w:t xml:space="preserve"> </w:t>
      </w:r>
      <w:r>
        <w:t>= (1-</w:t>
      </w:r>
      <w:proofErr w:type="gramStart"/>
      <w:r>
        <w:t>5)</w:t>
      </w:r>
      <w:r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  <w:r>
        <w:t>p(1) + (5-5)</w:t>
      </w:r>
      <w:r>
        <w:rPr>
          <w:vertAlign w:val="superscript"/>
        </w:rPr>
        <w:t xml:space="preserve">2 </w:t>
      </w:r>
      <w:r>
        <w:t>p(5) + (10-5)</w:t>
      </w:r>
      <w:r>
        <w:rPr>
          <w:vertAlign w:val="superscript"/>
        </w:rPr>
        <w:t xml:space="preserve">2 </w:t>
      </w:r>
      <w:r>
        <w:t>p(10) + (20-5)</w:t>
      </w:r>
      <w:r>
        <w:rPr>
          <w:vertAlign w:val="superscript"/>
        </w:rPr>
        <w:t xml:space="preserve">2 </w:t>
      </w:r>
      <w:r>
        <w:t>p(20) = 33</w:t>
      </w:r>
    </w:p>
    <w:p w:rsidR="00A918D7" w:rsidRDefault="00A918D7" w:rsidP="00A918D7">
      <w:pPr>
        <w:pStyle w:val="BodyQuotation"/>
        <w:rPr>
          <w:snapToGrid w:val="0"/>
        </w:rPr>
      </w:pPr>
    </w:p>
    <w:p w:rsidR="00A918D7" w:rsidRDefault="00A918D7" w:rsidP="00A918D7">
      <w:pPr>
        <w:pStyle w:val="BodyQuotation"/>
      </w:pPr>
      <w:r>
        <w:rPr>
          <w:snapToGrid w:val="0"/>
        </w:rPr>
        <w:sym w:font="Symbol" w:char="F073"/>
      </w:r>
      <w:r>
        <w:rPr>
          <w:snapToGrid w:val="0"/>
        </w:rPr>
        <w:t xml:space="preserve"> = </w:t>
      </w:r>
      <w:r>
        <w:t>5.744</w:t>
      </w:r>
    </w:p>
    <w:p w:rsidR="00A918D7" w:rsidRPr="009E0EFA" w:rsidRDefault="00A918D7" w:rsidP="00A918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  <w:t>Interpretations of the V</w:t>
      </w:r>
      <w:r w:rsidRPr="009E0EFA">
        <w:rPr>
          <w:sz w:val="40"/>
          <w:szCs w:val="40"/>
        </w:rPr>
        <w:t>ariance</w:t>
      </w:r>
    </w:p>
    <w:p w:rsidR="00A918D7" w:rsidRDefault="00A918D7" w:rsidP="00A918D7">
      <w:pPr>
        <w:pStyle w:val="BodyQuotation"/>
        <w:rPr>
          <w:snapToGrid w:val="0"/>
        </w:rPr>
      </w:pPr>
      <w:r>
        <w:rPr>
          <w:snapToGrid w:val="0"/>
        </w:rPr>
        <w:t>Probability-weighted average squared deviation</w:t>
      </w:r>
    </w:p>
    <w:p w:rsidR="00A918D7" w:rsidRDefault="00A918D7" w:rsidP="00A918D7">
      <w:pPr>
        <w:pStyle w:val="BodyQuotation"/>
        <w:rPr>
          <w:snapToGrid w:val="0"/>
        </w:rPr>
      </w:pPr>
    </w:p>
    <w:p w:rsidR="00A918D7" w:rsidRDefault="00A918D7" w:rsidP="00A918D7">
      <w:pPr>
        <w:pStyle w:val="BodyQuotation"/>
        <w:rPr>
          <w:snapToGrid w:val="0"/>
        </w:rPr>
      </w:pPr>
      <w:r>
        <w:rPr>
          <w:snapToGrid w:val="0"/>
        </w:rPr>
        <w:t>Dispersion of the probability distribution of X</w:t>
      </w:r>
    </w:p>
    <w:p w:rsidR="00A918D7" w:rsidRDefault="00A918D7" w:rsidP="00A918D7">
      <w:pPr>
        <w:pStyle w:val="BodyQuotation"/>
        <w:rPr>
          <w:snapToGrid w:val="0"/>
        </w:rPr>
      </w:pPr>
    </w:p>
    <w:p w:rsidR="00A918D7" w:rsidRDefault="00A918D7" w:rsidP="00A918D7">
      <w:pPr>
        <w:pStyle w:val="BodyQuotation"/>
      </w:pPr>
      <w:r>
        <w:t xml:space="preserve">Variance of the population from which the </w:t>
      </w:r>
      <w:proofErr w:type="spellStart"/>
      <w:proofErr w:type="gramStart"/>
      <w:r>
        <w:t>rv</w:t>
      </w:r>
      <w:proofErr w:type="spellEnd"/>
      <w:proofErr w:type="gramEnd"/>
      <w:r>
        <w:t xml:space="preserve"> is drawn</w:t>
      </w:r>
    </w:p>
    <w:p w:rsidR="00A918D7" w:rsidRDefault="00A918D7" w:rsidP="00A918D7">
      <w:pPr>
        <w:pStyle w:val="BodyQuotation"/>
        <w:rPr>
          <w:snapToGrid w:val="0"/>
        </w:rPr>
      </w:pPr>
    </w:p>
    <w:p w:rsidR="00A918D7" w:rsidRDefault="00A918D7" w:rsidP="00A918D7">
      <w:pPr>
        <w:pStyle w:val="BodyQuotation"/>
        <w:rPr>
          <w:snapToGrid w:val="0"/>
        </w:rPr>
      </w:pPr>
      <w:r>
        <w:rPr>
          <w:snapToGrid w:val="0"/>
        </w:rPr>
        <w:t>Long run average squared deviation over “infinitely” many repetitions of X</w:t>
      </w:r>
    </w:p>
    <w:p w:rsidR="00A918D7" w:rsidRDefault="00A918D7" w:rsidP="00A918D7">
      <w:pPr>
        <w:pStyle w:val="BodyQuotation"/>
        <w:rPr>
          <w:snapToGrid w:val="0"/>
        </w:rPr>
      </w:pPr>
    </w:p>
    <w:p w:rsidR="00A918D7" w:rsidRDefault="00A918D7" w:rsidP="00A918D7">
      <w:pPr>
        <w:pStyle w:val="BodyQuotation"/>
        <w:rPr>
          <w:snapToGrid w:val="0"/>
        </w:rPr>
      </w:pPr>
      <w:r>
        <w:rPr>
          <w:snapToGrid w:val="0"/>
        </w:rPr>
        <w:t>“Risk” of a gamble (more coming in Module 4)</w:t>
      </w:r>
    </w:p>
    <w:p w:rsidR="00A918D7" w:rsidRDefault="00A918D7" w:rsidP="00A918D7">
      <w:pPr>
        <w:pStyle w:val="Heading1"/>
        <w:rPr>
          <w:sz w:val="40"/>
          <w:szCs w:val="40"/>
        </w:rPr>
      </w:pPr>
    </w:p>
    <w:p w:rsidR="00A918D7" w:rsidRPr="0030422D" w:rsidRDefault="00A918D7" w:rsidP="00A918D7">
      <w:pPr>
        <w:pStyle w:val="Heading1"/>
        <w:rPr>
          <w:sz w:val="36"/>
        </w:rPr>
      </w:pPr>
      <w:r w:rsidRPr="0030422D">
        <w:rPr>
          <w:sz w:val="36"/>
        </w:rPr>
        <w:t>Jargon</w:t>
      </w:r>
    </w:p>
    <w:p w:rsidR="00A918D7" w:rsidRPr="009E0EFA" w:rsidRDefault="00A918D7" w:rsidP="00A918D7">
      <w:pPr>
        <w:pStyle w:val="BodyQuotation"/>
      </w:pPr>
      <w:r>
        <w:sym w:font="Symbol" w:char="F073"/>
      </w:r>
      <w:r>
        <w:rPr>
          <w:vertAlign w:val="superscript"/>
        </w:rPr>
        <w:t>2</w:t>
      </w:r>
      <w:r>
        <w:rPr>
          <w:snapToGrid w:val="0"/>
          <w:vertAlign w:val="superscript"/>
        </w:rPr>
        <w:t xml:space="preserve"> </w:t>
      </w:r>
      <w:r>
        <w:t xml:space="preserve">and </w:t>
      </w:r>
      <w:r>
        <w:sym w:font="Symbol" w:char="F073"/>
      </w:r>
      <w:r>
        <w:rPr>
          <w:snapToGrid w:val="0"/>
        </w:rPr>
        <w:t xml:space="preserve"> </w:t>
      </w:r>
      <w:r>
        <w:t xml:space="preserve">are sometimes called the </w:t>
      </w:r>
      <w:r w:rsidRPr="009E0EFA">
        <w:rPr>
          <w:i/>
        </w:rPr>
        <w:t>population variance</w:t>
      </w:r>
      <w:r>
        <w:t xml:space="preserve"> and the </w:t>
      </w:r>
      <w:r w:rsidRPr="009E0EFA">
        <w:rPr>
          <w:i/>
        </w:rPr>
        <w:t>population standard deviation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proofErr w:type="gramStart"/>
      <w:r>
        <w:t>to</w:t>
      </w:r>
      <w:proofErr w:type="gramEnd"/>
      <w:r>
        <w:t xml:space="preserve"> distinguish them from s</w:t>
      </w:r>
      <w:r>
        <w:rPr>
          <w:vertAlign w:val="superscript"/>
        </w:rPr>
        <w:t xml:space="preserve">2 </w:t>
      </w:r>
      <w:r>
        <w:t xml:space="preserve">and s, the </w:t>
      </w:r>
      <w:r w:rsidRPr="009E0EFA">
        <w:rPr>
          <w:i/>
        </w:rPr>
        <w:t>sample variance</w:t>
      </w:r>
      <w:r>
        <w:t xml:space="preserve"> and the </w:t>
      </w:r>
      <w:r w:rsidRPr="009E0EFA">
        <w:rPr>
          <w:i/>
        </w:rPr>
        <w:t>sample standard deviation</w:t>
      </w:r>
      <w:r>
        <w:t>.</w:t>
      </w:r>
    </w:p>
    <w:p w:rsidR="00A918D7" w:rsidRPr="009E0EFA" w:rsidRDefault="00A918D7" w:rsidP="00A918D7">
      <w:pPr>
        <w:pStyle w:val="Heading1"/>
        <w:rPr>
          <w:sz w:val="40"/>
          <w:szCs w:val="40"/>
        </w:rPr>
      </w:pPr>
      <w:r w:rsidRPr="009E0EFA">
        <w:rPr>
          <w:sz w:val="40"/>
          <w:szCs w:val="40"/>
        </w:rPr>
        <w:t>Continuous Random Variables</w:t>
      </w:r>
    </w:p>
    <w:p w:rsidR="00A918D7" w:rsidRPr="00A178C8" w:rsidRDefault="00A918D7" w:rsidP="00A918D7">
      <w:pPr>
        <w:pStyle w:val="BodyText"/>
      </w:pPr>
      <w:r>
        <w:t>As opposed to the random variables we have considered, some random variables represent draws from a population of values so dense that it is easier to model the shape of the population by a smooth continuous function.</w:t>
      </w:r>
    </w:p>
    <w:p w:rsidR="00A918D7" w:rsidRPr="00A0600E" w:rsidRDefault="00A918D7" w:rsidP="00A918D7">
      <w:pPr>
        <w:pStyle w:val="Heading1"/>
        <w:rPr>
          <w:sz w:val="36"/>
        </w:rPr>
      </w:pPr>
      <w:r w:rsidRPr="00A0600E">
        <w:rPr>
          <w:sz w:val="36"/>
        </w:rPr>
        <w:t>Example: A Normal Random Variable</w:t>
      </w:r>
    </w:p>
    <w:p w:rsidR="00A918D7" w:rsidRDefault="00A918D7" w:rsidP="00A918D7">
      <w:pPr>
        <w:pStyle w:val="BodyText"/>
      </w:pPr>
      <w:r>
        <w:t xml:space="preserve">X = value drawn randomly from a normal population with mean </w:t>
      </w:r>
      <w:r>
        <w:sym w:font="Symbol" w:char="F06D"/>
      </w:r>
      <w:r>
        <w:t xml:space="preserve"> and </w:t>
      </w:r>
      <w:proofErr w:type="spellStart"/>
      <w:r>
        <w:t>st</w:t>
      </w:r>
      <w:proofErr w:type="spellEnd"/>
      <w:r>
        <w:t xml:space="preserve"> dev </w:t>
      </w:r>
      <w:r>
        <w:sym w:font="Symbol" w:char="F073"/>
      </w:r>
      <w:r>
        <w:t>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Quotation"/>
      </w:pPr>
      <w:r>
        <w:t xml:space="preserve">Often abbreviated as X ~ </w:t>
      </w:r>
      <w:proofErr w:type="gramStart"/>
      <w:r>
        <w:t>N(</w:t>
      </w:r>
      <w:proofErr w:type="gramEnd"/>
      <w:r>
        <w:sym w:font="Symbol" w:char="F06D"/>
      </w:r>
      <w:r>
        <w:t xml:space="preserve">, </w:t>
      </w:r>
      <w:r>
        <w:sym w:font="Symbol" w:char="F073"/>
      </w:r>
      <w:r>
        <w:rPr>
          <w:vertAlign w:val="superscript"/>
        </w:rPr>
        <w:t>2</w:t>
      </w:r>
      <w:r>
        <w:t>)</w:t>
      </w:r>
    </w:p>
    <w:p w:rsidR="00A918D7" w:rsidRDefault="00A918D7" w:rsidP="00A918D7">
      <w:pPr>
        <w:pStyle w:val="BodyText"/>
      </w:pPr>
    </w:p>
    <w:p w:rsidR="00A918D7" w:rsidRPr="00523355" w:rsidRDefault="00A918D7" w:rsidP="00A918D7">
      <w:pPr>
        <w:pStyle w:val="BodyText"/>
        <w:rPr>
          <w:position w:val="-40"/>
        </w:rPr>
      </w:pPr>
      <w:r>
        <w:t xml:space="preserve">Population shape: </w:t>
      </w:r>
      <w:r w:rsidRPr="00A04B38">
        <w:rPr>
          <w:position w:val="-38"/>
        </w:rPr>
        <w:object w:dxaOrig="8440" w:dyaOrig="940">
          <v:shape id="_x0000_i1029" type="#_x0000_t75" style="width:405.35pt;height:44.65pt" o:ole="" fillcolor="window">
            <v:imagedata r:id="rId24" o:title=""/>
          </v:shape>
          <o:OLEObject Type="Embed" ProgID="Equation.3" ShapeID="_x0000_i1029" DrawAspect="Content" ObjectID="_1183207737" r:id="rId25"/>
        </w:object>
      </w:r>
    </w:p>
    <w:p w:rsidR="00A918D7" w:rsidRDefault="0036671A" w:rsidP="00A918D7">
      <w:pPr>
        <w:pStyle w:val="BodyText"/>
        <w:jc w:val="center"/>
      </w:pPr>
      <w:r>
        <w:rPr>
          <w:noProof/>
        </w:rPr>
        <w:drawing>
          <wp:inline distT="0" distB="0" distL="0" distR="0">
            <wp:extent cx="5435600" cy="2370455"/>
            <wp:effectExtent l="2540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D7" w:rsidRDefault="00A918D7" w:rsidP="00A918D7">
      <w:pPr>
        <w:pStyle w:val="BodyText"/>
      </w:pPr>
    </w:p>
    <w:p w:rsidR="00A918D7" w:rsidRPr="00DF7D0C" w:rsidRDefault="00A918D7" w:rsidP="00A918D7">
      <w:pPr>
        <w:pStyle w:val="BodyText"/>
      </w:pPr>
      <w:r>
        <w:t xml:space="preserve">Useful Interpretation: For X, a continuous random variable, </w:t>
      </w:r>
      <w:proofErr w:type="gramStart"/>
      <w:r>
        <w:rPr>
          <w:snapToGrid w:val="0"/>
        </w:rPr>
        <w:t>P(</w:t>
      </w:r>
      <w:proofErr w:type="gramEnd"/>
      <w:r>
        <w:rPr>
          <w:snapToGrid w:val="0"/>
        </w:rPr>
        <w:t>x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</w:t>
      </w:r>
      <w:r>
        <w:rPr>
          <w:snapToGrid w:val="0"/>
        </w:rPr>
        <w:sym w:font="Symbol" w:char="F0A3"/>
      </w:r>
      <w:r>
        <w:rPr>
          <w:snapToGrid w:val="0"/>
        </w:rPr>
        <w:t xml:space="preserve"> X </w:t>
      </w:r>
      <w:r>
        <w:rPr>
          <w:snapToGrid w:val="0"/>
        </w:rPr>
        <w:sym w:font="Symbol" w:char="F0A3"/>
      </w:r>
      <w:r>
        <w:rPr>
          <w:snapToGrid w:val="0"/>
        </w:rPr>
        <w:t xml:space="preserve"> x</w:t>
      </w:r>
      <w:r>
        <w:rPr>
          <w:snapToGrid w:val="0"/>
          <w:vertAlign w:val="subscript"/>
        </w:rPr>
        <w:t>2</w:t>
      </w:r>
      <w:r>
        <w:rPr>
          <w:snapToGrid w:val="0"/>
        </w:rPr>
        <w:t>) is given by the area under the continuous curve between x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and x</w:t>
      </w:r>
      <w:r>
        <w:rPr>
          <w:snapToGrid w:val="0"/>
          <w:vertAlign w:val="subscript"/>
        </w:rPr>
        <w:t>2</w:t>
      </w:r>
      <w:r>
        <w:t>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>Some familiar probabilities: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  <w:ind w:left="3480"/>
        <w:jc w:val="left"/>
      </w:pPr>
      <w:proofErr w:type="gramStart"/>
      <w:r>
        <w:t>P(</w:t>
      </w:r>
      <w:proofErr w:type="gramEnd"/>
      <w:r>
        <w:sym w:font="Symbol" w:char="F06D"/>
      </w:r>
      <w:r>
        <w:t xml:space="preserve"> </w:t>
      </w:r>
      <w:r>
        <w:sym w:font="Symbol" w:char="F02D"/>
      </w:r>
      <w:r>
        <w:t xml:space="preserve"> </w:t>
      </w:r>
      <w:r>
        <w:sym w:font="Symbol" w:char="F073"/>
      </w:r>
      <w:r>
        <w:t xml:space="preserve"> 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</w:t>
      </w:r>
      <w:r>
        <w:sym w:font="Symbol" w:char="F06D"/>
      </w:r>
      <w:r>
        <w:t xml:space="preserve"> + </w:t>
      </w:r>
      <w:r>
        <w:sym w:font="Symbol" w:char="F073"/>
      </w:r>
      <w:r>
        <w:t xml:space="preserve">) </w:t>
      </w:r>
      <w:r>
        <w:sym w:font="Symbol" w:char="F0BB"/>
      </w:r>
      <w:r>
        <w:t xml:space="preserve"> 68%</w:t>
      </w:r>
    </w:p>
    <w:p w:rsidR="00A918D7" w:rsidRDefault="00A918D7" w:rsidP="00A918D7">
      <w:pPr>
        <w:pStyle w:val="BodyText"/>
        <w:ind w:left="3480"/>
        <w:jc w:val="left"/>
      </w:pPr>
    </w:p>
    <w:p w:rsidR="00A918D7" w:rsidRDefault="00A918D7" w:rsidP="00A918D7">
      <w:pPr>
        <w:pStyle w:val="BodyText"/>
        <w:ind w:left="3480"/>
        <w:jc w:val="left"/>
      </w:pPr>
      <w:proofErr w:type="gramStart"/>
      <w:r>
        <w:t>P(</w:t>
      </w:r>
      <w:proofErr w:type="gramEnd"/>
      <w:r>
        <w:sym w:font="Symbol" w:char="F06D"/>
      </w:r>
      <w:r>
        <w:t xml:space="preserve"> </w:t>
      </w:r>
      <w:r>
        <w:sym w:font="Symbol" w:char="F02D"/>
      </w:r>
      <w:r>
        <w:t xml:space="preserve"> 2</w:t>
      </w:r>
      <w:r>
        <w:sym w:font="Symbol" w:char="F073"/>
      </w:r>
      <w:r>
        <w:t xml:space="preserve"> 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</w:t>
      </w:r>
      <w:r>
        <w:sym w:font="Symbol" w:char="F06D"/>
      </w:r>
      <w:r>
        <w:t xml:space="preserve"> + 2</w:t>
      </w:r>
      <w:r>
        <w:sym w:font="Symbol" w:char="F073"/>
      </w:r>
      <w:r>
        <w:t xml:space="preserve">) </w:t>
      </w:r>
      <w:r>
        <w:sym w:font="Symbol" w:char="F0BB"/>
      </w:r>
      <w:r>
        <w:t xml:space="preserve"> 95%</w:t>
      </w:r>
    </w:p>
    <w:p w:rsidR="00A918D7" w:rsidRDefault="00A918D7" w:rsidP="00A918D7">
      <w:pPr>
        <w:pStyle w:val="BodyText"/>
        <w:ind w:left="3480"/>
        <w:jc w:val="left"/>
      </w:pPr>
    </w:p>
    <w:p w:rsidR="00A918D7" w:rsidRDefault="00A918D7" w:rsidP="00A918D7">
      <w:pPr>
        <w:pStyle w:val="BodyText"/>
        <w:ind w:left="3480"/>
        <w:jc w:val="left"/>
      </w:pPr>
      <w:proofErr w:type="gramStart"/>
      <w:r>
        <w:t>P(</w:t>
      </w:r>
      <w:proofErr w:type="gramEnd"/>
      <w:r>
        <w:sym w:font="Symbol" w:char="F06D"/>
      </w:r>
      <w:r>
        <w:t xml:space="preserve"> </w:t>
      </w:r>
      <w:r>
        <w:sym w:font="Symbol" w:char="F02D"/>
      </w:r>
      <w:r>
        <w:t xml:space="preserve"> </w:t>
      </w:r>
      <w:r>
        <w:sym w:font="Symbol" w:char="F073"/>
      </w:r>
      <w:r>
        <w:t xml:space="preserve"> 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</w:t>
      </w:r>
      <w:r>
        <w:sym w:font="Symbol" w:char="F06D"/>
      </w:r>
      <w:r>
        <w:t xml:space="preserve"> + 2</w:t>
      </w:r>
      <w:r>
        <w:sym w:font="Symbol" w:char="F073"/>
      </w:r>
      <w:r>
        <w:t xml:space="preserve">) </w:t>
      </w:r>
      <w:r>
        <w:sym w:font="Symbol" w:char="F0BB"/>
      </w:r>
      <w:r>
        <w:t xml:space="preserve"> 81.5%</w:t>
      </w:r>
    </w:p>
    <w:p w:rsidR="00A918D7" w:rsidRDefault="00A918D7" w:rsidP="00A918D7">
      <w:pPr>
        <w:pStyle w:val="BodyText"/>
        <w:ind w:left="3480"/>
        <w:jc w:val="left"/>
      </w:pPr>
    </w:p>
    <w:p w:rsidR="00A918D7" w:rsidRDefault="00A918D7" w:rsidP="00A918D7">
      <w:pPr>
        <w:pStyle w:val="BodyText"/>
        <w:ind w:left="3480"/>
        <w:jc w:val="left"/>
      </w:pPr>
      <w:proofErr w:type="gramStart"/>
      <w:r>
        <w:t>P(</w:t>
      </w:r>
      <w:proofErr w:type="gramEnd"/>
      <w:r>
        <w:sym w:font="Symbol" w:char="F02D"/>
      </w:r>
      <w:r>
        <w:sym w:font="Symbol" w:char="F0A5"/>
      </w:r>
      <w:r>
        <w:t xml:space="preserve"> &lt; X &lt; </w:t>
      </w:r>
      <w:r>
        <w:sym w:font="Symbol" w:char="F0A5"/>
      </w:r>
      <w:r>
        <w:t>) = 1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 xml:space="preserve">More generally, normal probabilities for any given values of </w:t>
      </w:r>
      <w:r w:rsidRPr="00A042E5">
        <w:sym w:font="Symbol" w:char="F06D"/>
      </w:r>
      <w:r w:rsidRPr="00A042E5">
        <w:t xml:space="preserve"> and </w:t>
      </w:r>
      <w:r w:rsidRPr="00A042E5">
        <w:sym w:font="Symbol" w:char="F073"/>
      </w:r>
      <w:r>
        <w:t xml:space="preserve"> can be computed using the Normal Distribution probability formula in JMP.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 xml:space="preserve">For example, when X ~ </w:t>
      </w:r>
      <w:proofErr w:type="gramStart"/>
      <w:r>
        <w:t>N(</w:t>
      </w:r>
      <w:proofErr w:type="gramEnd"/>
      <w:r>
        <w:t>0.5, 1.8</w:t>
      </w:r>
      <w:r>
        <w:rPr>
          <w:vertAlign w:val="superscript"/>
        </w:rPr>
        <w:t>2</w:t>
      </w:r>
      <w:r>
        <w:t>),</w:t>
      </w:r>
    </w:p>
    <w:p w:rsidR="00A918D7" w:rsidRDefault="00A918D7" w:rsidP="00A918D7">
      <w:pPr>
        <w:pStyle w:val="BodyText"/>
        <w:jc w:val="center"/>
      </w:pPr>
      <w:proofErr w:type="gramStart"/>
      <w:r>
        <w:t>P(</w:t>
      </w:r>
      <w:proofErr w:type="gramEnd"/>
      <w:r>
        <w:t xml:space="preserve">X </w:t>
      </w:r>
      <w:r>
        <w:rPr>
          <w:snapToGrid w:val="0"/>
          <w:color w:val="000000"/>
        </w:rPr>
        <w:sym w:font="Symbol" w:char="F0A3"/>
      </w:r>
      <w:r>
        <w:rPr>
          <w:snapToGrid w:val="0"/>
          <w:color w:val="000000"/>
        </w:rPr>
        <w:t xml:space="preserve"> 0.8) = 0.566  and  </w:t>
      </w:r>
      <w:r>
        <w:t xml:space="preserve">P(0.8 </w:t>
      </w:r>
      <w:r>
        <w:rPr>
          <w:snapToGrid w:val="0"/>
          <w:color w:val="000000"/>
        </w:rPr>
        <w:sym w:font="Symbol" w:char="F0A3"/>
      </w:r>
      <w:r>
        <w:rPr>
          <w:snapToGrid w:val="0"/>
          <w:color w:val="000000"/>
        </w:rPr>
        <w:t xml:space="preserve"> </w:t>
      </w:r>
      <w:r>
        <w:t xml:space="preserve">X </w:t>
      </w:r>
      <w:r>
        <w:rPr>
          <w:snapToGrid w:val="0"/>
          <w:color w:val="000000"/>
        </w:rPr>
        <w:sym w:font="Symbol" w:char="F0A3"/>
      </w:r>
      <w:r>
        <w:rPr>
          <w:snapToGrid w:val="0"/>
          <w:color w:val="000000"/>
        </w:rPr>
        <w:t xml:space="preserve"> 1.4) = 0.125.</w:t>
      </w:r>
      <w:r w:rsidRPr="00C93553">
        <w:rPr>
          <w:rStyle w:val="FootnoteReference"/>
          <w:position w:val="6"/>
          <w:sz w:val="28"/>
          <w:szCs w:val="28"/>
        </w:rPr>
        <w:footnoteReference w:id="3"/>
      </w:r>
    </w:p>
    <w:p w:rsidR="00A918D7" w:rsidRPr="008C5836" w:rsidRDefault="00A918D7" w:rsidP="00A918D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Application: </w:t>
      </w:r>
      <w:r w:rsidRPr="008C5836">
        <w:rPr>
          <w:sz w:val="40"/>
          <w:szCs w:val="40"/>
        </w:rPr>
        <w:t>Pricing a Digital Option</w:t>
      </w: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Let X = the return on the S&amp;P index next month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Suppose you had strong enough evidence to </w:t>
      </w:r>
      <w:r>
        <w:rPr>
          <w:i/>
          <w:snapToGrid w:val="0"/>
        </w:rPr>
        <w:t>assume</w:t>
      </w:r>
      <w:r>
        <w:rPr>
          <w:snapToGrid w:val="0"/>
        </w:rPr>
        <w:t xml:space="preserve"> that X was a normal random variable with </w:t>
      </w:r>
      <w:proofErr w:type="gramStart"/>
      <w:r>
        <w:rPr>
          <w:snapToGrid w:val="0"/>
        </w:rPr>
        <w:t>mean .</w:t>
      </w:r>
      <w:proofErr w:type="gramEnd"/>
      <w:del w:id="46" w:author="Robert Stine" w:date="2009-07-14T23:43:00Z">
        <w:r w:rsidDel="00B372B0">
          <w:rPr>
            <w:snapToGrid w:val="0"/>
          </w:rPr>
          <w:delText xml:space="preserve">0093 </w:delText>
        </w:r>
      </w:del>
      <w:ins w:id="47" w:author="Robert Stine" w:date="2009-07-14T23:43:00Z">
        <w:r>
          <w:rPr>
            <w:snapToGrid w:val="0"/>
          </w:rPr>
          <w:t xml:space="preserve">0088 </w:t>
        </w:r>
      </w:ins>
      <w:r>
        <w:rPr>
          <w:snapToGrid w:val="0"/>
        </w:rPr>
        <w:t xml:space="preserve">and standard </w:t>
      </w:r>
      <w:proofErr w:type="gramStart"/>
      <w:r>
        <w:rPr>
          <w:snapToGrid w:val="0"/>
        </w:rPr>
        <w:t>deviation .</w:t>
      </w:r>
      <w:proofErr w:type="gramEnd"/>
      <w:del w:id="48" w:author="Robert Stine" w:date="2009-07-14T23:44:00Z">
        <w:r w:rsidDel="00B372B0">
          <w:rPr>
            <w:snapToGrid w:val="0"/>
          </w:rPr>
          <w:delText>0445</w:delText>
        </w:r>
      </w:del>
      <w:ins w:id="49" w:author="Robert Stine" w:date="2009-07-14T23:44:00Z">
        <w:r>
          <w:rPr>
            <w:snapToGrid w:val="0"/>
          </w:rPr>
          <w:t>0423</w:t>
        </w:r>
      </w:ins>
      <w:r>
        <w:rPr>
          <w:snapToGrid w:val="0"/>
        </w:rPr>
        <w:t>.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Quotation"/>
        <w:rPr>
          <w:snapToGrid w:val="0"/>
        </w:rPr>
      </w:pPr>
      <w:r>
        <w:rPr>
          <w:snapToGrid w:val="0"/>
        </w:rPr>
        <w:t xml:space="preserve">These values for the mean and standard deviation match the month-to-month performance of the stock market from January 1985 to December </w:t>
      </w:r>
      <w:del w:id="50" w:author="Robert Stine" w:date="2009-07-14T23:44:00Z">
        <w:r w:rsidDel="00B372B0">
          <w:rPr>
            <w:snapToGrid w:val="0"/>
          </w:rPr>
          <w:delText>2004</w:delText>
        </w:r>
      </w:del>
      <w:ins w:id="51" w:author="Robert Stine" w:date="2009-07-14T23:44:00Z">
        <w:r>
          <w:rPr>
            <w:snapToGrid w:val="0"/>
          </w:rPr>
          <w:t>2007</w:t>
        </w:r>
      </w:ins>
      <w:r>
        <w:rPr>
          <w:snapToGrid w:val="0"/>
        </w:rPr>
        <w:t>.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Let’s return to </w:t>
      </w:r>
      <w:del w:id="52" w:author="Robert Stine" w:date="2009-07-17T15:59:00Z">
        <w:r w:rsidDel="00F94335">
          <w:rPr>
            <w:snapToGrid w:val="0"/>
          </w:rPr>
          <w:delText xml:space="preserve">the </w:delText>
        </w:r>
      </w:del>
      <w:r>
        <w:rPr>
          <w:snapToGrid w:val="0"/>
        </w:rPr>
        <w:t>our question on p. 3-3: how much should you pay for a digital option that pays $1 if the S&amp;P drops by more than 10% next month?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Random variables provide a precise way to find the value of the option. We can express the value of such an option by defining a new, discrete random variable Y whose values are determined by X</w:t>
      </w:r>
      <w:ins w:id="53" w:author="Robert Stine" w:date="2009-07-17T16:00:00Z">
        <w:r w:rsidR="00F94335">
          <w:rPr>
            <w:snapToGrid w:val="0"/>
          </w:rPr>
          <w:t xml:space="preserve"> (</w:t>
        </w:r>
        <w:r w:rsidR="00F94335" w:rsidRPr="00F94335">
          <w:rPr>
            <w:i/>
            <w:snapToGrid w:val="0"/>
          </w:rPr>
          <w:t>i.e</w:t>
        </w:r>
        <w:r w:rsidR="00F94335" w:rsidRPr="00F94335">
          <w:rPr>
            <w:snapToGrid w:val="0"/>
          </w:rPr>
          <w:t xml:space="preserve">., </w:t>
        </w:r>
      </w:ins>
      <w:ins w:id="54" w:author="Robert Stine" w:date="2009-07-17T16:01:00Z">
        <w:r w:rsidR="00F94335">
          <w:rPr>
            <w:snapToGrid w:val="0"/>
          </w:rPr>
          <w:t xml:space="preserve">a </w:t>
        </w:r>
      </w:ins>
      <w:ins w:id="55" w:author="Robert Stine" w:date="2009-07-17T16:00:00Z">
        <w:r w:rsidR="00F94335">
          <w:rPr>
            <w:snapToGrid w:val="0"/>
          </w:rPr>
          <w:t>derivative</w:t>
        </w:r>
      </w:ins>
      <w:ins w:id="56" w:author="Robert Stine" w:date="2009-07-17T16:01:00Z">
        <w:r w:rsidR="00F94335">
          <w:rPr>
            <w:snapToGrid w:val="0"/>
          </w:rPr>
          <w:t xml:space="preserve"> since its value is derived from that of another asset</w:t>
        </w:r>
      </w:ins>
      <w:ins w:id="57" w:author="Robert Stine" w:date="2009-07-17T16:00:00Z">
        <w:r w:rsidR="00F94335">
          <w:rPr>
            <w:snapToGrid w:val="0"/>
          </w:rPr>
          <w:t>)</w:t>
        </w:r>
      </w:ins>
      <w:r>
        <w:rPr>
          <w:snapToGrid w:val="0"/>
        </w:rPr>
        <w:t>, with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jc w:val="center"/>
        <w:rPr>
          <w:snapToGrid w:val="0"/>
        </w:rPr>
      </w:pPr>
      <w:r>
        <w:rPr>
          <w:snapToGrid w:val="0"/>
        </w:rPr>
        <w:t>Y</w:t>
      </w:r>
      <w:r>
        <w:rPr>
          <w:snapToGrid w:val="0"/>
        </w:rPr>
        <w:tab/>
        <w:t>=</w:t>
      </w:r>
      <w:r>
        <w:rPr>
          <w:snapToGrid w:val="0"/>
        </w:rPr>
        <w:tab/>
        <w:t xml:space="preserve">$1 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if X &lt; –</w:t>
      </w:r>
      <w:proofErr w:type="gramStart"/>
      <w:r>
        <w:rPr>
          <w:snapToGrid w:val="0"/>
        </w:rPr>
        <w:t>.10</w:t>
      </w:r>
      <w:proofErr w:type="gramEnd"/>
    </w:p>
    <w:p w:rsidR="00A918D7" w:rsidRDefault="00A918D7" w:rsidP="00A918D7">
      <w:pPr>
        <w:pStyle w:val="BodyText"/>
        <w:ind w:left="3600" w:firstLine="720"/>
        <w:rPr>
          <w:snapToGrid w:val="0"/>
        </w:rPr>
      </w:pPr>
      <w:r>
        <w:rPr>
          <w:snapToGrid w:val="0"/>
        </w:rPr>
        <w:t xml:space="preserve">   =</w:t>
      </w:r>
      <w:r>
        <w:rPr>
          <w:snapToGrid w:val="0"/>
        </w:rPr>
        <w:tab/>
        <w:t xml:space="preserve">   $0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 xml:space="preserve">      otherwise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A fair price for the option would then be </w:t>
      </w:r>
      <w:proofErr w:type="gramStart"/>
      <w:r>
        <w:rPr>
          <w:snapToGrid w:val="0"/>
        </w:rPr>
        <w:t>E[</w:t>
      </w:r>
      <w:proofErr w:type="gramEnd"/>
      <w:r>
        <w:rPr>
          <w:snapToGrid w:val="0"/>
        </w:rPr>
        <w:t>Y] = P[Y = 1] = P[X &lt; –.10] = .</w:t>
      </w:r>
      <w:del w:id="58" w:author="Robert Stine" w:date="2009-07-14T23:46:00Z">
        <w:r w:rsidDel="00B372B0">
          <w:rPr>
            <w:snapToGrid w:val="0"/>
          </w:rPr>
          <w:delText xml:space="preserve">0070 </w:delText>
        </w:r>
      </w:del>
      <w:ins w:id="59" w:author="Robert Stine" w:date="2009-07-14T23:46:00Z">
        <w:r>
          <w:rPr>
            <w:snapToGrid w:val="0"/>
          </w:rPr>
          <w:t xml:space="preserve">0051 </w:t>
        </w:r>
      </w:ins>
      <w:r w:rsidRPr="00615A35">
        <w:rPr>
          <w:rStyle w:val="FootnoteReference"/>
          <w:snapToGrid w:val="0"/>
          <w:position w:val="6"/>
          <w:sz w:val="28"/>
          <w:szCs w:val="28"/>
        </w:rPr>
        <w:footnoteReference w:id="4"/>
      </w:r>
    </w:p>
    <w:p w:rsidR="00A918D7" w:rsidRPr="008C5836" w:rsidRDefault="00A918D7" w:rsidP="00A918D7">
      <w:pPr>
        <w:pStyle w:val="Heading1"/>
        <w:rPr>
          <w:sz w:val="40"/>
          <w:szCs w:val="40"/>
        </w:rPr>
      </w:pPr>
      <w:r w:rsidRPr="008C5836">
        <w:rPr>
          <w:sz w:val="40"/>
          <w:szCs w:val="40"/>
        </w:rPr>
        <w:t>The Normal Distribution as a Model</w:t>
      </w: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The value of </w:t>
      </w:r>
      <w:proofErr w:type="gramStart"/>
      <w:r>
        <w:rPr>
          <w:snapToGrid w:val="0"/>
        </w:rPr>
        <w:t>E[</w:t>
      </w:r>
      <w:proofErr w:type="gramEnd"/>
      <w:r>
        <w:rPr>
          <w:snapToGrid w:val="0"/>
        </w:rPr>
        <w:t>Y] in the previous example depends strongly on P[X &lt; –.10] = .00</w:t>
      </w:r>
      <w:ins w:id="62" w:author="Robert Stine" w:date="2009-07-14T23:48:00Z">
        <w:r>
          <w:rPr>
            <w:snapToGrid w:val="0"/>
          </w:rPr>
          <w:t>51</w:t>
        </w:r>
      </w:ins>
      <w:del w:id="63" w:author="Robert Stine" w:date="2009-07-14T23:48:00Z">
        <w:r w:rsidDel="00B372B0">
          <w:rPr>
            <w:snapToGrid w:val="0"/>
          </w:rPr>
          <w:delText>70</w:delText>
        </w:r>
      </w:del>
      <w:r>
        <w:rPr>
          <w:snapToGrid w:val="0"/>
        </w:rPr>
        <w:t xml:space="preserve"> which we obtained by assuming that X would be a draw from a particular normal distribution.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An outline of the steps used to make such an assumption:</w:t>
      </w:r>
    </w:p>
    <w:p w:rsidR="00A918D7" w:rsidRDefault="00A918D7" w:rsidP="00A918D7">
      <w:pPr>
        <w:pStyle w:val="BodyText"/>
        <w:numPr>
          <w:ilvl w:val="0"/>
          <w:numId w:val="4"/>
        </w:numPr>
        <w:rPr>
          <w:snapToGrid w:val="0"/>
        </w:rPr>
      </w:pPr>
      <w:r>
        <w:rPr>
          <w:snapToGrid w:val="0"/>
        </w:rPr>
        <w:t>Verify that the behavior of the time series of past monthly S&amp;P returns is consistent with assuming a sequence of independent draws from the same population.</w:t>
      </w:r>
    </w:p>
    <w:p w:rsidR="00A918D7" w:rsidRDefault="00A918D7" w:rsidP="00A918D7">
      <w:pPr>
        <w:pStyle w:val="BodyText"/>
        <w:numPr>
          <w:ilvl w:val="0"/>
          <w:numId w:val="4"/>
        </w:numPr>
        <w:rPr>
          <w:snapToGrid w:val="0"/>
        </w:rPr>
      </w:pPr>
      <w:r>
        <w:rPr>
          <w:snapToGrid w:val="0"/>
        </w:rPr>
        <w:t xml:space="preserve">Verify that the histogram and normal </w:t>
      </w:r>
      <w:proofErr w:type="spellStart"/>
      <w:r>
        <w:rPr>
          <w:snapToGrid w:val="0"/>
        </w:rPr>
        <w:t>quantile</w:t>
      </w:r>
      <w:proofErr w:type="spellEnd"/>
      <w:r>
        <w:rPr>
          <w:snapToGrid w:val="0"/>
        </w:rPr>
        <w:t xml:space="preserve"> plot of the past monthly returns are consistent with assuming a normal population.</w:t>
      </w:r>
    </w:p>
    <w:p w:rsidR="00A918D7" w:rsidRDefault="00A918D7" w:rsidP="00A918D7">
      <w:pPr>
        <w:pStyle w:val="BodyText"/>
        <w:numPr>
          <w:ilvl w:val="0"/>
          <w:numId w:val="4"/>
        </w:numPr>
        <w:rPr>
          <w:snapToGrid w:val="0"/>
        </w:rPr>
      </w:pPr>
      <w:r>
        <w:rPr>
          <w:snapToGrid w:val="0"/>
        </w:rPr>
        <w:t xml:space="preserve">Estimate </w:t>
      </w:r>
      <w:r>
        <w:rPr>
          <w:snapToGrid w:val="0"/>
        </w:rPr>
        <w:sym w:font="Symbol" w:char="F06D"/>
      </w:r>
      <w:r>
        <w:rPr>
          <w:snapToGrid w:val="0"/>
        </w:rPr>
        <w:t xml:space="preserve"> and </w:t>
      </w:r>
      <w:r>
        <w:sym w:font="Symbol" w:char="F073"/>
      </w:r>
      <w:r>
        <w:rPr>
          <w:vertAlign w:val="superscript"/>
        </w:rPr>
        <w:t>2</w:t>
      </w:r>
      <w:r>
        <w:rPr>
          <w:snapToGrid w:val="0"/>
          <w:vertAlign w:val="superscript"/>
        </w:rPr>
        <w:t xml:space="preserve"> </w:t>
      </w:r>
      <w:r>
        <w:rPr>
          <w:snapToGrid w:val="0"/>
        </w:rPr>
        <w:t xml:space="preserve">of the population by the values of </w:t>
      </w:r>
      <w:r w:rsidRPr="006E6FB1">
        <w:rPr>
          <w:position w:val="-2"/>
        </w:rPr>
        <w:object w:dxaOrig="220" w:dyaOrig="260">
          <v:shape id="_x0000_i1030" type="#_x0000_t75" style="width:11.35pt;height:13.35pt" o:ole="" fillcolor="window">
            <v:imagedata r:id="rId27" r:pict="rId28" o:title=""/>
          </v:shape>
          <o:OLEObject Type="Embed" ProgID="Equation" ShapeID="_x0000_i1030" DrawAspect="Content" ObjectID="_1183207738" r:id="rId29"/>
        </w:object>
      </w:r>
      <w:r>
        <w:t xml:space="preserve"> </w:t>
      </w:r>
      <w:r>
        <w:rPr>
          <w:snapToGrid w:val="0"/>
        </w:rPr>
        <w:t>and s</w:t>
      </w:r>
      <w:r>
        <w:rPr>
          <w:snapToGrid w:val="0"/>
          <w:vertAlign w:val="superscript"/>
        </w:rPr>
        <w:t>2</w:t>
      </w:r>
      <w:r>
        <w:rPr>
          <w:snapToGrid w:val="0"/>
        </w:rPr>
        <w:t xml:space="preserve"> for the past monthly returns.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 xml:space="preserve">Alternatively, a “common sense” procedure is to estimate </w:t>
      </w:r>
      <w:proofErr w:type="gramStart"/>
      <w:r>
        <w:rPr>
          <w:snapToGrid w:val="0"/>
        </w:rPr>
        <w:t>P[</w:t>
      </w:r>
      <w:proofErr w:type="gramEnd"/>
      <w:r>
        <w:rPr>
          <w:snapToGrid w:val="0"/>
        </w:rPr>
        <w:t>X &lt; –.10] directly from the data: use the proportion of prior months that the S&amp;P fell below –.10. What is the drawback of such an approach?</w:t>
      </w:r>
    </w:p>
    <w:p w:rsidR="00A918D7" w:rsidRDefault="00A918D7" w:rsidP="00A918D7">
      <w:pPr>
        <w:pStyle w:val="BodyText"/>
        <w:rPr>
          <w:snapToGrid w:val="0"/>
        </w:rPr>
      </w:pPr>
    </w:p>
    <w:p w:rsidR="00A918D7" w:rsidRDefault="00A918D7" w:rsidP="00A918D7">
      <w:pPr>
        <w:pStyle w:val="BodyText"/>
        <w:rPr>
          <w:snapToGrid w:val="0"/>
        </w:rPr>
      </w:pPr>
      <w:r>
        <w:rPr>
          <w:snapToGrid w:val="0"/>
        </w:rPr>
        <w:t>Compared to this simplistic procedure, the normal assumption allows us to use the data to extrapolate more efficiently.</w:t>
      </w:r>
      <w:r w:rsidRPr="006D5DAC">
        <w:rPr>
          <w:rStyle w:val="FootnoteReference"/>
          <w:snapToGrid w:val="0"/>
          <w:sz w:val="28"/>
          <w:szCs w:val="28"/>
        </w:rPr>
        <w:footnoteReference w:id="5"/>
      </w:r>
    </w:p>
    <w:p w:rsidR="00A918D7" w:rsidRPr="00BD5FAD" w:rsidRDefault="00A918D7" w:rsidP="00A918D7">
      <w:pPr>
        <w:pStyle w:val="Heading1"/>
        <w:rPr>
          <w:sz w:val="40"/>
          <w:szCs w:val="40"/>
        </w:rPr>
      </w:pPr>
      <w:r w:rsidRPr="00BD5FAD">
        <w:rPr>
          <w:sz w:val="40"/>
          <w:szCs w:val="40"/>
        </w:rPr>
        <w:t xml:space="preserve">The (Student) </w:t>
      </w:r>
      <w:r w:rsidRPr="00626DF9">
        <w:rPr>
          <w:smallCaps w:val="0"/>
          <w:sz w:val="40"/>
          <w:szCs w:val="40"/>
        </w:rPr>
        <w:t>t</w:t>
      </w:r>
      <w:r w:rsidRPr="00BD5FAD">
        <w:rPr>
          <w:sz w:val="40"/>
          <w:szCs w:val="40"/>
        </w:rPr>
        <w:t xml:space="preserve"> Distributions</w:t>
      </w:r>
    </w:p>
    <w:p w:rsidR="00A918D7" w:rsidRDefault="00A918D7" w:rsidP="00A918D7">
      <w:pPr>
        <w:pStyle w:val="BodyText"/>
      </w:pPr>
      <w:r>
        <w:t>The t distributions are a family of continuous probability distributions that resemble normal distributions.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Quotation"/>
      </w:pPr>
      <w:r>
        <w:t>They are symmetric and bell-shaped, but have heavier or fatter tails.</w:t>
      </w:r>
    </w:p>
    <w:p w:rsidR="00A918D7" w:rsidRDefault="00A918D7" w:rsidP="00A918D7">
      <w:pPr>
        <w:pStyle w:val="BodyQuotation"/>
      </w:pPr>
    </w:p>
    <w:p w:rsidR="00A918D7" w:rsidRDefault="00A918D7" w:rsidP="00A918D7">
      <w:pPr>
        <w:pStyle w:val="BodyQuotation"/>
      </w:pPr>
      <w:r>
        <w:t>Because of their heavier tails, extreme observations are more likely with draws from a t distribution.</w:t>
      </w:r>
    </w:p>
    <w:p w:rsidR="00A918D7" w:rsidRDefault="00A918D7" w:rsidP="00A918D7">
      <w:pPr>
        <w:pStyle w:val="Times18"/>
      </w:pPr>
    </w:p>
    <w:p w:rsidR="00A918D7" w:rsidRDefault="0036671A" w:rsidP="00A918D7">
      <w:pPr>
        <w:pStyle w:val="BodyText"/>
        <w:jc w:val="center"/>
      </w:pPr>
      <w:r>
        <w:rPr>
          <w:noProof/>
        </w:rPr>
        <w:drawing>
          <wp:inline distT="0" distB="0" distL="0" distR="0">
            <wp:extent cx="4445000" cy="1989455"/>
            <wp:effectExtent l="2540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 xml:space="preserve">Each t distribution is identified by 3 parameters: </w:t>
      </w:r>
      <w:r>
        <w:rPr>
          <w:snapToGrid w:val="0"/>
        </w:rPr>
        <w:sym w:font="Symbol" w:char="F06D"/>
      </w:r>
      <w:r>
        <w:rPr>
          <w:snapToGrid w:val="0"/>
        </w:rPr>
        <w:t xml:space="preserve">, </w:t>
      </w:r>
      <w:r>
        <w:sym w:font="Symbol" w:char="F073"/>
      </w:r>
      <w:r>
        <w:rPr>
          <w:vertAlign w:val="superscript"/>
        </w:rPr>
        <w:t>2</w:t>
      </w:r>
      <w:r>
        <w:t>, and a shape parameter called the degrees of freedom (</w:t>
      </w:r>
      <w:proofErr w:type="spellStart"/>
      <w:r>
        <w:t>df</w:t>
      </w:r>
      <w:proofErr w:type="spellEnd"/>
      <w:r>
        <w:t>)</w:t>
      </w:r>
      <w:r>
        <w:rPr>
          <w:b/>
          <w:sz w:val="24"/>
          <w:szCs w:val="24"/>
        </w:rPr>
        <w:t xml:space="preserve">.  </w:t>
      </w:r>
      <w:proofErr w:type="spellStart"/>
      <w:proofErr w:type="gramStart"/>
      <w:r>
        <w:t>df</w:t>
      </w:r>
      <w:proofErr w:type="spellEnd"/>
      <w:proofErr w:type="gramEnd"/>
      <w:r>
        <w:t xml:space="preserve"> is always positive. As </w:t>
      </w:r>
      <w:proofErr w:type="spellStart"/>
      <w:proofErr w:type="gramStart"/>
      <w:r>
        <w:t>df</w:t>
      </w:r>
      <w:proofErr w:type="spellEnd"/>
      <w:proofErr w:type="gramEnd"/>
      <w:r>
        <w:t xml:space="preserve"> gets larger, t distributions more closely approximate normal distributions.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  <w:spacing w:before="100" w:beforeAutospacing="1"/>
      </w:pPr>
      <w:proofErr w:type="gramStart"/>
      <w:r>
        <w:t>t</w:t>
      </w:r>
      <w:proofErr w:type="gramEnd"/>
      <w:r>
        <w:t xml:space="preserve"> distribution probabilities can be obtained by the probability function “t distribution” on the JMP calculator.</w:t>
      </w:r>
    </w:p>
    <w:p w:rsidR="00A918D7" w:rsidRDefault="00A918D7" w:rsidP="00A918D7">
      <w:pPr>
        <w:pStyle w:val="BodyQuotation"/>
        <w:spacing w:before="100" w:beforeAutospacing="1"/>
      </w:pPr>
      <w:r>
        <w:t>If we treat X as having a t-distribution that is matched to the market during the 1985-</w:t>
      </w:r>
      <w:del w:id="64" w:author="Robert Stine" w:date="2009-07-14T23:48:00Z">
        <w:r w:rsidDel="00B372B0">
          <w:delText xml:space="preserve">2004 </w:delText>
        </w:r>
      </w:del>
      <w:ins w:id="65" w:author="Robert Stine" w:date="2009-07-14T23:48:00Z">
        <w:r>
          <w:t xml:space="preserve">2007 </w:t>
        </w:r>
      </w:ins>
      <w:r>
        <w:t>period, we obtain:</w:t>
      </w:r>
    </w:p>
    <w:p w:rsidR="00A918D7" w:rsidRDefault="00A918D7" w:rsidP="00A918D7">
      <w:pPr>
        <w:pStyle w:val="BodyText"/>
        <w:spacing w:before="100" w:beforeAutospacing="1"/>
        <w:jc w:val="center"/>
      </w:pPr>
      <w:proofErr w:type="gramStart"/>
      <w:r>
        <w:t>P(</w:t>
      </w:r>
      <w:proofErr w:type="gramEnd"/>
      <w:r>
        <w:t xml:space="preserve">X &lt; –.10) </w:t>
      </w:r>
      <w:r>
        <w:rPr>
          <w:rFonts w:ascii="Symbol" w:hAnsi="Symbol"/>
        </w:rPr>
        <w:t></w:t>
      </w:r>
      <w:r>
        <w:t xml:space="preserve"> .0</w:t>
      </w:r>
      <w:ins w:id="66" w:author="Robert Stine" w:date="2009-07-14T23:50:00Z">
        <w:r>
          <w:t>3</w:t>
        </w:r>
      </w:ins>
      <w:del w:id="67" w:author="Robert Stine" w:date="2009-07-14T23:50:00Z">
        <w:r w:rsidDel="00B372B0">
          <w:delText>5</w:delText>
        </w:r>
      </w:del>
    </w:p>
    <w:p w:rsidR="00A918D7" w:rsidRDefault="00A918D7" w:rsidP="00A918D7">
      <w:pPr>
        <w:pStyle w:val="BodyText"/>
        <w:spacing w:before="100" w:beforeAutospacing="1"/>
      </w:pPr>
      <w:r>
        <w:t>Why does this probability differ so much</w:t>
      </w:r>
      <w:del w:id="68" w:author="Robert Stine" w:date="2009-07-14T23:50:00Z">
        <w:r w:rsidRPr="00770A47" w:rsidDel="0033633C">
          <w:rPr>
            <w:b/>
            <w:sz w:val="24"/>
            <w:szCs w:val="24"/>
          </w:rPr>
          <w:delText>—</w:delText>
        </w:r>
        <w:r w:rsidDel="0033633C">
          <w:delText xml:space="preserve">it’s </w:delText>
        </w:r>
      </w:del>
      <w:del w:id="69" w:author="Robert Stine" w:date="2009-07-14T23:48:00Z">
        <w:r w:rsidDel="00B372B0">
          <w:delText xml:space="preserve">much </w:delText>
        </w:r>
      </w:del>
      <w:del w:id="70" w:author="Robert Stine" w:date="2009-07-14T23:50:00Z">
        <w:r w:rsidDel="0033633C">
          <w:delText>larger</w:delText>
        </w:r>
        <w:r w:rsidRPr="00770A47" w:rsidDel="0033633C">
          <w:rPr>
            <w:b/>
            <w:sz w:val="24"/>
            <w:szCs w:val="24"/>
          </w:rPr>
          <w:delText>—</w:delText>
        </w:r>
      </w:del>
      <w:ins w:id="71" w:author="Robert Stine" w:date="2009-07-14T23:50:00Z">
        <w:r>
          <w:rPr>
            <w:b/>
            <w:sz w:val="24"/>
            <w:szCs w:val="24"/>
          </w:rPr>
          <w:t xml:space="preserve"> </w:t>
        </w:r>
      </w:ins>
      <w:r>
        <w:t>from the previous normal probability calculation?</w:t>
      </w:r>
      <w:ins w:id="72" w:author="Robert Stine" w:date="2009-07-14T23:50:00Z">
        <w:r>
          <w:t xml:space="preserve"> (It’s about 6 times larger.)</w:t>
        </w:r>
      </w:ins>
    </w:p>
    <w:p w:rsidR="00A918D7" w:rsidRDefault="00A918D7" w:rsidP="00A918D7">
      <w:pPr>
        <w:pStyle w:val="BodyText"/>
        <w:spacing w:before="100" w:beforeAutospacing="1"/>
      </w:pPr>
    </w:p>
    <w:p w:rsidR="00A918D7" w:rsidRDefault="00A918D7" w:rsidP="00A918D7">
      <w:pPr>
        <w:pStyle w:val="BodyText"/>
        <w:spacing w:before="100" w:beforeAutospacing="1"/>
      </w:pPr>
      <w:proofErr w:type="spellStart"/>
      <w:r>
        <w:t>Quantile</w:t>
      </w:r>
      <w:proofErr w:type="spellEnd"/>
      <w:r>
        <w:t xml:space="preserve"> plots can also be used as a diagnostic check for t distribution assumptions.</w:t>
      </w:r>
      <w:r w:rsidRPr="00BD5FAD">
        <w:rPr>
          <w:rStyle w:val="FootnoteReference"/>
          <w:sz w:val="28"/>
          <w:szCs w:val="28"/>
        </w:rPr>
        <w:footnoteReference w:id="6"/>
      </w:r>
    </w:p>
    <w:p w:rsidR="00A918D7" w:rsidRDefault="00A918D7" w:rsidP="00A918D7">
      <w:pPr>
        <w:pStyle w:val="BodyText"/>
        <w:spacing w:before="100" w:beforeAutospacing="1"/>
      </w:pPr>
    </w:p>
    <w:p w:rsidR="00A918D7" w:rsidRDefault="00A918D7" w:rsidP="00A918D7">
      <w:pPr>
        <w:pStyle w:val="BodyText"/>
        <w:spacing w:before="100" w:beforeAutospacing="1"/>
      </w:pPr>
      <w:r>
        <w:t>Key point:</w:t>
      </w:r>
    </w:p>
    <w:p w:rsidR="00A918D7" w:rsidRPr="00BD5FAD" w:rsidRDefault="00A918D7" w:rsidP="00A918D7">
      <w:pPr>
        <w:pStyle w:val="BodyQuotation"/>
        <w:spacing w:before="100" w:beforeAutospacing="1"/>
      </w:pPr>
      <w:r>
        <w:t>In this example, we have two different models for the data. Both describe the data reasonably well, so that the data are not clear about which model is better.</w:t>
      </w:r>
    </w:p>
    <w:p w:rsidR="00A918D7" w:rsidRDefault="00A918D7" w:rsidP="00A918D7">
      <w:pPr>
        <w:pStyle w:val="BodyQuotation"/>
        <w:spacing w:before="100" w:beforeAutospacing="1"/>
      </w:pPr>
      <w:r>
        <w:t>The model matters: different models produce different prices for the options.</w:t>
      </w:r>
    </w:p>
    <w:p w:rsidR="00A918D7" w:rsidRDefault="00A918D7" w:rsidP="00A918D7">
      <w:pPr>
        <w:pStyle w:val="BodyQuotation"/>
        <w:spacing w:before="100" w:beforeAutospacing="1"/>
      </w:pPr>
      <w:r>
        <w:t>In cases like this, we need to be sensitive to the consequences of our assumptions. We may never know which model is “right,” but we should be aware of the alternatives.</w:t>
      </w:r>
    </w:p>
    <w:p w:rsidR="00A918D7" w:rsidRDefault="00A918D7" w:rsidP="00A918D7">
      <w:pPr>
        <w:pStyle w:val="Heading1"/>
        <w:rPr>
          <w:ins w:id="73" w:author="Robert Stine" w:date="2009-07-14T23:51:00Z"/>
          <w:sz w:val="40"/>
          <w:szCs w:val="40"/>
        </w:rPr>
      </w:pPr>
      <w:ins w:id="74" w:author="Robert Stine" w:date="2009-07-14T23:51:00Z">
        <w:r>
          <w:rPr>
            <w:sz w:val="40"/>
            <w:szCs w:val="40"/>
          </w:rPr>
          <w:t>What Happened in 2008</w:t>
        </w:r>
      </w:ins>
    </w:p>
    <w:p w:rsidR="00A918D7" w:rsidRDefault="00A918D7" w:rsidP="00A918D7">
      <w:pPr>
        <w:pStyle w:val="BodyText"/>
        <w:numPr>
          <w:ins w:id="75" w:author="Robert Stine" w:date="2009-07-14T23:51:00Z"/>
        </w:numPr>
        <w:rPr>
          <w:ins w:id="76" w:author="Robert Stine" w:date="2009-07-14T23:55:00Z"/>
        </w:rPr>
      </w:pPr>
      <w:ins w:id="77" w:author="Robert Stine" w:date="2009-07-14T23:51:00Z">
        <w:r>
          <w:t>The data file includes 2008. The S&amp;P Index fell by more than 10% during one month, and came very close to this threshold in another!</w:t>
        </w:r>
      </w:ins>
    </w:p>
    <w:p w:rsidR="00A918D7" w:rsidRDefault="00A918D7" w:rsidP="00A918D7">
      <w:pPr>
        <w:pStyle w:val="BodyText"/>
        <w:numPr>
          <w:ins w:id="78" w:author="Robert Stine" w:date="2009-07-14T23:55:00Z"/>
        </w:numPr>
        <w:rPr>
          <w:ins w:id="79" w:author="Robert Stine" w:date="2009-07-14T23:51:00Z"/>
        </w:rPr>
      </w:pPr>
    </w:p>
    <w:p w:rsidR="00000000" w:rsidRDefault="00F94335">
      <w:pPr>
        <w:pStyle w:val="BodyText"/>
        <w:numPr>
          <w:ins w:id="80" w:author="Robert Stine" w:date="2009-07-14T23:52:00Z"/>
        </w:numPr>
        <w:spacing w:before="120"/>
        <w:jc w:val="center"/>
        <w:rPr>
          <w:ins w:id="81" w:author="Robert Stine" w:date="2009-07-14T23:52:00Z"/>
        </w:rPr>
        <w:pPrChange w:id="82" w:author="Robert Stine" w:date="2009-07-14T23:54:00Z">
          <w:pPr>
            <w:pStyle w:val="BodyText"/>
          </w:pPr>
        </w:pPrChange>
      </w:pPr>
      <w:ins w:id="83" w:author="Robert Stine" w:date="2009-07-14T23:54:00Z">
        <w:r>
          <w:rPr>
            <w:noProof/>
          </w:rPr>
          <w:drawing>
            <wp:inline distT="0" distB="0" distL="0" distR="0">
              <wp:extent cx="7856855" cy="2895600"/>
              <wp:effectExtent l="25400" t="0" r="0" b="0"/>
              <wp:docPr id="15" name="Picture 15" descr="te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temp"/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56855" cy="289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918D7" w:rsidRDefault="00A918D7" w:rsidP="00A918D7">
      <w:pPr>
        <w:pStyle w:val="BodyText"/>
        <w:numPr>
          <w:ins w:id="84" w:author="Robert Stine" w:date="2009-07-14T23:52:00Z"/>
        </w:numPr>
        <w:rPr>
          <w:ins w:id="85" w:author="Robert Stine" w:date="2009-07-14T23:52:00Z"/>
        </w:rPr>
      </w:pPr>
    </w:p>
    <w:p w:rsidR="00A918D7" w:rsidRPr="0054377E" w:rsidRDefault="00A918D7" w:rsidP="00A918D7">
      <w:pPr>
        <w:pStyle w:val="Heading1"/>
        <w:numPr>
          <w:ins w:id="86" w:author="Robert Stine" w:date="2009-07-14T23:51:00Z"/>
        </w:numPr>
        <w:rPr>
          <w:sz w:val="40"/>
          <w:szCs w:val="40"/>
        </w:rPr>
      </w:pPr>
      <w:ins w:id="87" w:author="Robert Stine" w:date="2009-07-14T23:54:00Z">
        <w:r>
          <w:rPr>
            <w:sz w:val="40"/>
            <w:szCs w:val="40"/>
          </w:rPr>
          <w:br w:type="page"/>
        </w:r>
      </w:ins>
      <w:r>
        <w:rPr>
          <w:sz w:val="40"/>
          <w:szCs w:val="40"/>
        </w:rPr>
        <w:t>Take-Away R</w:t>
      </w:r>
      <w:r w:rsidRPr="0054377E">
        <w:rPr>
          <w:sz w:val="40"/>
          <w:szCs w:val="40"/>
        </w:rPr>
        <w:t>eview</w:t>
      </w:r>
    </w:p>
    <w:p w:rsidR="00A918D7" w:rsidRDefault="00A918D7" w:rsidP="00A918D7">
      <w:pPr>
        <w:pStyle w:val="BodyText"/>
      </w:pPr>
      <w:r>
        <w:t>Random variables provide a useful notation for describing problems that have uncertain outcomes.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>The outcomes of a random variable can be associated with probabilities.</w:t>
      </w:r>
    </w:p>
    <w:p w:rsidR="00A918D7" w:rsidRDefault="00A918D7" w:rsidP="00A918D7">
      <w:pPr>
        <w:pStyle w:val="BodyText"/>
      </w:pPr>
      <w:r>
        <w:t xml:space="preserve">The expected value is the average of the outcomes, weighted by probabilities. </w:t>
      </w:r>
    </w:p>
    <w:p w:rsidR="00A918D7" w:rsidRDefault="00A918D7" w:rsidP="00A918D7">
      <w:pPr>
        <w:pStyle w:val="BodyText"/>
      </w:pPr>
      <w:r>
        <w:t>The variance is the probability weighted average squared deviation.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Text"/>
      </w:pPr>
      <w:r>
        <w:t>If we match a random variable to features of a sample, we can use that random variable to model the underlying process.</w:t>
      </w:r>
    </w:p>
    <w:p w:rsidR="00A918D7" w:rsidRDefault="00A918D7" w:rsidP="00A918D7">
      <w:pPr>
        <w:pStyle w:val="BodyText"/>
      </w:pPr>
    </w:p>
    <w:p w:rsidR="00A918D7" w:rsidRDefault="00A918D7" w:rsidP="00A918D7">
      <w:pPr>
        <w:pStyle w:val="BodyQuotation"/>
      </w:pPr>
      <w:r>
        <w:t xml:space="preserve">But, the results we obtain are sensitive to the model that we use.  </w:t>
      </w:r>
    </w:p>
    <w:p w:rsidR="00A918D7" w:rsidRDefault="00A918D7" w:rsidP="00A918D7">
      <w:pPr>
        <w:pStyle w:val="BodyQuotation"/>
      </w:pPr>
      <w:r>
        <w:t>Check the assumptions of your model.</w:t>
      </w:r>
    </w:p>
    <w:p w:rsidR="00A918D7" w:rsidRDefault="00A918D7" w:rsidP="00A918D7">
      <w:pPr>
        <w:pStyle w:val="Heading1"/>
        <w:rPr>
          <w:sz w:val="40"/>
          <w:szCs w:val="40"/>
        </w:rPr>
      </w:pPr>
    </w:p>
    <w:p w:rsidR="00A918D7" w:rsidRPr="0054377E" w:rsidRDefault="00A918D7" w:rsidP="00A918D7">
      <w:pPr>
        <w:pStyle w:val="Heading1"/>
        <w:rPr>
          <w:sz w:val="40"/>
          <w:szCs w:val="40"/>
        </w:rPr>
      </w:pPr>
      <w:r w:rsidRPr="0054377E">
        <w:rPr>
          <w:sz w:val="40"/>
          <w:szCs w:val="40"/>
        </w:rPr>
        <w:t>Next Module</w:t>
      </w:r>
    </w:p>
    <w:p w:rsidR="00A918D7" w:rsidRPr="0054377E" w:rsidRDefault="00A918D7" w:rsidP="00A918D7">
      <w:pPr>
        <w:pStyle w:val="BodyText"/>
        <w:rPr>
          <w:snapToGrid w:val="0"/>
        </w:rPr>
      </w:pPr>
      <w:r>
        <w:t>Random variables and returns on investments.</w:t>
      </w:r>
    </w:p>
    <w:sectPr w:rsidR="00A918D7" w:rsidRPr="0054377E" w:rsidSect="00F94335">
      <w:headerReference w:type="even" r:id="rId31"/>
      <w:headerReference w:type="default" r:id="rId32"/>
      <w:footerReference w:type="default" r:id="rId33"/>
      <w:headerReference w:type="first" r:id="rId34"/>
      <w:footerReference w:type="first" r:id="rId35"/>
      <w:pgSz w:w="15840" w:h="12240" w:orient="landscape"/>
      <w:pgMar w:top="1440" w:right="900" w:bottom="1440" w:left="1440" w:gutter="0"/>
      <w:titlePg/>
      <w:sectPrChange w:id="88" w:author="Robert Stine" w:date="2009-07-17T15:54:00Z">
        <w:sectPr w:rsidR="00A918D7" w:rsidRPr="0054377E" w:rsidSect="00F94335">
          <w:pgMar w:right="1440"/>
        </w:sectPr>
      </w:sectPrChange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A918D7" w:rsidRDefault="00A918D7">
      <w:r>
        <w:separator/>
      </w:r>
    </w:p>
  </w:endnote>
  <w:endnote w:type="continuationSeparator" w:id="1">
    <w:p w:rsidR="00A918D7" w:rsidRDefault="00A91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918D7" w:rsidRDefault="00A918D7">
    <w:pPr>
      <w:pStyle w:val="Footer"/>
      <w:rPr>
        <w:rStyle w:val="PageNumber"/>
      </w:rPr>
    </w:pPr>
    <w:r>
      <w:rPr>
        <w:rStyle w:val="CopyrightChar"/>
        <w:sz w:val="20"/>
      </w:rPr>
      <w:t>The Wharton School of the University of Pennsylvania</w:t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  <w:t>3-</w:t>
    </w:r>
    <w:r w:rsidR="006E6FB1">
      <w:rPr>
        <w:rStyle w:val="PageNumber"/>
        <w:rFonts w:ascii="Arial Black" w:hAnsi="Arial Black"/>
      </w:rPr>
      <w:fldChar w:fldCharType="begin"/>
    </w:r>
    <w:r>
      <w:rPr>
        <w:rStyle w:val="PageNumber"/>
      </w:rPr>
      <w:instrText xml:space="preserve"> PAGE </w:instrText>
    </w:r>
    <w:r w:rsidR="006E6FB1">
      <w:rPr>
        <w:rStyle w:val="PageNumber"/>
        <w:rFonts w:ascii="Arial Black" w:hAnsi="Arial Black"/>
      </w:rPr>
      <w:fldChar w:fldCharType="separate"/>
    </w:r>
    <w:r w:rsidR="00F94335">
      <w:rPr>
        <w:rStyle w:val="PageNumber"/>
        <w:noProof/>
      </w:rPr>
      <w:t>23</w:t>
    </w:r>
    <w:r w:rsidR="006E6FB1">
      <w:rPr>
        <w:rStyle w:val="PageNumber"/>
        <w:rFonts w:ascii="Arial Black" w:hAnsi="Arial Black"/>
      </w:rPr>
      <w:fldChar w:fldCharType="end"/>
    </w:r>
  </w:p>
  <w:p w:rsidR="00A918D7" w:rsidRDefault="00A918D7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918D7" w:rsidRDefault="00A918D7">
    <w:pPr>
      <w:spacing w:line="260" w:lineRule="exact"/>
      <w:rPr>
        <w:sz w:val="18"/>
        <w:szCs w:val="18"/>
      </w:rPr>
    </w:pPr>
  </w:p>
  <w:p w:rsidR="00A918D7" w:rsidRDefault="006E6FB1">
    <w:pPr>
      <w:spacing w:line="260" w:lineRule="exact"/>
      <w:rPr>
        <w:i/>
        <w:sz w:val="18"/>
        <w:szCs w:val="18"/>
      </w:rPr>
    </w:pPr>
    <w:r>
      <w:rPr>
        <w:i/>
        <w:noProof/>
        <w:sz w:val="18"/>
        <w:szCs w:val="18"/>
      </w:rPr>
      <w:pict>
        <v:line id="_x0000_s2061" style="position:absolute;z-index:251658240" from="0,10.35pt" to="468pt,10.35pt"/>
      </w:pict>
    </w:r>
  </w:p>
  <w:p w:rsidR="00A918D7" w:rsidRDefault="00A918D7">
    <w:pPr>
      <w:pStyle w:val="Footer"/>
      <w:spacing w:line="260" w:lineRule="exact"/>
      <w:rPr>
        <w:sz w:val="18"/>
        <w:szCs w:val="18"/>
      </w:rPr>
    </w:pPr>
  </w:p>
  <w:p w:rsidR="00A918D7" w:rsidRDefault="00A918D7">
    <w:pPr>
      <w:pStyle w:val="Footer"/>
      <w:spacing w:line="260" w:lineRule="exact"/>
      <w:rPr>
        <w:sz w:val="18"/>
        <w:szCs w:val="18"/>
      </w:rPr>
    </w:pPr>
    <w:r>
      <w:rPr>
        <w:sz w:val="18"/>
        <w:szCs w:val="18"/>
      </w:rPr>
      <w:t xml:space="preserve">Professors Ed George, Abba Krieger, Robert Stine, and </w:t>
    </w:r>
    <w:proofErr w:type="spellStart"/>
    <w:r>
      <w:rPr>
        <w:sz w:val="18"/>
        <w:szCs w:val="18"/>
      </w:rPr>
      <w:t>Adi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Wyner</w:t>
    </w:r>
    <w:proofErr w:type="spellEnd"/>
    <w:r>
      <w:rPr>
        <w:sz w:val="18"/>
        <w:szCs w:val="18"/>
      </w:rPr>
      <w:t>, The Wharton School of the University of Pennsylvania, prepared this document.</w:t>
    </w:r>
  </w:p>
  <w:p w:rsidR="00A918D7" w:rsidRDefault="00A918D7" w:rsidP="00A918D7"/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A918D7" w:rsidRDefault="00A918D7">
      <w:r>
        <w:separator/>
      </w:r>
    </w:p>
  </w:footnote>
  <w:footnote w:type="continuationSeparator" w:id="1">
    <w:p w:rsidR="00A918D7" w:rsidRDefault="00A918D7">
      <w:r>
        <w:continuationSeparator/>
      </w:r>
    </w:p>
  </w:footnote>
  <w:footnote w:id="2">
    <w:p w:rsidR="00A918D7" w:rsidRPr="00D10873" w:rsidRDefault="00A918D7" w:rsidP="00A918D7">
      <w:pPr>
        <w:pStyle w:val="FootnoteText"/>
        <w:rPr>
          <w:sz w:val="24"/>
          <w:szCs w:val="24"/>
        </w:rPr>
      </w:pPr>
      <w:r w:rsidRPr="00D10873">
        <w:rPr>
          <w:rStyle w:val="FootnoteReference"/>
          <w:szCs w:val="24"/>
        </w:rPr>
        <w:footnoteRef/>
      </w:r>
      <w:r w:rsidRPr="00D10873">
        <w:rPr>
          <w:sz w:val="24"/>
          <w:szCs w:val="24"/>
        </w:rPr>
        <w:t xml:space="preserve"> Alas, Dilbert is not a statistician. You want the expected value of </w:t>
      </w:r>
      <w:del w:id="44" w:author="Robert Stine" w:date="2009-07-14T23:43:00Z">
        <w:r w:rsidDel="00B372B0">
          <w:rPr>
            <w:sz w:val="24"/>
            <w:szCs w:val="24"/>
          </w:rPr>
          <w:delText>each</w:delText>
        </w:r>
        <w:r w:rsidRPr="00D10873" w:rsidDel="00B372B0">
          <w:rPr>
            <w:sz w:val="24"/>
            <w:szCs w:val="24"/>
          </w:rPr>
          <w:delText xml:space="preserve"> </w:delText>
        </w:r>
      </w:del>
      <w:ins w:id="45" w:author="Robert Stine" w:date="2009-07-14T23:43:00Z">
        <w:r>
          <w:rPr>
            <w:sz w:val="24"/>
            <w:szCs w:val="24"/>
          </w:rPr>
          <w:t>a</w:t>
        </w:r>
        <w:r w:rsidRPr="00D10873">
          <w:rPr>
            <w:sz w:val="24"/>
            <w:szCs w:val="24"/>
          </w:rPr>
          <w:t xml:space="preserve"> </w:t>
        </w:r>
      </w:ins>
      <w:r w:rsidRPr="00D10873">
        <w:rPr>
          <w:sz w:val="24"/>
          <w:szCs w:val="24"/>
        </w:rPr>
        <w:t xml:space="preserve">project, not </w:t>
      </w:r>
      <w:r>
        <w:rPr>
          <w:sz w:val="24"/>
          <w:szCs w:val="24"/>
        </w:rPr>
        <w:t>each</w:t>
      </w:r>
      <w:r w:rsidRPr="00D10873">
        <w:rPr>
          <w:sz w:val="24"/>
          <w:szCs w:val="24"/>
        </w:rPr>
        <w:t xml:space="preserve"> outcome!</w:t>
      </w:r>
    </w:p>
    <w:p w:rsidR="00A918D7" w:rsidRDefault="00A918D7" w:rsidP="00A918D7">
      <w:pPr>
        <w:pStyle w:val="FootnoteText"/>
      </w:pPr>
    </w:p>
  </w:footnote>
  <w:footnote w:id="3">
    <w:p w:rsidR="00A918D7" w:rsidRPr="004451FF" w:rsidRDefault="00A918D7" w:rsidP="00A918D7">
      <w:pPr>
        <w:pStyle w:val="FootnoteText"/>
        <w:rPr>
          <w:sz w:val="24"/>
          <w:szCs w:val="24"/>
        </w:rPr>
      </w:pPr>
      <w:r w:rsidRPr="00E019B8">
        <w:rPr>
          <w:rStyle w:val="FootnoteReference"/>
          <w:sz w:val="28"/>
          <w:szCs w:val="28"/>
        </w:rPr>
        <w:footnoteRef/>
      </w:r>
      <w:r w:rsidRPr="004451FF">
        <w:rPr>
          <w:sz w:val="24"/>
          <w:szCs w:val="24"/>
        </w:rPr>
        <w:t xml:space="preserve"> </w:t>
      </w:r>
      <w:r w:rsidRPr="008C5836">
        <w:rPr>
          <w:sz w:val="24"/>
          <w:szCs w:val="24"/>
        </w:rPr>
        <w:t xml:space="preserve">In JMP, the probability </w:t>
      </w:r>
      <w:proofErr w:type="gramStart"/>
      <w:r w:rsidRPr="008C5836">
        <w:rPr>
          <w:sz w:val="24"/>
          <w:szCs w:val="24"/>
        </w:rPr>
        <w:t>P(</w:t>
      </w:r>
      <w:proofErr w:type="gramEnd"/>
      <w:r w:rsidRPr="008C5836">
        <w:rPr>
          <w:sz w:val="24"/>
          <w:szCs w:val="24"/>
        </w:rPr>
        <w:t>X &lt; a) when X ~ N(</w:t>
      </w:r>
      <w:r w:rsidRPr="008C5836">
        <w:rPr>
          <w:sz w:val="24"/>
          <w:szCs w:val="24"/>
        </w:rPr>
        <w:sym w:font="Symbol" w:char="F06D"/>
      </w:r>
      <w:r w:rsidRPr="008C5836">
        <w:rPr>
          <w:sz w:val="24"/>
          <w:szCs w:val="24"/>
        </w:rPr>
        <w:t xml:space="preserve">, </w:t>
      </w:r>
      <w:r w:rsidRPr="008C5836">
        <w:rPr>
          <w:sz w:val="24"/>
          <w:szCs w:val="24"/>
        </w:rPr>
        <w:sym w:font="Symbol" w:char="F073"/>
      </w:r>
      <w:r w:rsidRPr="008C5836">
        <w:rPr>
          <w:sz w:val="24"/>
          <w:szCs w:val="24"/>
          <w:vertAlign w:val="superscript"/>
        </w:rPr>
        <w:t>2</w:t>
      </w:r>
      <w:r w:rsidRPr="008C5836">
        <w:rPr>
          <w:sz w:val="24"/>
          <w:szCs w:val="24"/>
        </w:rPr>
        <w:t xml:space="preserve">) is obtained with the JMP formula Normal Distribution(a, </w:t>
      </w:r>
      <w:r w:rsidRPr="008C5836">
        <w:rPr>
          <w:sz w:val="24"/>
          <w:szCs w:val="24"/>
        </w:rPr>
        <w:sym w:font="Symbol" w:char="F06D"/>
      </w:r>
      <w:r w:rsidRPr="008C5836">
        <w:rPr>
          <w:sz w:val="24"/>
          <w:szCs w:val="24"/>
        </w:rPr>
        <w:t xml:space="preserve">, </w:t>
      </w:r>
      <w:r w:rsidRPr="008C5836">
        <w:rPr>
          <w:sz w:val="24"/>
          <w:szCs w:val="24"/>
        </w:rPr>
        <w:sym w:font="Symbol" w:char="F073"/>
      </w:r>
      <w:r>
        <w:rPr>
          <w:sz w:val="24"/>
          <w:szCs w:val="24"/>
        </w:rPr>
        <w:t xml:space="preserve">) which can be obtained as one of the Probability functions in the formula window.  Note that the entries for </w:t>
      </w:r>
      <w:r w:rsidRPr="008C5836">
        <w:rPr>
          <w:sz w:val="24"/>
          <w:szCs w:val="24"/>
        </w:rPr>
        <w:sym w:font="Symbol" w:char="F06D"/>
      </w:r>
      <w:r>
        <w:rPr>
          <w:sz w:val="24"/>
          <w:szCs w:val="24"/>
        </w:rPr>
        <w:t xml:space="preserve"> and</w:t>
      </w:r>
      <w:r w:rsidRPr="008C5836">
        <w:rPr>
          <w:sz w:val="24"/>
          <w:szCs w:val="24"/>
        </w:rPr>
        <w:t xml:space="preserve"> </w:t>
      </w:r>
      <w:r w:rsidRPr="008C5836">
        <w:rPr>
          <w:sz w:val="24"/>
          <w:szCs w:val="24"/>
        </w:rPr>
        <w:sym w:font="Symbol" w:char="F073"/>
      </w:r>
      <w:r>
        <w:rPr>
          <w:sz w:val="24"/>
          <w:szCs w:val="24"/>
        </w:rPr>
        <w:t xml:space="preserve"> become available by inserting commas after the first entry.  </w:t>
      </w:r>
      <w:r w:rsidRPr="008C5836">
        <w:rPr>
          <w:sz w:val="24"/>
          <w:szCs w:val="24"/>
        </w:rPr>
        <w:t xml:space="preserve">The calculation here is illustrated in the file </w:t>
      </w:r>
      <w:r w:rsidRPr="008C5836">
        <w:rPr>
          <w:i/>
          <w:sz w:val="24"/>
          <w:szCs w:val="24"/>
        </w:rPr>
        <w:t xml:space="preserve">Norm </w:t>
      </w:r>
      <w:proofErr w:type="spellStart"/>
      <w:r w:rsidRPr="008C5836">
        <w:rPr>
          <w:i/>
          <w:sz w:val="24"/>
          <w:szCs w:val="24"/>
        </w:rPr>
        <w:t>Prob.JMP</w:t>
      </w:r>
      <w:proofErr w:type="spellEnd"/>
      <w:r w:rsidRPr="008C5836">
        <w:rPr>
          <w:sz w:val="24"/>
          <w:szCs w:val="24"/>
        </w:rPr>
        <w:t>.</w:t>
      </w:r>
    </w:p>
  </w:footnote>
  <w:footnote w:id="4">
    <w:p w:rsidR="00A918D7" w:rsidRPr="004451FF" w:rsidRDefault="00A918D7" w:rsidP="00A918D7">
      <w:pPr>
        <w:pStyle w:val="FootnoteText"/>
        <w:rPr>
          <w:sz w:val="24"/>
          <w:szCs w:val="24"/>
        </w:rPr>
      </w:pPr>
      <w:r w:rsidRPr="00E019B8">
        <w:rPr>
          <w:rStyle w:val="FootnoteReference"/>
          <w:sz w:val="28"/>
          <w:szCs w:val="28"/>
        </w:rPr>
        <w:footnoteRef/>
      </w:r>
      <w:r w:rsidRPr="004451FF">
        <w:rPr>
          <w:sz w:val="24"/>
          <w:szCs w:val="24"/>
        </w:rPr>
        <w:t xml:space="preserve"> The calculation of this probability is illustrated in the file </w:t>
      </w:r>
      <w:r>
        <w:rPr>
          <w:i/>
          <w:sz w:val="24"/>
          <w:szCs w:val="24"/>
        </w:rPr>
        <w:t xml:space="preserve">Option </w:t>
      </w:r>
      <w:proofErr w:type="spellStart"/>
      <w:r>
        <w:rPr>
          <w:i/>
          <w:sz w:val="24"/>
          <w:szCs w:val="24"/>
        </w:rPr>
        <w:t>Prob.JMP</w:t>
      </w:r>
      <w:proofErr w:type="spellEnd"/>
      <w:r w:rsidRPr="004451FF">
        <w:rPr>
          <w:sz w:val="24"/>
          <w:szCs w:val="24"/>
        </w:rPr>
        <w:t>.</w:t>
      </w:r>
      <w:ins w:id="60" w:author="Robert Stine" w:date="2009-07-17T15:58:00Z">
        <w:r w:rsidR="00F94335">
          <w:rPr>
            <w:sz w:val="24"/>
            <w:szCs w:val="24"/>
          </w:rPr>
          <w:t xml:space="preserve"> In Excel, use the function</w:t>
        </w:r>
      </w:ins>
      <w:ins w:id="61" w:author="Robert Stine" w:date="2009-07-17T16:00:00Z">
        <w:r w:rsidR="00F94335">
          <w:rPr>
            <w:sz w:val="24"/>
            <w:szCs w:val="24"/>
          </w:rPr>
          <w:t xml:space="preserve"> NORMDIST.</w:t>
        </w:r>
      </w:ins>
    </w:p>
  </w:footnote>
  <w:footnote w:id="5">
    <w:p w:rsidR="00A918D7" w:rsidRPr="003B2AF1" w:rsidRDefault="00A918D7" w:rsidP="00A918D7">
      <w:pPr>
        <w:pStyle w:val="FootnoteText"/>
        <w:rPr>
          <w:sz w:val="24"/>
          <w:szCs w:val="24"/>
        </w:rPr>
      </w:pPr>
      <w:r w:rsidRPr="008C5836">
        <w:rPr>
          <w:rStyle w:val="FootnoteReference"/>
          <w:sz w:val="28"/>
          <w:szCs w:val="28"/>
        </w:rPr>
        <w:footnoteRef/>
      </w:r>
      <w:r w:rsidRPr="003B2AF1">
        <w:rPr>
          <w:sz w:val="24"/>
          <w:szCs w:val="24"/>
        </w:rPr>
        <w:t xml:space="preserve"> Be careful, however! </w:t>
      </w:r>
      <w:r w:rsidRPr="003B2AF1" w:rsidDel="00D702BB">
        <w:rPr>
          <w:sz w:val="24"/>
          <w:szCs w:val="24"/>
        </w:rPr>
        <w:t>O</w:t>
      </w:r>
      <w:r w:rsidRPr="003B2AF1">
        <w:rPr>
          <w:sz w:val="24"/>
          <w:szCs w:val="24"/>
        </w:rPr>
        <w:t>ther models may give rather different prices. Although normal distributions approximate many distributions that naturally occur, important altern</w:t>
      </w:r>
      <w:r>
        <w:rPr>
          <w:sz w:val="24"/>
          <w:szCs w:val="24"/>
        </w:rPr>
        <w:t xml:space="preserve">atives may also be considered. </w:t>
      </w:r>
      <w:r w:rsidRPr="003B2AF1">
        <w:rPr>
          <w:sz w:val="24"/>
          <w:szCs w:val="24"/>
        </w:rPr>
        <w:t>Some are hard to tell from the normal.</w:t>
      </w:r>
    </w:p>
    <w:p w:rsidR="00A918D7" w:rsidRDefault="00A918D7" w:rsidP="00A918D7">
      <w:pPr>
        <w:pStyle w:val="FootnoteText"/>
      </w:pPr>
    </w:p>
  </w:footnote>
  <w:footnote w:id="6">
    <w:p w:rsidR="00A918D7" w:rsidRDefault="00A918D7" w:rsidP="00A918D7">
      <w:pPr>
        <w:widowControl w:val="0"/>
        <w:tabs>
          <w:tab w:val="left" w:pos="0"/>
          <w:tab w:val="left" w:pos="720"/>
          <w:tab w:val="left" w:pos="2880"/>
          <w:tab w:val="left" w:pos="5760"/>
          <w:tab w:val="left" w:pos="7020"/>
        </w:tabs>
        <w:spacing w:line="240" w:lineRule="atLeast"/>
        <w:rPr>
          <w:sz w:val="24"/>
        </w:rPr>
      </w:pPr>
      <w:r w:rsidRPr="00BD5FAD">
        <w:rPr>
          <w:rStyle w:val="FootnoteReference"/>
          <w:sz w:val="28"/>
          <w:szCs w:val="28"/>
        </w:rPr>
        <w:footnoteRef/>
      </w:r>
      <w:r w:rsidRPr="00BD5FAD">
        <w:rPr>
          <w:rStyle w:val="FootnoteTextChar"/>
          <w:sz w:val="24"/>
          <w:szCs w:val="24"/>
        </w:rPr>
        <w:t xml:space="preserve"> These alternative </w:t>
      </w:r>
      <w:proofErr w:type="spellStart"/>
      <w:r w:rsidRPr="00BD5FAD">
        <w:rPr>
          <w:rStyle w:val="FootnoteTextChar"/>
          <w:sz w:val="24"/>
          <w:szCs w:val="24"/>
        </w:rPr>
        <w:t>quantile</w:t>
      </w:r>
      <w:proofErr w:type="spellEnd"/>
      <w:r w:rsidRPr="00BD5FAD">
        <w:rPr>
          <w:rStyle w:val="FootnoteTextChar"/>
          <w:sz w:val="24"/>
          <w:szCs w:val="24"/>
        </w:rPr>
        <w:t xml:space="preserve"> plots are not in th</w:t>
      </w:r>
      <w:r>
        <w:rPr>
          <w:rStyle w:val="FootnoteTextChar"/>
          <w:sz w:val="24"/>
          <w:szCs w:val="24"/>
        </w:rPr>
        <w:t xml:space="preserve">e version of JMP we are using. </w:t>
      </w:r>
      <w:r w:rsidRPr="00BD5FAD">
        <w:rPr>
          <w:rStyle w:val="FootnoteTextChar"/>
          <w:sz w:val="24"/>
          <w:szCs w:val="24"/>
        </w:rPr>
        <w:t xml:space="preserve">The plots would look like normal </w:t>
      </w:r>
      <w:proofErr w:type="spellStart"/>
      <w:r w:rsidRPr="00BD5FAD">
        <w:rPr>
          <w:rStyle w:val="FootnoteTextChar"/>
          <w:sz w:val="24"/>
          <w:szCs w:val="24"/>
        </w:rPr>
        <w:t>quantile</w:t>
      </w:r>
      <w:proofErr w:type="spellEnd"/>
      <w:r w:rsidRPr="00BD5FAD">
        <w:rPr>
          <w:rStyle w:val="FootnoteTextChar"/>
          <w:sz w:val="24"/>
          <w:szCs w:val="24"/>
        </w:rPr>
        <w:t xml:space="preserve"> plots, but the reference model would be something other than the normal, such as one of the t-distributions</w:t>
      </w:r>
      <w:r>
        <w:rPr>
          <w:sz w:val="24"/>
        </w:rPr>
        <w:t>.</w:t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918D7" w:rsidRDefault="006E6FB1">
    <w:pPr>
      <w:framePr w:wrap="around" w:vAnchor="text" w:hAnchor="margin" w:xAlign="right" w:y="1"/>
    </w:pPr>
    <w:r>
      <w:fldChar w:fldCharType="begin"/>
    </w:r>
    <w:r w:rsidR="00A918D7">
      <w:instrText xml:space="preserve">PAGE  </w:instrText>
    </w:r>
    <w:r>
      <w:fldChar w:fldCharType="end"/>
    </w:r>
  </w:p>
  <w:p w:rsidR="00A918D7" w:rsidRDefault="00A918D7">
    <w:pPr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918D7" w:rsidRDefault="00A918D7" w:rsidP="00A918D7">
    <w:pPr>
      <w:rPr>
        <w:lang w:val="fr-FR"/>
      </w:rPr>
    </w:pPr>
    <w:r>
      <w:rPr>
        <w:lang w:val="fr-FR"/>
      </w:rPr>
      <w:t xml:space="preserve">Module 3: </w:t>
    </w:r>
    <w:proofErr w:type="spellStart"/>
    <w:r>
      <w:rPr>
        <w:lang w:val="fr-FR"/>
      </w:rPr>
      <w:t>Probability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Models</w:t>
    </w:r>
    <w:proofErr w:type="spellEnd"/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        </w:t>
    </w:r>
    <w:proofErr w:type="spellStart"/>
    <w:r>
      <w:rPr>
        <w:lang w:val="fr-FR"/>
      </w:rPr>
      <w:t>Statistics</w:t>
    </w:r>
    <w:proofErr w:type="spellEnd"/>
    <w:r>
      <w:rPr>
        <w:lang w:val="fr-FR"/>
      </w:rPr>
      <w:t xml:space="preserve"> 603, August 2009</w:t>
    </w:r>
  </w:p>
  <w:p w:rsidR="00A918D7" w:rsidRPr="005A16C8" w:rsidRDefault="00A918D7">
    <w:pPr>
      <w:rPr>
        <w:lang w:val="fr-FR"/>
      </w:rPr>
    </w:pPr>
    <w:r>
      <w:rPr>
        <w:lang w:val="fr-FR"/>
      </w:rPr>
      <w:t xml:space="preserve">   </w:t>
    </w: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9558" w:type="dxa"/>
      <w:tblLook w:val="0000"/>
    </w:tblPr>
    <w:tblGrid>
      <w:gridCol w:w="1648"/>
      <w:gridCol w:w="7910"/>
    </w:tblGrid>
    <w:tr w:rsidR="00A918D7">
      <w:tc>
        <w:tcPr>
          <w:tcW w:w="1648" w:type="dxa"/>
          <w:vAlign w:val="center"/>
        </w:tcPr>
        <w:p w:rsidR="00A918D7" w:rsidRDefault="00A918D7"/>
      </w:tc>
      <w:tc>
        <w:tcPr>
          <w:tcW w:w="7910" w:type="dxa"/>
          <w:vAlign w:val="center"/>
        </w:tcPr>
        <w:p w:rsidR="00A918D7" w:rsidRDefault="00A918D7">
          <w:pPr>
            <w:jc w:val="both"/>
            <w:rPr>
              <w:sz w:val="28"/>
            </w:rPr>
          </w:pPr>
        </w:p>
      </w:tc>
    </w:tr>
    <w:tr w:rsidR="00A918D7">
      <w:tc>
        <w:tcPr>
          <w:tcW w:w="9558" w:type="dxa"/>
          <w:gridSpan w:val="2"/>
          <w:vAlign w:val="center"/>
        </w:tcPr>
        <w:p w:rsidR="00A918D7" w:rsidRDefault="0036671A" w:rsidP="00A918D7">
          <w:pPr>
            <w:pStyle w:val="Heading2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26670</wp:posOffset>
                </wp:positionV>
                <wp:extent cx="2082800" cy="518160"/>
                <wp:effectExtent l="25400" t="0" r="0" b="0"/>
                <wp:wrapNone/>
                <wp:docPr id="5" name="Picture 2" descr="LT_red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T_red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280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A918D7" w:rsidRDefault="00A918D7"/>
  <w:p w:rsidR="00A918D7" w:rsidRDefault="00A918D7">
    <w:pPr>
      <w:jc w:val="right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7B344F"/>
    <w:multiLevelType w:val="hybridMultilevel"/>
    <w:tmpl w:val="EEA2835C"/>
    <w:lvl w:ilvl="0" w:tplc="D0F279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F4325D"/>
    <w:multiLevelType w:val="multilevel"/>
    <w:tmpl w:val="61209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60E11DE"/>
    <w:multiLevelType w:val="hybridMultilevel"/>
    <w:tmpl w:val="F69E8D2E"/>
    <w:lvl w:ilvl="0" w:tplc="FFFFFFFF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195308"/>
    <w:multiLevelType w:val="hybridMultilevel"/>
    <w:tmpl w:val="A3A20720"/>
    <w:lvl w:ilvl="0" w:tplc="D87EE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91101F"/>
    <w:multiLevelType w:val="hybridMultilevel"/>
    <w:tmpl w:val="A6A214B0"/>
    <w:lvl w:ilvl="0" w:tplc="3786646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B61F5"/>
    <w:rsid w:val="002B61F5"/>
    <w:rsid w:val="0036671A"/>
    <w:rsid w:val="006E6FB1"/>
    <w:rsid w:val="00A918D7"/>
    <w:rsid w:val="00F94335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 do not use"/>
    <w:qFormat/>
    <w:rsid w:val="006E6FB1"/>
  </w:style>
  <w:style w:type="paragraph" w:styleId="Heading1">
    <w:name w:val="heading 1"/>
    <w:basedOn w:val="BodyText"/>
    <w:next w:val="BodyText"/>
    <w:qFormat/>
    <w:rsid w:val="006E6FB1"/>
    <w:pPr>
      <w:keepNext/>
      <w:spacing w:before="240" w:after="240"/>
      <w:jc w:val="left"/>
      <w:outlineLvl w:val="0"/>
    </w:pPr>
    <w:rPr>
      <w:rFonts w:ascii="Times" w:hAnsi="Times"/>
      <w:b/>
      <w:bCs/>
      <w:smallCaps/>
      <w:sz w:val="32"/>
    </w:rPr>
  </w:style>
  <w:style w:type="paragraph" w:styleId="Heading2">
    <w:name w:val="heading 2"/>
    <w:basedOn w:val="BodyText"/>
    <w:next w:val="BodyText"/>
    <w:qFormat/>
    <w:rsid w:val="006E6FB1"/>
    <w:pPr>
      <w:keepNext/>
      <w:spacing w:before="240" w:after="240"/>
      <w:jc w:val="left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rsid w:val="006E6FB1"/>
    <w:pPr>
      <w:keepNext/>
      <w:spacing w:before="24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E6FB1"/>
    <w:pPr>
      <w:keepNext/>
      <w:outlineLvl w:val="3"/>
    </w:pPr>
    <w:rPr>
      <w:i/>
      <w:sz w:val="24"/>
    </w:rPr>
  </w:style>
  <w:style w:type="paragraph" w:styleId="Heading5">
    <w:name w:val="heading 5"/>
    <w:aliases w:val=" do not use"/>
    <w:basedOn w:val="Normal"/>
    <w:next w:val="Normal"/>
    <w:qFormat/>
    <w:rsid w:val="006E6FB1"/>
    <w:pPr>
      <w:keepNext/>
      <w:outlineLvl w:val="4"/>
    </w:pPr>
    <w:rPr>
      <w:i/>
      <w:iCs/>
    </w:rPr>
  </w:style>
  <w:style w:type="paragraph" w:styleId="Heading6">
    <w:name w:val="heading 6"/>
    <w:aliases w:val=" do not use"/>
    <w:basedOn w:val="Normal"/>
    <w:next w:val="Normal"/>
    <w:qFormat/>
    <w:rsid w:val="006E6FB1"/>
    <w:pPr>
      <w:keepNext/>
      <w:outlineLvl w:val="5"/>
    </w:pPr>
    <w:rPr>
      <w:b/>
      <w:bCs/>
      <w:i/>
      <w:sz w:val="24"/>
    </w:rPr>
  </w:style>
  <w:style w:type="paragraph" w:styleId="Heading7">
    <w:name w:val="heading 7"/>
    <w:aliases w:val=" do not use"/>
    <w:basedOn w:val="Normal"/>
    <w:next w:val="Normal"/>
    <w:qFormat/>
    <w:rsid w:val="006E6FB1"/>
    <w:pPr>
      <w:keepNext/>
      <w:tabs>
        <w:tab w:val="left" w:pos="0"/>
        <w:tab w:val="left" w:pos="720"/>
        <w:tab w:val="left" w:pos="8460"/>
      </w:tabs>
      <w:outlineLvl w:val="6"/>
    </w:pPr>
    <w:rPr>
      <w:rFonts w:ascii="Arial" w:hAnsi="Arial"/>
      <w:b/>
      <w:snapToGrid w:val="0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BodyText"/>
    <w:link w:val="FootnoteTextChar"/>
    <w:semiHidden/>
    <w:rsid w:val="006E6FB1"/>
    <w:rPr>
      <w:sz w:val="20"/>
    </w:rPr>
  </w:style>
  <w:style w:type="paragraph" w:styleId="BodyText2">
    <w:name w:val="Body Text 2"/>
    <w:basedOn w:val="Normal"/>
    <w:rsid w:val="00883687"/>
    <w:pPr>
      <w:spacing w:after="120" w:line="480" w:lineRule="auto"/>
    </w:pPr>
  </w:style>
  <w:style w:type="paragraph" w:customStyle="1" w:styleId="OpeningQuotation">
    <w:name w:val="Opening Quotation"/>
    <w:basedOn w:val="BodyText"/>
    <w:next w:val="OpeningQuotationCitation"/>
    <w:rsid w:val="006E6FB1"/>
    <w:pPr>
      <w:ind w:left="720" w:right="720"/>
    </w:pPr>
    <w:rPr>
      <w:i/>
      <w:sz w:val="20"/>
    </w:rPr>
  </w:style>
  <w:style w:type="paragraph" w:styleId="BodyText">
    <w:name w:val="Body Text"/>
    <w:basedOn w:val="Normal"/>
    <w:link w:val="BodyTextChar"/>
    <w:rsid w:val="002F4F67"/>
    <w:pPr>
      <w:jc w:val="both"/>
    </w:pPr>
    <w:rPr>
      <w:sz w:val="36"/>
      <w:szCs w:val="36"/>
    </w:rPr>
  </w:style>
  <w:style w:type="paragraph" w:customStyle="1" w:styleId="OpeningQuotationCitation">
    <w:name w:val="Opening Quotation Citation"/>
    <w:next w:val="BodyText"/>
    <w:rsid w:val="006E6FB1"/>
    <w:pPr>
      <w:spacing w:after="120"/>
      <w:ind w:left="1440" w:right="720"/>
      <w:jc w:val="both"/>
    </w:pPr>
    <w:rPr>
      <w:szCs w:val="16"/>
    </w:rPr>
  </w:style>
  <w:style w:type="paragraph" w:styleId="Footer">
    <w:name w:val="footer"/>
    <w:basedOn w:val="Normal"/>
    <w:autoRedefine/>
    <w:rsid w:val="006E6FB1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6E6FB1"/>
    <w:rPr>
      <w:rFonts w:ascii="Times New Roman" w:hAnsi="Times New Roman"/>
      <w:dstrike w:val="0"/>
      <w:sz w:val="24"/>
      <w:vertAlign w:val="superscript"/>
    </w:rPr>
  </w:style>
  <w:style w:type="character" w:styleId="Hyperlink">
    <w:name w:val="Hyperlink"/>
    <w:basedOn w:val="DefaultParagraphFont"/>
    <w:rsid w:val="006E6FB1"/>
    <w:rPr>
      <w:color w:val="0000FF"/>
      <w:u w:val="single"/>
    </w:rPr>
  </w:style>
  <w:style w:type="paragraph" w:customStyle="1" w:styleId="BodyQuotation">
    <w:name w:val="Body Quotation"/>
    <w:basedOn w:val="BodyText"/>
    <w:next w:val="BodyText"/>
    <w:rsid w:val="006E6FB1"/>
    <w:pPr>
      <w:ind w:left="720" w:right="720"/>
    </w:pPr>
  </w:style>
  <w:style w:type="paragraph" w:customStyle="1" w:styleId="ExhibitTitle">
    <w:name w:val="Exhibit Title"/>
    <w:next w:val="BodyText"/>
    <w:rsid w:val="006E6FB1"/>
    <w:pPr>
      <w:jc w:val="center"/>
    </w:pPr>
    <w:rPr>
      <w:b/>
      <w:sz w:val="24"/>
      <w:szCs w:val="24"/>
    </w:rPr>
  </w:style>
  <w:style w:type="paragraph" w:customStyle="1" w:styleId="ExhibitCitation">
    <w:name w:val="Exhibit Citation"/>
    <w:next w:val="BodyText"/>
    <w:rsid w:val="006E6FB1"/>
  </w:style>
  <w:style w:type="paragraph" w:styleId="BalloonText">
    <w:name w:val="Balloon Text"/>
    <w:basedOn w:val="Normal"/>
    <w:semiHidden/>
    <w:rsid w:val="006E6FB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6E6FB1"/>
    <w:rPr>
      <w:sz w:val="18"/>
    </w:rPr>
  </w:style>
  <w:style w:type="paragraph" w:styleId="CommentText">
    <w:name w:val="annotation text"/>
    <w:basedOn w:val="Normal"/>
    <w:semiHidden/>
    <w:rsid w:val="006E6FB1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6E6FB1"/>
    <w:rPr>
      <w:sz w:val="20"/>
      <w:szCs w:val="20"/>
    </w:rPr>
  </w:style>
  <w:style w:type="character" w:styleId="PageNumber">
    <w:name w:val="page number"/>
    <w:basedOn w:val="DefaultParagraphFont"/>
    <w:rsid w:val="006E6FB1"/>
  </w:style>
  <w:style w:type="character" w:customStyle="1" w:styleId="CopyrightChar">
    <w:name w:val="Copyright Char"/>
    <w:basedOn w:val="DefaultParagraphFont"/>
    <w:rsid w:val="006E6FB1"/>
    <w:rPr>
      <w:rFonts w:eastAsia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DocumentTitle">
    <w:name w:val="Document Title"/>
    <w:autoRedefine/>
    <w:rsid w:val="006E6FB1"/>
    <w:rPr>
      <w:rFonts w:ascii="Times" w:hAnsi="Times"/>
      <w:b/>
      <w:sz w:val="40"/>
    </w:rPr>
  </w:style>
  <w:style w:type="paragraph" w:styleId="BodyText3">
    <w:name w:val="Body Text 3"/>
    <w:basedOn w:val="Normal"/>
    <w:rsid w:val="00480D5C"/>
    <w:pPr>
      <w:spacing w:after="120"/>
    </w:pPr>
    <w:rPr>
      <w:sz w:val="16"/>
      <w:szCs w:val="16"/>
    </w:rPr>
  </w:style>
  <w:style w:type="character" w:customStyle="1" w:styleId="CopyrightCharacter">
    <w:name w:val="Copyright Character"/>
    <w:basedOn w:val="DefaultParagraphFont"/>
    <w:rsid w:val="006E6FB1"/>
    <w:rPr>
      <w:rFonts w:ascii="Times" w:hAnsi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Times18">
    <w:name w:val="Times 18"/>
    <w:basedOn w:val="Normal"/>
    <w:rsid w:val="00480D5C"/>
    <w:rPr>
      <w:rFonts w:ascii="Times" w:hAnsi="Times"/>
      <w:sz w:val="36"/>
    </w:rPr>
  </w:style>
  <w:style w:type="paragraph" w:customStyle="1" w:styleId="blueheading">
    <w:name w:val="blue heading"/>
    <w:basedOn w:val="Normal"/>
    <w:rsid w:val="005A6204"/>
    <w:rPr>
      <w:color w:val="0000FF"/>
      <w:sz w:val="44"/>
    </w:rPr>
  </w:style>
  <w:style w:type="paragraph" w:styleId="BodyTextIndent2">
    <w:name w:val="Body Text Indent 2"/>
    <w:basedOn w:val="Normal"/>
    <w:rsid w:val="007B68EC"/>
    <w:pPr>
      <w:spacing w:after="120" w:line="480" w:lineRule="auto"/>
      <w:ind w:left="360"/>
    </w:pPr>
  </w:style>
  <w:style w:type="character" w:customStyle="1" w:styleId="BodyTextChar">
    <w:name w:val="Body Text Char"/>
    <w:basedOn w:val="DefaultParagraphFont"/>
    <w:link w:val="BodyText"/>
    <w:rsid w:val="002F4F67"/>
    <w:rPr>
      <w:sz w:val="36"/>
      <w:szCs w:val="36"/>
      <w:lang w:val="en-US" w:eastAsia="en-US" w:bidi="ar-SA"/>
    </w:rPr>
  </w:style>
  <w:style w:type="paragraph" w:customStyle="1" w:styleId="Indented">
    <w:name w:val="Indented"/>
    <w:basedOn w:val="BodyTextIndent"/>
    <w:next w:val="Normal"/>
    <w:rsid w:val="00FB1BA7"/>
    <w:pPr>
      <w:spacing w:after="0"/>
      <w:ind w:left="720"/>
    </w:pPr>
    <w:rPr>
      <w:sz w:val="36"/>
    </w:rPr>
  </w:style>
  <w:style w:type="paragraph" w:styleId="BodyTextIndent">
    <w:name w:val="Body Text Indent"/>
    <w:basedOn w:val="Normal"/>
    <w:rsid w:val="00FB1BA7"/>
    <w:pPr>
      <w:spacing w:after="120"/>
      <w:ind w:left="360"/>
    </w:pPr>
  </w:style>
  <w:style w:type="paragraph" w:customStyle="1" w:styleId="BodyTextCentered">
    <w:name w:val="Body Text + Centered"/>
    <w:basedOn w:val="BodyText"/>
    <w:rsid w:val="00694AF3"/>
    <w:pPr>
      <w:jc w:val="center"/>
    </w:pPr>
  </w:style>
  <w:style w:type="paragraph" w:customStyle="1" w:styleId="CaseTitle">
    <w:name w:val="Case Title"/>
    <w:rsid w:val="00893B50"/>
    <w:pPr>
      <w:jc w:val="center"/>
    </w:pPr>
    <w:rPr>
      <w:rFonts w:ascii="Times" w:hAnsi="Times"/>
      <w:sz w:val="40"/>
    </w:rPr>
  </w:style>
  <w:style w:type="character" w:customStyle="1" w:styleId="FootnoteTextChar">
    <w:name w:val="Footnote Text Char"/>
    <w:basedOn w:val="BodyTextChar"/>
    <w:link w:val="FootnoteText"/>
    <w:rsid w:val="00546FA6"/>
  </w:style>
  <w:style w:type="paragraph" w:customStyle="1" w:styleId="greenheader">
    <w:name w:val="green header"/>
    <w:basedOn w:val="Normal"/>
    <w:next w:val="Normal"/>
    <w:rsid w:val="003F16E0"/>
    <w:pPr>
      <w:widowControl w:val="0"/>
      <w:tabs>
        <w:tab w:val="left" w:pos="720"/>
      </w:tabs>
    </w:pPr>
    <w:rPr>
      <w:color w:val="003300"/>
      <w:sz w:val="40"/>
    </w:rPr>
  </w:style>
  <w:style w:type="paragraph" w:customStyle="1" w:styleId="Hanging">
    <w:name w:val="Hanging"/>
    <w:basedOn w:val="Normal"/>
    <w:next w:val="Normal"/>
    <w:rsid w:val="003F16E0"/>
    <w:p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/>
      <w:ind w:left="900" w:hanging="360"/>
    </w:pPr>
    <w:rPr>
      <w:rFonts w:ascii="Times" w:hAnsi="Times"/>
      <w:b/>
      <w:sz w:val="28"/>
    </w:rPr>
  </w:style>
  <w:style w:type="table" w:styleId="TableGrid">
    <w:name w:val="Table Grid"/>
    <w:basedOn w:val="TableNormal"/>
    <w:rsid w:val="00D70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720D99"/>
    <w:pPr>
      <w:spacing w:after="120"/>
      <w:ind w:left="360"/>
    </w:pPr>
    <w:rPr>
      <w:sz w:val="16"/>
      <w:szCs w:val="16"/>
    </w:rPr>
  </w:style>
  <w:style w:type="paragraph" w:customStyle="1" w:styleId="Heading">
    <w:name w:val="Heading"/>
    <w:basedOn w:val="Normal"/>
    <w:rsid w:val="002029A8"/>
    <w:pPr>
      <w:widowControl w:val="0"/>
      <w:tabs>
        <w:tab w:val="center" w:pos="4320"/>
        <w:tab w:val="left" w:pos="7020"/>
      </w:tabs>
      <w:spacing w:line="240" w:lineRule="atLeast"/>
    </w:pPr>
    <w:rPr>
      <w:rFonts w:ascii="Arial Rounded MT Bold" w:hAnsi="Arial Rounded MT Bold"/>
      <w:sz w:val="36"/>
    </w:rPr>
  </w:style>
  <w:style w:type="paragraph" w:styleId="Caption">
    <w:name w:val="caption"/>
    <w:basedOn w:val="Normal"/>
    <w:next w:val="Normal"/>
    <w:qFormat/>
    <w:rsid w:val="002029A8"/>
    <w:pPr>
      <w:widowControl w:val="0"/>
      <w:tabs>
        <w:tab w:val="center" w:pos="4320"/>
        <w:tab w:val="left" w:pos="6480"/>
        <w:tab w:val="left" w:pos="7020"/>
      </w:tabs>
      <w:spacing w:line="240" w:lineRule="atLeast"/>
    </w:pPr>
    <w:rPr>
      <w:rFonts w:ascii="Times" w:hAnsi="Times"/>
      <w:sz w:val="36"/>
    </w:rPr>
  </w:style>
  <w:style w:type="paragraph" w:customStyle="1" w:styleId="greenheading">
    <w:name w:val="green heading"/>
    <w:basedOn w:val="Normal"/>
    <w:next w:val="Normal"/>
    <w:rsid w:val="002029A8"/>
    <w:rPr>
      <w:color w:val="003300"/>
      <w:sz w:val="40"/>
    </w:rPr>
  </w:style>
  <w:style w:type="paragraph" w:styleId="PlainText">
    <w:name w:val="Plain Text"/>
    <w:basedOn w:val="Normal"/>
    <w:rsid w:val="00E7279E"/>
    <w:rPr>
      <w:rFonts w:ascii="Courier New" w:hAnsi="Courier New" w:cs="Courier New"/>
    </w:rPr>
  </w:style>
  <w:style w:type="character" w:customStyle="1" w:styleId="emailstyle180">
    <w:name w:val="emailstyle180"/>
    <w:basedOn w:val="DefaultParagraphFont"/>
    <w:rsid w:val="00A95CFD"/>
  </w:style>
  <w:style w:type="paragraph" w:customStyle="1" w:styleId="M10">
    <w:name w:val="M 10"/>
    <w:basedOn w:val="Normal"/>
    <w:rsid w:val="00A95CFD"/>
    <w:pPr>
      <w:ind w:right="-720"/>
    </w:pPr>
    <w:rPr>
      <w:rFonts w:ascii="Monaco" w:hAnsi="Monaco"/>
    </w:rPr>
  </w:style>
  <w:style w:type="paragraph" w:customStyle="1" w:styleId="T18">
    <w:name w:val="T18"/>
    <w:basedOn w:val="Normal"/>
    <w:rsid w:val="00BB3BCF"/>
    <w:pPr>
      <w:tabs>
        <w:tab w:val="center" w:pos="4320"/>
        <w:tab w:val="left" w:pos="6480"/>
        <w:tab w:val="left" w:pos="7020"/>
      </w:tabs>
      <w:spacing w:line="240" w:lineRule="atLeast"/>
      <w:ind w:right="-720"/>
      <w:jc w:val="center"/>
    </w:pPr>
    <w:rPr>
      <w:rFonts w:ascii="Times" w:hAnsi="Times"/>
      <w:sz w:val="36"/>
    </w:rPr>
  </w:style>
  <w:style w:type="paragraph" w:styleId="Date">
    <w:name w:val="Date"/>
    <w:basedOn w:val="Normal"/>
    <w:next w:val="Normal"/>
    <w:rsid w:val="00BB3BCF"/>
    <w:rPr>
      <w:sz w:val="36"/>
    </w:rPr>
  </w:style>
  <w:style w:type="paragraph" w:styleId="ListContinue2">
    <w:name w:val="List Continue 2"/>
    <w:basedOn w:val="Normal"/>
    <w:rsid w:val="00BB3BCF"/>
    <w:pPr>
      <w:spacing w:after="120"/>
      <w:ind w:left="720"/>
    </w:pPr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5" Type="http://schemas.openxmlformats.org/officeDocument/2006/relationships/footer" Target="footer2.xml"/><Relationship Id="rId31" Type="http://schemas.openxmlformats.org/officeDocument/2006/relationships/header" Target="header1.xml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36" Type="http://schemas.openxmlformats.org/officeDocument/2006/relationships/fontTable" Target="fontTable.xml"/><Relationship Id="rId1" Type="http://schemas.openxmlformats.org/officeDocument/2006/relationships/numbering" Target="numbering.xml"/><Relationship Id="rId24" Type="http://schemas.openxmlformats.org/officeDocument/2006/relationships/image" Target="media/image14.wmf"/><Relationship Id="rId25" Type="http://schemas.openxmlformats.org/officeDocument/2006/relationships/oleObject" Target="embeddings/Microsoft_Equation4.bin"/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0" Type="http://schemas.openxmlformats.org/officeDocument/2006/relationships/image" Target="media/image4.wmf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12" Type="http://schemas.openxmlformats.org/officeDocument/2006/relationships/oleObject" Target="embeddings/Microsoft_Equation1.bin"/><Relationship Id="rId17" Type="http://schemas.openxmlformats.org/officeDocument/2006/relationships/image" Target="media/image9.png"/><Relationship Id="rId9" Type="http://schemas.openxmlformats.org/officeDocument/2006/relationships/image" Target="media/image3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7" Type="http://schemas.openxmlformats.org/officeDocument/2006/relationships/image" Target="media/image16.png"/><Relationship Id="rId14" Type="http://schemas.openxmlformats.org/officeDocument/2006/relationships/image" Target="media/image7.pict"/><Relationship Id="rId23" Type="http://schemas.openxmlformats.org/officeDocument/2006/relationships/oleObject" Target="embeddings/Microsoft_Equation3.bin"/><Relationship Id="rId4" Type="http://schemas.openxmlformats.org/officeDocument/2006/relationships/webSettings" Target="webSettings.xml"/><Relationship Id="rId28" Type="http://schemas.openxmlformats.org/officeDocument/2006/relationships/image" Target="media/image17.pict"/><Relationship Id="rId26" Type="http://schemas.openxmlformats.org/officeDocument/2006/relationships/image" Target="media/image15.wmf"/><Relationship Id="rId30" Type="http://schemas.openxmlformats.org/officeDocument/2006/relationships/image" Target="media/image18.png"/><Relationship Id="rId11" Type="http://schemas.openxmlformats.org/officeDocument/2006/relationships/image" Target="media/image5.wmf"/><Relationship Id="rId29" Type="http://schemas.openxmlformats.org/officeDocument/2006/relationships/oleObject" Target="embeddings/oleObject2.bin"/><Relationship Id="rId6" Type="http://schemas.openxmlformats.org/officeDocument/2006/relationships/endnotes" Target="endnotes.xml"/><Relationship Id="rId16" Type="http://schemas.openxmlformats.org/officeDocument/2006/relationships/image" Target="media/image8.png"/><Relationship Id="rId3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Microsoft_Equation2.bin"/><Relationship Id="rId19" Type="http://schemas.openxmlformats.org/officeDocument/2006/relationships/image" Target="media/image11.pict"/><Relationship Id="rId20" Type="http://schemas.openxmlformats.org/officeDocument/2006/relationships/oleObject" Target="embeddings/oleObject1.bin"/><Relationship Id="rId22" Type="http://schemas.openxmlformats.org/officeDocument/2006/relationships/image" Target="media/image13.pict"/><Relationship Id="rId21" Type="http://schemas.openxmlformats.org/officeDocument/2006/relationships/image" Target="media/image12.png"/><Relationship Id="rId2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b\Desktop\Aneesha\Updated%20Templates\Wharton%20Branding%20Template_0401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Settings\Deb\Desktop\Aneesha\Updated Templates\Wharton Branding Template_040108.dot</Template>
  <TotalTime>8</TotalTime>
  <Pages>23</Pages>
  <Words>1829</Words>
  <Characters>10429</Characters>
  <Application>Microsoft Macintosh Word</Application>
  <DocSecurity>0</DocSecurity>
  <Lines>86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Wharton Branding Template</vt:lpstr>
    </vt:vector>
  </TitlesOfParts>
  <Company>Stanford - Graduate School of Business</Company>
  <LinksUpToDate>false</LinksUpToDate>
  <CharactersWithSpaces>12807</CharactersWithSpaces>
  <SharedDoc>false</SharedDoc>
  <HLinks>
    <vt:vector size="30" baseType="variant">
      <vt:variant>
        <vt:i4>1376281</vt:i4>
      </vt:variant>
      <vt:variant>
        <vt:i4>2603</vt:i4>
      </vt:variant>
      <vt:variant>
        <vt:i4>1029</vt:i4>
      </vt:variant>
      <vt:variant>
        <vt:i4>1</vt:i4>
      </vt:variant>
      <vt:variant>
        <vt:lpwstr>temp</vt:lpwstr>
      </vt:variant>
      <vt:variant>
        <vt:lpwstr/>
      </vt:variant>
      <vt:variant>
        <vt:i4>1376281</vt:i4>
      </vt:variant>
      <vt:variant>
        <vt:i4>2721</vt:i4>
      </vt:variant>
      <vt:variant>
        <vt:i4>1030</vt:i4>
      </vt:variant>
      <vt:variant>
        <vt:i4>1</vt:i4>
      </vt:variant>
      <vt:variant>
        <vt:lpwstr>temp</vt:lpwstr>
      </vt:variant>
      <vt:variant>
        <vt:lpwstr/>
      </vt:variant>
      <vt:variant>
        <vt:i4>4718617</vt:i4>
      </vt:variant>
      <vt:variant>
        <vt:i4>7322</vt:i4>
      </vt:variant>
      <vt:variant>
        <vt:i4>1033</vt:i4>
      </vt:variant>
      <vt:variant>
        <vt:i4>1</vt:i4>
      </vt:variant>
      <vt:variant>
        <vt:lpwstr>dilbert1</vt:lpwstr>
      </vt:variant>
      <vt:variant>
        <vt:lpwstr/>
      </vt:variant>
      <vt:variant>
        <vt:i4>4915225</vt:i4>
      </vt:variant>
      <vt:variant>
        <vt:i4>7324</vt:i4>
      </vt:variant>
      <vt:variant>
        <vt:i4>1034</vt:i4>
      </vt:variant>
      <vt:variant>
        <vt:i4>1</vt:i4>
      </vt:variant>
      <vt:variant>
        <vt:lpwstr>dilbert2</vt:lpwstr>
      </vt:variant>
      <vt:variant>
        <vt:lpwstr/>
      </vt:variant>
      <vt:variant>
        <vt:i4>1376281</vt:i4>
      </vt:variant>
      <vt:variant>
        <vt:i4>14106</vt:i4>
      </vt:variant>
      <vt:variant>
        <vt:i4>1039</vt:i4>
      </vt:variant>
      <vt:variant>
        <vt:i4>1</vt:i4>
      </vt:variant>
      <vt:variant>
        <vt:lpwstr>temp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Wharton Branding Template</dc:title>
  <dc:subject/>
  <dc:creator>Deborah Bitzer Riess</dc:creator>
  <cp:keywords/>
  <cp:lastModifiedBy>Robert Stine</cp:lastModifiedBy>
  <cp:revision>3</cp:revision>
  <cp:lastPrinted>2008-08-24T16:48:00Z</cp:lastPrinted>
  <dcterms:created xsi:type="dcterms:W3CDTF">2009-07-15T20:46:00Z</dcterms:created>
  <dcterms:modified xsi:type="dcterms:W3CDTF">2009-07-17T20:02:00Z</dcterms:modified>
</cp:coreProperties>
</file>