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Default Extension="wmf" ContentType="image/x-wmf"/>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31D27" w:rsidRDefault="00931D27" w:rsidP="00931D27"/>
    <w:p w:rsidR="00931D27" w:rsidRPr="005303A5" w:rsidRDefault="00931D27" w:rsidP="00931D27">
      <w:pPr>
        <w:pStyle w:val="CaseTitle"/>
        <w:jc w:val="left"/>
        <w:rPr>
          <w:b/>
          <w:bCs/>
          <w:color w:val="999999"/>
          <w:sz w:val="52"/>
          <w:szCs w:val="52"/>
        </w:rPr>
      </w:pPr>
      <w:r>
        <w:rPr>
          <w:b/>
          <w:bCs/>
          <w:sz w:val="52"/>
          <w:szCs w:val="52"/>
        </w:rPr>
        <w:t>Module 1: Introduction – Data and Variation</w:t>
      </w:r>
    </w:p>
    <w:p w:rsidR="00931D27" w:rsidRDefault="00931D27" w:rsidP="00931D27">
      <w:pPr>
        <w:pStyle w:val="Heading1"/>
      </w:pPr>
      <w:r>
        <w:t>What is Statistics?</w:t>
      </w:r>
    </w:p>
    <w:p w:rsidR="00931D27" w:rsidRDefault="00931D27" w:rsidP="00931D27">
      <w:pPr>
        <w:pStyle w:val="BodyText"/>
      </w:pPr>
      <w:r>
        <w:t>Statistics, the discipline, is the art and science of extracting useful information from data.</w:t>
      </w:r>
      <w:r w:rsidRPr="00E777A0">
        <w:rPr>
          <w:rStyle w:val="FootnoteReference"/>
          <w:sz w:val="28"/>
          <w:szCs w:val="28"/>
        </w:rPr>
        <w:footnoteReference w:id="2"/>
      </w:r>
    </w:p>
    <w:p w:rsidR="00931D27" w:rsidRDefault="00931D27" w:rsidP="00931D27">
      <w:pPr>
        <w:pStyle w:val="BodyText"/>
      </w:pPr>
    </w:p>
    <w:p w:rsidR="00931D27" w:rsidRDefault="00931D27" w:rsidP="00931D27">
      <w:pPr>
        <w:pStyle w:val="BodyText"/>
      </w:pPr>
      <w:del w:id="0" w:author="Robert Stine" w:date="2009-07-17T15:14:00Z">
        <w:r w:rsidDel="00942CE5">
          <w:delText>T</w:delText>
        </w:r>
        <w:r w:rsidRPr="003554E9" w:rsidDel="00942CE5">
          <w:delText>wo parts:</w:delText>
        </w:r>
      </w:del>
      <w:ins w:id="1" w:author="Robert Stine" w:date="2009-07-17T15:14:00Z">
        <w:r w:rsidR="00942CE5">
          <w:t>Three phases</w:t>
        </w:r>
      </w:ins>
    </w:p>
    <w:p w:rsidR="00942CE5" w:rsidRDefault="00942CE5" w:rsidP="00942CE5">
      <w:pPr>
        <w:pStyle w:val="BodyQuotation"/>
        <w:numPr>
          <w:ins w:id="2" w:author="Robert Stine" w:date="2009-07-17T15:14:00Z"/>
        </w:numPr>
        <w:spacing w:before="120"/>
        <w:rPr>
          <w:ins w:id="3" w:author="Robert Stine" w:date="2009-07-17T15:14:00Z"/>
        </w:rPr>
        <w:pPrChange w:id="4" w:author="Robert Stine" w:date="2009-07-17T15:15:00Z">
          <w:pPr>
            <w:pStyle w:val="BodyQuotation"/>
          </w:pPr>
        </w:pPrChange>
      </w:pPr>
      <w:ins w:id="5" w:author="Robert Stine" w:date="2009-07-17T15:14:00Z">
        <w:r>
          <w:t xml:space="preserve">Problem analysis, linking </w:t>
        </w:r>
      </w:ins>
      <w:ins w:id="6" w:author="Robert Stine" w:date="2009-07-17T15:15:00Z">
        <w:r>
          <w:t xml:space="preserve">appropriate </w:t>
        </w:r>
      </w:ins>
      <w:ins w:id="7" w:author="Robert Stine" w:date="2009-07-17T15:14:00Z">
        <w:r>
          <w:t>data to substantive questions</w:t>
        </w:r>
      </w:ins>
    </w:p>
    <w:p w:rsidR="00931D27" w:rsidRDefault="00931D27" w:rsidP="00942CE5">
      <w:pPr>
        <w:pStyle w:val="BodyQuotation"/>
        <w:spacing w:before="120"/>
        <w:pPrChange w:id="8" w:author="Robert Stine" w:date="2009-07-17T15:15:00Z">
          <w:pPr>
            <w:pStyle w:val="BodyQuotation"/>
          </w:pPr>
        </w:pPrChange>
      </w:pPr>
      <w:r>
        <w:t>Exploratory Data Analysis -</w:t>
      </w:r>
      <w:r w:rsidRPr="003554E9">
        <w:t xml:space="preserve"> </w:t>
      </w:r>
      <w:r>
        <w:t>discovery (found it!</w:t>
      </w:r>
      <w:r w:rsidRPr="003554E9">
        <w:t>)</w:t>
      </w:r>
    </w:p>
    <w:p w:rsidR="00000000" w:rsidRDefault="00931D27">
      <w:pPr>
        <w:pStyle w:val="BodyQuotation"/>
        <w:ind w:left="1440"/>
        <w:pPrChange w:id="9" w:author="Robert Stine" w:date="2009-07-13T18:06:00Z">
          <w:pPr>
            <w:pStyle w:val="BodyQuotation"/>
          </w:pPr>
        </w:pPrChange>
      </w:pPr>
      <w:proofErr w:type="gramStart"/>
      <w:r w:rsidRPr="003554E9">
        <w:t>summarization</w:t>
      </w:r>
      <w:proofErr w:type="gramEnd"/>
      <w:r w:rsidRPr="003554E9">
        <w:t>/description/exploration</w:t>
      </w:r>
    </w:p>
    <w:p w:rsidR="00931D27" w:rsidDel="00942CE5" w:rsidRDefault="00931D27" w:rsidP="00931D27">
      <w:pPr>
        <w:pStyle w:val="BodyQuotation"/>
        <w:rPr>
          <w:del w:id="10" w:author="Robert Stine" w:date="2009-07-17T15:15:00Z"/>
        </w:rPr>
      </w:pPr>
    </w:p>
    <w:p w:rsidR="00931D27" w:rsidRDefault="00931D27" w:rsidP="00942CE5">
      <w:pPr>
        <w:pStyle w:val="BodyQuotation"/>
        <w:spacing w:before="120"/>
        <w:pPrChange w:id="11" w:author="Robert Stine" w:date="2009-07-17T15:15:00Z">
          <w:pPr>
            <w:pStyle w:val="BodyQuotation"/>
          </w:pPr>
        </w:pPrChange>
      </w:pPr>
      <w:r>
        <w:t>Confirmatory Data A</w:t>
      </w:r>
      <w:r w:rsidRPr="003554E9">
        <w:t>na</w:t>
      </w:r>
      <w:r>
        <w:t>lysis</w:t>
      </w:r>
      <w:r w:rsidRPr="003554E9">
        <w:t xml:space="preserve"> </w:t>
      </w:r>
      <w:r>
        <w:t>- skepticism (really?</w:t>
      </w:r>
      <w:r w:rsidRPr="003554E9">
        <w:t>)</w:t>
      </w:r>
    </w:p>
    <w:p w:rsidR="00000000" w:rsidRDefault="00931D27">
      <w:pPr>
        <w:pStyle w:val="BodyQuotation"/>
        <w:ind w:left="1440"/>
        <w:pPrChange w:id="12" w:author="Robert Stine" w:date="2009-07-13T18:07:00Z">
          <w:pPr>
            <w:pStyle w:val="BodyQuotation"/>
          </w:pPr>
        </w:pPrChange>
      </w:pPr>
      <w:proofErr w:type="gramStart"/>
      <w:r w:rsidRPr="003554E9">
        <w:t>confirmation</w:t>
      </w:r>
      <w:proofErr w:type="gramEnd"/>
      <w:r w:rsidRPr="003554E9">
        <w:t>/inference/assessment</w:t>
      </w:r>
    </w:p>
    <w:p w:rsidR="00931D27" w:rsidRPr="003554E9" w:rsidRDefault="00931D27" w:rsidP="00931D27">
      <w:pPr>
        <w:pStyle w:val="BodyText"/>
      </w:pPr>
    </w:p>
    <w:p w:rsidR="00931D27" w:rsidRPr="003554E9" w:rsidRDefault="00931D27" w:rsidP="00931D27">
      <w:pPr>
        <w:pStyle w:val="BodyText"/>
      </w:pPr>
      <w:r>
        <w:t>Data analyst as</w:t>
      </w:r>
      <w:r w:rsidRPr="003554E9">
        <w:t xml:space="preserve"> detective (detects but isn't fooled)</w:t>
      </w:r>
    </w:p>
    <w:p w:rsidR="00931D27" w:rsidRDefault="00931D27" w:rsidP="00931D27">
      <w:pPr>
        <w:pStyle w:val="BodyText"/>
      </w:pPr>
    </w:p>
    <w:p w:rsidR="00931D27" w:rsidRPr="003554E9" w:rsidRDefault="00931D27" w:rsidP="00931D27">
      <w:pPr>
        <w:pStyle w:val="BodyText"/>
      </w:pPr>
      <w:r>
        <w:t xml:space="preserve">Statistics helps us </w:t>
      </w:r>
      <w:r w:rsidRPr="00360AF7">
        <w:rPr>
          <w:i/>
        </w:rPr>
        <w:t>make decisions</w:t>
      </w:r>
      <w:r>
        <w:t xml:space="preserve"> in the presence of uncertainty and variation.</w:t>
      </w:r>
    </w:p>
    <w:p w:rsidR="00931D27" w:rsidRDefault="00931D27" w:rsidP="00931D27">
      <w:pPr>
        <w:pStyle w:val="Heading1"/>
      </w:pPr>
      <w:r w:rsidRPr="00454C54">
        <w:t>What are Data?</w:t>
      </w:r>
    </w:p>
    <w:p w:rsidR="00931D27" w:rsidRDefault="00931D27" w:rsidP="00931D27">
      <w:pPr>
        <w:pStyle w:val="BodyText"/>
      </w:pPr>
      <w:r>
        <w:t>A collection of numbers, labels, or symbols, and the context of those values</w:t>
      </w:r>
    </w:p>
    <w:p w:rsidR="00931D27" w:rsidRDefault="00931D27" w:rsidP="00931D27">
      <w:pPr>
        <w:pStyle w:val="BodyText"/>
      </w:pPr>
    </w:p>
    <w:p w:rsidR="00931D27" w:rsidRDefault="00931D27" w:rsidP="00931D27">
      <w:pPr>
        <w:pStyle w:val="BodyQuotation"/>
        <w:ind w:left="0"/>
      </w:pPr>
      <w:r>
        <w:t>Often, a sequence of measurements on a process (a time series)</w:t>
      </w:r>
    </w:p>
    <w:p w:rsidR="00931D27" w:rsidRDefault="00931D27" w:rsidP="00931D27">
      <w:pPr>
        <w:pStyle w:val="BodyQuotation"/>
      </w:pPr>
      <w:r>
        <w:t>The time it takes to get to school each morning</w:t>
      </w:r>
    </w:p>
    <w:p w:rsidR="00931D27" w:rsidRDefault="00931D27" w:rsidP="00931D27">
      <w:pPr>
        <w:pStyle w:val="BodyQuotation"/>
      </w:pPr>
      <w:r>
        <w:t xml:space="preserve">The closing price of </w:t>
      </w:r>
      <w:del w:id="13" w:author="Robert Stine" w:date="2009-07-13T18:07:00Z">
        <w:r w:rsidDel="00FD0BC7">
          <w:delText xml:space="preserve">GM </w:delText>
        </w:r>
      </w:del>
      <w:ins w:id="14" w:author="Robert Stine" w:date="2009-07-13T18:07:00Z">
        <w:r>
          <w:t xml:space="preserve">a stock </w:t>
        </w:r>
      </w:ins>
      <w:r>
        <w:t>each week</w:t>
      </w:r>
    </w:p>
    <w:p w:rsidR="00931D27" w:rsidRDefault="00931D27" w:rsidP="00931D27">
      <w:pPr>
        <w:pStyle w:val="BodyQuotation"/>
      </w:pPr>
      <w:r>
        <w:t>The sales volume at Amazon.com each month</w:t>
      </w:r>
    </w:p>
    <w:p w:rsidR="00931D27" w:rsidRDefault="00931D27" w:rsidP="00931D27">
      <w:pPr>
        <w:pStyle w:val="BodyQuotation"/>
      </w:pPr>
    </w:p>
    <w:p w:rsidR="00931D27" w:rsidRDefault="00931D27" w:rsidP="00931D27">
      <w:pPr>
        <w:pStyle w:val="BodyQuotation"/>
        <w:ind w:left="0"/>
      </w:pPr>
      <w:r>
        <w:t>Often, a subset of a larger group (a sample from a population)</w:t>
      </w:r>
    </w:p>
    <w:p w:rsidR="00931D27" w:rsidRDefault="00931D27" w:rsidP="00931D27">
      <w:pPr>
        <w:pStyle w:val="BodyQuotation"/>
      </w:pPr>
      <w:r>
        <w:t>The ages of the students in this class</w:t>
      </w:r>
    </w:p>
    <w:p w:rsidR="00931D27" w:rsidRDefault="00931D27" w:rsidP="00931D27">
      <w:pPr>
        <w:pStyle w:val="BodyQuotation"/>
      </w:pPr>
      <w:r>
        <w:t>The preferences of potential automobile purchasers visiting a showroom</w:t>
      </w:r>
    </w:p>
    <w:p w:rsidR="00931D27" w:rsidRDefault="00931D27" w:rsidP="00931D27">
      <w:pPr>
        <w:pStyle w:val="BodyQuotation"/>
      </w:pPr>
      <w:r>
        <w:t>The undergraduate GPA scores of the students in the front row</w:t>
      </w:r>
    </w:p>
    <w:p w:rsidR="00931D27" w:rsidRDefault="00931D27" w:rsidP="00931D27">
      <w:pPr>
        <w:autoSpaceDE w:val="0"/>
        <w:autoSpaceDN w:val="0"/>
        <w:adjustRightInd w:val="0"/>
        <w:rPr>
          <w:sz w:val="36"/>
          <w:szCs w:val="36"/>
        </w:rPr>
      </w:pPr>
    </w:p>
    <w:p w:rsidR="00931D27" w:rsidRPr="000E6B2F" w:rsidDel="00FD0BC7" w:rsidRDefault="00931D27" w:rsidP="00931D27">
      <w:pPr>
        <w:autoSpaceDE w:val="0"/>
        <w:autoSpaceDN w:val="0"/>
        <w:adjustRightInd w:val="0"/>
        <w:rPr>
          <w:del w:id="15" w:author="Robert Stine" w:date="2009-07-13T18:07:00Z"/>
          <w:sz w:val="36"/>
          <w:szCs w:val="36"/>
        </w:rPr>
      </w:pPr>
      <w:r w:rsidRPr="000E6B2F">
        <w:rPr>
          <w:sz w:val="36"/>
          <w:szCs w:val="36"/>
        </w:rPr>
        <w:t xml:space="preserve">Data are often arranged in tables, with </w:t>
      </w:r>
      <w:r w:rsidRPr="000E6B2F">
        <w:rPr>
          <w:i/>
          <w:iCs/>
          <w:sz w:val="36"/>
          <w:szCs w:val="36"/>
        </w:rPr>
        <w:t xml:space="preserve">cases </w:t>
      </w:r>
      <w:ins w:id="16" w:author="Robert Stine" w:date="2009-07-13T18:07:00Z">
        <w:r>
          <w:rPr>
            <w:i/>
            <w:iCs/>
            <w:sz w:val="36"/>
            <w:szCs w:val="36"/>
          </w:rPr>
          <w:t xml:space="preserve">or observations </w:t>
        </w:r>
      </w:ins>
      <w:r w:rsidRPr="000E6B2F">
        <w:rPr>
          <w:sz w:val="36"/>
          <w:szCs w:val="36"/>
        </w:rPr>
        <w:t xml:space="preserve">along the rows and </w:t>
      </w:r>
      <w:r w:rsidRPr="000E6B2F">
        <w:rPr>
          <w:i/>
          <w:iCs/>
          <w:sz w:val="36"/>
          <w:szCs w:val="36"/>
        </w:rPr>
        <w:t xml:space="preserve">variables </w:t>
      </w:r>
      <w:r w:rsidRPr="000E6B2F">
        <w:rPr>
          <w:sz w:val="36"/>
          <w:szCs w:val="36"/>
        </w:rPr>
        <w:t>defining</w:t>
      </w:r>
      <w:ins w:id="17" w:author="Robert Stine" w:date="2009-07-13T18:08:00Z">
        <w:r>
          <w:rPr>
            <w:sz w:val="36"/>
            <w:szCs w:val="36"/>
          </w:rPr>
          <w:t xml:space="preserve"> </w:t>
        </w:r>
      </w:ins>
    </w:p>
    <w:p w:rsidR="00931D27" w:rsidRPr="000E6B2F" w:rsidRDefault="00931D27" w:rsidP="00931D27">
      <w:pPr>
        <w:autoSpaceDE w:val="0"/>
        <w:autoSpaceDN w:val="0"/>
        <w:adjustRightInd w:val="0"/>
        <w:rPr>
          <w:sz w:val="36"/>
          <w:szCs w:val="36"/>
        </w:rPr>
      </w:pPr>
      <w:proofErr w:type="gramStart"/>
      <w:r w:rsidRPr="000E6B2F">
        <w:rPr>
          <w:sz w:val="36"/>
          <w:szCs w:val="36"/>
        </w:rPr>
        <w:t>columns</w:t>
      </w:r>
      <w:proofErr w:type="gramEnd"/>
      <w:r w:rsidRPr="000E6B2F">
        <w:rPr>
          <w:sz w:val="36"/>
          <w:szCs w:val="36"/>
        </w:rPr>
        <w:t>.</w:t>
      </w:r>
    </w:p>
    <w:p w:rsidR="00931D27" w:rsidRPr="008A79AE" w:rsidRDefault="00931D27" w:rsidP="00931D27">
      <w:pPr>
        <w:pStyle w:val="Heading1"/>
      </w:pPr>
      <w:r w:rsidRPr="008A79AE">
        <w:t>Key Feature: Variation</w:t>
      </w:r>
    </w:p>
    <w:p w:rsidR="00931D27" w:rsidRDefault="00931D27" w:rsidP="00931D27">
      <w:pPr>
        <w:pStyle w:val="BodyText"/>
      </w:pPr>
      <w:r>
        <w:t>A common feature</w:t>
      </w:r>
      <w:r w:rsidRPr="00770A47">
        <w:rPr>
          <w:b/>
          <w:sz w:val="24"/>
          <w:szCs w:val="24"/>
        </w:rPr>
        <w:t>—</w:t>
      </w:r>
      <w:r>
        <w:t xml:space="preserve">virtually all data exhibit variation. The values </w:t>
      </w:r>
      <w:ins w:id="18" w:author="Robert Stine" w:date="2009-07-13T18:08:00Z">
        <w:r>
          <w:t xml:space="preserve">found in a column </w:t>
        </w:r>
      </w:ins>
      <w:del w:id="19" w:author="Robert Stine" w:date="2009-07-13T18:08:00Z">
        <w:r w:rsidDel="00FD0BC7">
          <w:delText>are not all the same</w:delText>
        </w:r>
      </w:del>
      <w:ins w:id="20" w:author="Robert Stine" w:date="2009-07-13T18:08:00Z">
        <w:r>
          <w:t>vary from one case to another</w:t>
        </w:r>
      </w:ins>
      <w:r>
        <w:t>.</w:t>
      </w:r>
    </w:p>
    <w:p w:rsidR="00931D27" w:rsidRDefault="00931D27" w:rsidP="00931D27">
      <w:pPr>
        <w:pStyle w:val="BodyText"/>
      </w:pPr>
    </w:p>
    <w:p w:rsidR="00931D27" w:rsidRDefault="00931D27" w:rsidP="00931D27">
      <w:pPr>
        <w:pStyle w:val="BodyText"/>
      </w:pPr>
      <w:r>
        <w:t>A principle goal of statistics is to describe and understand the implications of variation.</w:t>
      </w:r>
    </w:p>
    <w:p w:rsidR="00931D27" w:rsidRPr="008A79AE" w:rsidRDefault="00931D27" w:rsidP="00931D27">
      <w:pPr>
        <w:pStyle w:val="Heading1"/>
      </w:pPr>
      <w:r>
        <w:br w:type="page"/>
      </w:r>
      <w:r w:rsidRPr="008A79AE">
        <w:t>An Illustrative Example of a Statistical Analysis</w:t>
      </w:r>
    </w:p>
    <w:p w:rsidR="00931D27" w:rsidRDefault="00931D27" w:rsidP="00931D27">
      <w:pPr>
        <w:pStyle w:val="BodyText"/>
      </w:pPr>
      <w:r>
        <w:t xml:space="preserve">Good analyses begin with a question such as, “How should I invest my money?” Once we have a question in mind, we can focus on finding </w:t>
      </w:r>
      <w:r w:rsidRPr="00360AF7">
        <w:rPr>
          <w:i/>
        </w:rPr>
        <w:t>relevant</w:t>
      </w:r>
      <w:r>
        <w:t xml:space="preserve"> data.</w:t>
      </w:r>
    </w:p>
    <w:p w:rsidR="00931D27" w:rsidRDefault="00931D27" w:rsidP="00931D27">
      <w:pPr>
        <w:pStyle w:val="BodyText"/>
      </w:pPr>
    </w:p>
    <w:p w:rsidR="00931D27" w:rsidRDefault="00931D27" w:rsidP="00931D27">
      <w:pPr>
        <w:pStyle w:val="BodyText"/>
      </w:pPr>
      <w:r>
        <w:t>Consider the choice between two stocks, say eBay and OSI Pharmaceuticals Inc. (OSIP).</w:t>
      </w:r>
      <w:r w:rsidRPr="008A79AE">
        <w:rPr>
          <w:rStyle w:val="FootnoteReference"/>
          <w:sz w:val="28"/>
          <w:szCs w:val="28"/>
        </w:rPr>
        <w:footnoteReference w:id="3"/>
      </w:r>
      <w:r>
        <w:t xml:space="preserve"> To make our choices more realistic, we’ll pretend that, based on the data available in 2003, we have to choose one of these two going forward.</w:t>
      </w:r>
    </w:p>
    <w:p w:rsidR="00931D27" w:rsidRDefault="00931D27" w:rsidP="00931D27">
      <w:pPr>
        <w:pStyle w:val="BodyText"/>
      </w:pPr>
    </w:p>
    <w:p w:rsidR="00931D27" w:rsidRDefault="00931D27" w:rsidP="00931D27">
      <w:pPr>
        <w:pStyle w:val="BodyText"/>
      </w:pPr>
      <w:r>
        <w:t>Our data are daily stock prices and returns for these two companies in 2003. We arrange this data into a table.</w:t>
      </w:r>
    </w:p>
    <w:p w:rsidR="00931D27" w:rsidRDefault="00931D27" w:rsidP="00931D27">
      <w:pPr>
        <w:pStyle w:val="BodyText"/>
      </w:pPr>
    </w:p>
    <w:p w:rsidR="00931D27" w:rsidRDefault="00931D27" w:rsidP="00931D27">
      <w:pPr>
        <w:pStyle w:val="BodyQuotation"/>
      </w:pPr>
      <w:r>
        <w:t xml:space="preserve">The </w:t>
      </w:r>
      <w:r w:rsidRPr="00360AF7">
        <w:rPr>
          <w:i/>
        </w:rPr>
        <w:t>rows</w:t>
      </w:r>
      <w:r>
        <w:t xml:space="preserve"> in the table go by various names such as observations, cases, or even subjects. The table collects measured values of various attributes of the observations.</w:t>
      </w:r>
      <w:r w:rsidRPr="004A5D2E">
        <w:t xml:space="preserve"> </w:t>
      </w:r>
    </w:p>
    <w:p w:rsidR="00931D27" w:rsidRPr="001F246B" w:rsidRDefault="00931D27" w:rsidP="00931D27">
      <w:pPr>
        <w:pStyle w:val="BodyText"/>
      </w:pPr>
    </w:p>
    <w:p w:rsidR="00931D27" w:rsidRDefault="00931D27" w:rsidP="00931D27">
      <w:pPr>
        <w:pStyle w:val="BodyQuotation"/>
      </w:pPr>
      <w:r>
        <w:t xml:space="preserve">The </w:t>
      </w:r>
      <w:r w:rsidRPr="00360AF7">
        <w:rPr>
          <w:i/>
        </w:rPr>
        <w:t>columns</w:t>
      </w:r>
      <w:r>
        <w:t xml:space="preserve"> in the table are called “variables.” Each column holds the values of some attribute of the observations that comprise the rows of the table.</w:t>
      </w:r>
    </w:p>
    <w:p w:rsidR="00931D27" w:rsidRDefault="00931D27" w:rsidP="00931D27">
      <w:pPr>
        <w:pStyle w:val="BodyText"/>
      </w:pPr>
    </w:p>
    <w:p w:rsidR="00931D27" w:rsidRDefault="00931D27" w:rsidP="00931D27">
      <w:pPr>
        <w:pStyle w:val="BodyText"/>
      </w:pPr>
      <w:r>
        <w:t>The JMP software organizes and presents the data in a table.</w:t>
      </w:r>
    </w:p>
    <w:p w:rsidR="00931D27" w:rsidRDefault="00931D27" w:rsidP="00931D27">
      <w:pPr>
        <w:pStyle w:val="BodyText"/>
      </w:pPr>
    </w:p>
    <w:p w:rsidR="00931D27" w:rsidRDefault="00931D27" w:rsidP="00931D27">
      <w:pPr>
        <w:pStyle w:val="BodyText"/>
      </w:pPr>
      <w:r>
        <w:t xml:space="preserve">We begin by clicking on the JMP file </w:t>
      </w:r>
      <w:r>
        <w:rPr>
          <w:i/>
        </w:rPr>
        <w:t>EBAY-</w:t>
      </w:r>
      <w:r w:rsidRPr="00C61AE2">
        <w:rPr>
          <w:i/>
        </w:rPr>
        <w:t xml:space="preserve">OSIP 2003.JMP </w:t>
      </w:r>
      <w:proofErr w:type="gramStart"/>
      <w:r>
        <w:t>which</w:t>
      </w:r>
      <w:proofErr w:type="gramEnd"/>
      <w:r>
        <w:t xml:space="preserve"> contains daily prices and returns from 2003.</w:t>
      </w:r>
      <w:r w:rsidRPr="00095A2F">
        <w:rPr>
          <w:rStyle w:val="FootnoteReference"/>
          <w:position w:val="6"/>
          <w:sz w:val="28"/>
          <w:szCs w:val="28"/>
        </w:rPr>
        <w:footnoteReference w:id="4"/>
      </w:r>
      <w:r>
        <w:t xml:space="preserve"> The variables associated with the columns are listed on the left and repeated in the column headings.</w:t>
      </w:r>
    </w:p>
    <w:p w:rsidR="00931D27" w:rsidRPr="00FA282E" w:rsidRDefault="00931D27" w:rsidP="00931D27">
      <w:pPr>
        <w:pStyle w:val="BodyQuotation"/>
      </w:pPr>
      <w:r>
        <w:t>The rows in this example denote trading days during 2003. With time series, the rows always denote the time of the measurement.</w:t>
      </w:r>
    </w:p>
    <w:p w:rsidR="00931D27" w:rsidRPr="00BF239B" w:rsidRDefault="006D29CD" w:rsidP="00931D27">
      <w:pPr>
        <w:pStyle w:val="BodyText"/>
        <w:jc w:val="center"/>
        <w:rPr>
          <w:sz w:val="16"/>
          <w:szCs w:val="16"/>
        </w:rPr>
      </w:pPr>
      <w:r>
        <w:rPr>
          <w:noProof/>
        </w:rPr>
        <w:drawing>
          <wp:inline distT="0" distB="0" distL="0" distR="0">
            <wp:extent cx="6536055" cy="3352800"/>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36055" cy="3352800"/>
                    </a:xfrm>
                    <a:prstGeom prst="rect">
                      <a:avLst/>
                    </a:prstGeom>
                    <a:noFill/>
                    <a:ln w="9525">
                      <a:noFill/>
                      <a:miter lim="800000"/>
                      <a:headEnd/>
                      <a:tailEnd/>
                    </a:ln>
                  </pic:spPr>
                </pic:pic>
              </a:graphicData>
            </a:graphic>
          </wp:inline>
        </w:drawing>
      </w:r>
    </w:p>
    <w:p w:rsidR="00931D27" w:rsidRDefault="00931D27" w:rsidP="00931D27">
      <w:pPr>
        <w:pStyle w:val="BodyText"/>
      </w:pPr>
    </w:p>
    <w:p w:rsidR="00931D27" w:rsidRPr="00BF239B" w:rsidRDefault="00931D27" w:rsidP="00931D27">
      <w:pPr>
        <w:pStyle w:val="BodyText"/>
      </w:pPr>
      <w:r w:rsidRPr="00BF239B">
        <w:t xml:space="preserve">In the </w:t>
      </w:r>
      <w:r>
        <w:rPr>
          <w:i/>
        </w:rPr>
        <w:t>EBAY-</w:t>
      </w:r>
      <w:r w:rsidRPr="00C61AE2">
        <w:rPr>
          <w:i/>
        </w:rPr>
        <w:t>OSIP 2003.JMP</w:t>
      </w:r>
      <w:r>
        <w:t xml:space="preserve"> data, there are _____ observations on _____ </w:t>
      </w:r>
      <w:r w:rsidRPr="00BF239B">
        <w:t>variables</w:t>
      </w:r>
      <w:r>
        <w:t>.</w:t>
      </w:r>
    </w:p>
    <w:p w:rsidR="00931D27" w:rsidRDefault="00931D27" w:rsidP="00931D27">
      <w:pPr>
        <w:pStyle w:val="BodyText"/>
      </w:pPr>
      <w:r>
        <w:t>JMP provides many useful interactive graphics. Let’s first use it to produce the following</w:t>
      </w:r>
    </w:p>
    <w:p w:rsidR="00931D27" w:rsidRDefault="00931D27" w:rsidP="00931D27">
      <w:pPr>
        <w:pStyle w:val="BodyText"/>
      </w:pPr>
      <w:proofErr w:type="gramStart"/>
      <w:r>
        <w:t>time</w:t>
      </w:r>
      <w:proofErr w:type="gramEnd"/>
      <w:r>
        <w:t xml:space="preserve"> series plots of the daily prices.</w:t>
      </w:r>
      <w:r w:rsidRPr="00095A2F">
        <w:rPr>
          <w:rStyle w:val="FootnoteReference"/>
          <w:position w:val="6"/>
          <w:sz w:val="28"/>
          <w:szCs w:val="28"/>
        </w:rPr>
        <w:footnoteReference w:id="5"/>
      </w:r>
    </w:p>
    <w:p w:rsidR="00931D27" w:rsidRDefault="00931D27" w:rsidP="00931D27">
      <w:pPr>
        <w:pStyle w:val="BodyText"/>
      </w:pPr>
    </w:p>
    <w:p w:rsidR="00931D27" w:rsidRDefault="00931D27" w:rsidP="00931D27">
      <w:pPr>
        <w:pStyle w:val="BodyText"/>
      </w:pPr>
      <w:r>
        <w:t>When data form a time series, it’s best to look first for the effects of the passage of time by looking at a sequence plot. Think about the impression conveyed by this plot. What’s your initial impression of these stocks after looking at this graph?</w:t>
      </w:r>
    </w:p>
    <w:p w:rsidR="00931D27" w:rsidRDefault="00931D27" w:rsidP="00931D27">
      <w:pPr>
        <w:pStyle w:val="BodyText"/>
      </w:pPr>
    </w:p>
    <w:p w:rsidR="00931D27" w:rsidRPr="00417714" w:rsidRDefault="006D29CD" w:rsidP="00931D27">
      <w:pPr>
        <w:spacing w:before="240"/>
        <w:jc w:val="center"/>
      </w:pPr>
      <w:r>
        <w:rPr>
          <w:noProof/>
        </w:rPr>
        <w:drawing>
          <wp:inline distT="0" distB="0" distL="0" distR="0">
            <wp:extent cx="7823200" cy="2827655"/>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823200" cy="2827655"/>
                    </a:xfrm>
                    <a:prstGeom prst="rect">
                      <a:avLst/>
                    </a:prstGeom>
                    <a:noFill/>
                    <a:ln w="9525">
                      <a:noFill/>
                      <a:miter lim="800000"/>
                      <a:headEnd/>
                      <a:tailEnd/>
                    </a:ln>
                  </pic:spPr>
                </pic:pic>
              </a:graphicData>
            </a:graphic>
          </wp:inline>
        </w:drawing>
      </w:r>
    </w:p>
    <w:p w:rsidR="00931D27" w:rsidRDefault="00931D27" w:rsidP="00931D27">
      <w:pPr>
        <w:pStyle w:val="BodyText"/>
      </w:pPr>
    </w:p>
    <w:p w:rsidR="00931D27" w:rsidRDefault="00931D27" w:rsidP="00931D27">
      <w:pPr>
        <w:pStyle w:val="BodyText"/>
      </w:pPr>
      <w:r>
        <w:t xml:space="preserve">Which of these investments would have been better to </w:t>
      </w:r>
      <w:ins w:id="21" w:author="Robert Stine" w:date="2009-07-13T18:09:00Z">
        <w:r>
          <w:t xml:space="preserve">have </w:t>
        </w:r>
      </w:ins>
      <w:r>
        <w:t>h</w:t>
      </w:r>
      <w:ins w:id="22" w:author="Robert Stine" w:date="2009-07-13T18:09:00Z">
        <w:r>
          <w:t>e</w:t>
        </w:r>
      </w:ins>
      <w:del w:id="23" w:author="Robert Stine" w:date="2009-07-13T18:09:00Z">
        <w:r w:rsidDel="00FD0BC7">
          <w:delText>o</w:delText>
        </w:r>
      </w:del>
      <w:proofErr w:type="gramStart"/>
      <w:r>
        <w:t>ld</w:t>
      </w:r>
      <w:proofErr w:type="gramEnd"/>
      <w:r>
        <w:t xml:space="preserve"> throughout 2003?</w:t>
      </w:r>
    </w:p>
    <w:p w:rsidR="00931D27" w:rsidRDefault="00931D27" w:rsidP="00931D27">
      <w:pPr>
        <w:pStyle w:val="BodyText"/>
      </w:pPr>
      <w:r>
        <w:t>Could this plot be modified to make it more useful? How?</w:t>
      </w:r>
    </w:p>
    <w:p w:rsidR="00931D27" w:rsidRDefault="00931D27" w:rsidP="00931D27">
      <w:pPr>
        <w:pStyle w:val="BodyText"/>
      </w:pPr>
    </w:p>
    <w:p w:rsidR="00931D27" w:rsidRDefault="00931D27" w:rsidP="00931D27">
      <w:pPr>
        <w:pStyle w:val="BodyText"/>
      </w:pPr>
      <w:r>
        <w:t>A much more challenging question is: based on this data which of eBay or OSIP would be a better investment for the future?</w:t>
      </w:r>
    </w:p>
    <w:p w:rsidR="00931D27" w:rsidRDefault="00931D27" w:rsidP="00931D27">
      <w:pPr>
        <w:pStyle w:val="BodyText"/>
      </w:pPr>
    </w:p>
    <w:p w:rsidR="00931D27" w:rsidRDefault="00931D27" w:rsidP="00931D27">
      <w:pPr>
        <w:pStyle w:val="BodyText"/>
      </w:pPr>
      <w:r>
        <w:t xml:space="preserve">To answer this question, we look at the daily </w:t>
      </w:r>
      <w:del w:id="24" w:author="Robert Stine" w:date="2009-07-13T18:10:00Z">
        <w:r w:rsidDel="00FD0BC7">
          <w:delText xml:space="preserve">net </w:delText>
        </w:r>
      </w:del>
      <w:r>
        <w:t xml:space="preserve">returns rather than the daily prices. </w:t>
      </w:r>
      <w:del w:id="25" w:author="Robert Stine" w:date="2009-07-13T18:10:00Z">
        <w:r w:rsidDel="00FD0BC7">
          <w:delText xml:space="preserve">Net </w:delText>
        </w:r>
      </w:del>
      <w:ins w:id="26" w:author="Robert Stine" w:date="2009-07-13T18:10:00Z">
        <w:r>
          <w:t>R</w:t>
        </w:r>
      </w:ins>
      <w:del w:id="27" w:author="Robert Stine" w:date="2009-07-13T18:10:00Z">
        <w:r w:rsidDel="00FD0BC7">
          <w:delText>r</w:delText>
        </w:r>
      </w:del>
      <w:r>
        <w:t>eturns are essentially percentage changes without multiplying by 100.</w:t>
      </w:r>
    </w:p>
    <w:p w:rsidR="00931D27" w:rsidRDefault="00931D27" w:rsidP="00931D27">
      <w:pPr>
        <w:pStyle w:val="BodyText"/>
      </w:pPr>
    </w:p>
    <w:p w:rsidR="00931D27" w:rsidRPr="004564FC" w:rsidRDefault="006D29CD" w:rsidP="00931D27">
      <w:pPr>
        <w:jc w:val="center"/>
      </w:pPr>
      <w:r>
        <w:rPr>
          <w:noProof/>
        </w:rPr>
        <w:drawing>
          <wp:inline distT="0" distB="0" distL="0" distR="0">
            <wp:extent cx="6959600" cy="2633345"/>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959600" cy="2633345"/>
                    </a:xfrm>
                    <a:prstGeom prst="rect">
                      <a:avLst/>
                    </a:prstGeom>
                    <a:noFill/>
                    <a:ln w="9525">
                      <a:noFill/>
                      <a:miter lim="800000"/>
                      <a:headEnd/>
                      <a:tailEnd/>
                    </a:ln>
                  </pic:spPr>
                </pic:pic>
              </a:graphicData>
            </a:graphic>
          </wp:inline>
        </w:drawing>
      </w:r>
    </w:p>
    <w:p w:rsidR="00931D27" w:rsidDel="00967726" w:rsidRDefault="00931D27" w:rsidP="00931D27">
      <w:pPr>
        <w:pStyle w:val="BodyText"/>
      </w:pPr>
    </w:p>
    <w:p w:rsidR="00931D27" w:rsidRDefault="00931D27" w:rsidP="00931D27">
      <w:pPr>
        <w:pStyle w:val="BodyText"/>
      </w:pPr>
      <w:r>
        <w:t xml:space="preserve">As we will see later in the course, </w:t>
      </w:r>
      <w:del w:id="28" w:author="Robert Stine" w:date="2009-07-13T18:10:00Z">
        <w:r w:rsidDel="00FD0BC7">
          <w:delText xml:space="preserve">the </w:delText>
        </w:r>
      </w:del>
      <w:r>
        <w:t xml:space="preserve">returns </w:t>
      </w:r>
      <w:del w:id="29" w:author="Robert Stine" w:date="2009-07-13T18:10:00Z">
        <w:r w:rsidDel="00FD0BC7">
          <w:delText xml:space="preserve">are </w:delText>
        </w:r>
      </w:del>
      <w:r>
        <w:t xml:space="preserve">typically </w:t>
      </w:r>
      <w:ins w:id="30" w:author="Robert Stine" w:date="2009-07-13T18:10:00Z">
        <w:r>
          <w:t xml:space="preserve">produce </w:t>
        </w:r>
      </w:ins>
      <w:r>
        <w:t xml:space="preserve">a much more stable process and so are more useful for prediction. It is much </w:t>
      </w:r>
      <w:r w:rsidRPr="00360AF7">
        <w:rPr>
          <w:i/>
        </w:rPr>
        <w:t>simpler</w:t>
      </w:r>
      <w:r>
        <w:t xml:space="preserve"> to describe and summarize the variation in the returns </w:t>
      </w:r>
      <w:ins w:id="31" w:author="Robert Stine" w:date="2009-07-13T18:10:00Z">
        <w:r>
          <w:t xml:space="preserve">rather </w:t>
        </w:r>
      </w:ins>
      <w:r>
        <w:t>than the variation in the original series.</w:t>
      </w:r>
    </w:p>
    <w:p w:rsidR="00931D27" w:rsidRDefault="00931D27" w:rsidP="00931D27">
      <w:pPr>
        <w:pStyle w:val="BodyText"/>
      </w:pPr>
    </w:p>
    <w:p w:rsidR="00931D27" w:rsidRDefault="00931D27" w:rsidP="00931D27">
      <w:pPr>
        <w:pStyle w:val="BodyText"/>
      </w:pPr>
      <w:r>
        <w:t>JMP is easily used to obtain graphical comparisons of the two sets of returns. To facilitate comparisons, the pair of histograms on the right shows a common scale for both variables.</w:t>
      </w:r>
      <w:r w:rsidRPr="00095A2F">
        <w:rPr>
          <w:rStyle w:val="FootnoteReference"/>
          <w:position w:val="6"/>
          <w:sz w:val="28"/>
          <w:szCs w:val="28"/>
        </w:rPr>
        <w:footnoteReference w:id="6"/>
      </w:r>
    </w:p>
    <w:p w:rsidR="00931D27" w:rsidRDefault="00931D27" w:rsidP="00931D27">
      <w:pPr>
        <w:pStyle w:val="BodyText"/>
      </w:pPr>
    </w:p>
    <w:p w:rsidR="00931D27" w:rsidRDefault="006D29CD" w:rsidP="00931D27">
      <w:pPr>
        <w:jc w:val="center"/>
      </w:pPr>
      <w:r>
        <w:rPr>
          <w:noProof/>
        </w:rPr>
        <w:drawing>
          <wp:inline distT="0" distB="0" distL="0" distR="0">
            <wp:extent cx="3462655" cy="243840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r="244" b="12689"/>
                    <a:stretch>
                      <a:fillRect/>
                    </a:stretch>
                  </pic:blipFill>
                  <pic:spPr bwMode="auto">
                    <a:xfrm>
                      <a:off x="0" y="0"/>
                      <a:ext cx="3462655" cy="2438400"/>
                    </a:xfrm>
                    <a:prstGeom prst="rect">
                      <a:avLst/>
                    </a:prstGeom>
                    <a:noFill/>
                    <a:ln w="9525">
                      <a:noFill/>
                      <a:miter lim="800000"/>
                      <a:headEnd/>
                      <a:tailEnd/>
                    </a:ln>
                  </pic:spPr>
                </pic:pic>
              </a:graphicData>
            </a:graphic>
          </wp:inline>
        </w:drawing>
      </w:r>
      <w:r w:rsidR="00931D27">
        <w:t xml:space="preserve">      </w:t>
      </w:r>
      <w:r>
        <w:rPr>
          <w:noProof/>
        </w:rPr>
        <w:drawing>
          <wp:inline distT="0" distB="0" distL="0" distR="0">
            <wp:extent cx="3446145" cy="2455545"/>
            <wp:effectExtent l="25400" t="0" r="825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r="244" b="12689"/>
                    <a:stretch>
                      <a:fillRect/>
                    </a:stretch>
                  </pic:blipFill>
                  <pic:spPr bwMode="auto">
                    <a:xfrm>
                      <a:off x="0" y="0"/>
                      <a:ext cx="3446145" cy="2455545"/>
                    </a:xfrm>
                    <a:prstGeom prst="rect">
                      <a:avLst/>
                    </a:prstGeom>
                    <a:noFill/>
                    <a:ln w="9525">
                      <a:noFill/>
                      <a:miter lim="800000"/>
                      <a:headEnd/>
                      <a:tailEnd/>
                    </a:ln>
                  </pic:spPr>
                </pic:pic>
              </a:graphicData>
            </a:graphic>
          </wp:inline>
        </w:drawing>
      </w:r>
    </w:p>
    <w:p w:rsidR="00931D27" w:rsidRDefault="00931D27" w:rsidP="00931D27">
      <w:pPr>
        <w:pStyle w:val="BodyQuotation"/>
      </w:pPr>
    </w:p>
    <w:p w:rsidR="00931D27" w:rsidRDefault="00931D27" w:rsidP="00931D27">
      <w:pPr>
        <w:pStyle w:val="BodyQuotation"/>
      </w:pPr>
      <w:r>
        <w:t>Histograms - show bars that represent counts of returns in an interval.</w:t>
      </w:r>
    </w:p>
    <w:p w:rsidR="00931D27" w:rsidRDefault="00931D27" w:rsidP="00931D27">
      <w:pPr>
        <w:pStyle w:val="BodyQuotation"/>
      </w:pPr>
      <w:proofErr w:type="spellStart"/>
      <w:r>
        <w:t>Boxplots</w:t>
      </w:r>
      <w:proofErr w:type="spellEnd"/>
      <w:r>
        <w:t xml:space="preserve"> - summarize the data further, drawing lines at certain ordered values.</w:t>
      </w:r>
    </w:p>
    <w:p w:rsidR="00931D27" w:rsidRDefault="00931D27" w:rsidP="00931D27">
      <w:pPr>
        <w:pStyle w:val="BodyQuotation"/>
      </w:pPr>
      <w:r>
        <w:t>Shape - what remains after you remove the value labeling on the axes.</w:t>
      </w:r>
    </w:p>
    <w:p w:rsidR="00931D27" w:rsidRDefault="00931D27" w:rsidP="00931D27">
      <w:pPr>
        <w:pStyle w:val="BodyText"/>
      </w:pPr>
    </w:p>
    <w:p w:rsidR="00931D27" w:rsidRDefault="00931D27" w:rsidP="00931D27">
      <w:pPr>
        <w:pStyle w:val="BodyText"/>
      </w:pPr>
      <w:r>
        <w:t>How do the returns on the two assets compare? Which is riskier to hold?</w:t>
      </w:r>
    </w:p>
    <w:p w:rsidR="00931D27" w:rsidRDefault="00931D27" w:rsidP="00931D27">
      <w:pPr>
        <w:pStyle w:val="BodyText"/>
      </w:pPr>
    </w:p>
    <w:p w:rsidR="00931D27" w:rsidRDefault="00931D27" w:rsidP="00931D27">
      <w:pPr>
        <w:pStyle w:val="BodyText"/>
      </w:pPr>
      <w:r>
        <w:t xml:space="preserve">JMP provides numerical summaries of the two sets of returns. These summaries </w:t>
      </w:r>
      <w:r w:rsidRPr="000B3B46">
        <w:rPr>
          <w:i/>
        </w:rPr>
        <w:t>quantify</w:t>
      </w:r>
      <w:r>
        <w:t xml:space="preserve"> the features seen in the previous histograms.</w:t>
      </w:r>
    </w:p>
    <w:p w:rsidR="00931D27" w:rsidRDefault="00931D27" w:rsidP="00931D27">
      <w:pPr>
        <w:pStyle w:val="BodyText"/>
      </w:pPr>
    </w:p>
    <w:p w:rsidR="00931D27" w:rsidRDefault="006D29CD" w:rsidP="00931D27">
      <w:pPr>
        <w:jc w:val="center"/>
      </w:pPr>
      <w:r>
        <w:rPr>
          <w:noProof/>
        </w:rPr>
        <w:drawing>
          <wp:inline distT="0" distB="0" distL="0" distR="0">
            <wp:extent cx="3530600" cy="3665855"/>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530600" cy="3665855"/>
                    </a:xfrm>
                    <a:prstGeom prst="rect">
                      <a:avLst/>
                    </a:prstGeom>
                    <a:noFill/>
                    <a:ln w="9525">
                      <a:noFill/>
                      <a:miter lim="800000"/>
                      <a:headEnd/>
                      <a:tailEnd/>
                    </a:ln>
                  </pic:spPr>
                </pic:pic>
              </a:graphicData>
            </a:graphic>
          </wp:inline>
        </w:drawing>
      </w:r>
    </w:p>
    <w:p w:rsidR="00931D27" w:rsidDel="00FD0BC7" w:rsidRDefault="00931D27" w:rsidP="00931D27">
      <w:pPr>
        <w:pStyle w:val="BodyQuotation"/>
        <w:rPr>
          <w:del w:id="32" w:author="Robert Stine" w:date="2009-07-13T18:11:00Z"/>
        </w:rPr>
      </w:pPr>
    </w:p>
    <w:p w:rsidR="00931D27" w:rsidRDefault="00931D27" w:rsidP="00931D27">
      <w:pPr>
        <w:pStyle w:val="BodyQuotation"/>
      </w:pPr>
      <w:r>
        <w:t>Mean –the average of the returns.</w:t>
      </w:r>
    </w:p>
    <w:p w:rsidR="00931D27" w:rsidRDefault="00931D27" w:rsidP="00931D27">
      <w:pPr>
        <w:pStyle w:val="BodyQuotation"/>
      </w:pPr>
      <w:r>
        <w:t>St Dev – a measure of the variation of the returns.</w:t>
      </w:r>
    </w:p>
    <w:p w:rsidR="00931D27" w:rsidRDefault="00931D27" w:rsidP="00931D27">
      <w:pPr>
        <w:pStyle w:val="BodyText"/>
      </w:pPr>
    </w:p>
    <w:p w:rsidR="00931D27" w:rsidRDefault="00931D27" w:rsidP="00931D27">
      <w:pPr>
        <w:pStyle w:val="BodyText"/>
      </w:pPr>
      <w:r>
        <w:t>How do the returns on the two assets compare?  What sort of trade-off has to be made?</w:t>
      </w:r>
    </w:p>
    <w:p w:rsidR="00931D27" w:rsidRDefault="00931D27" w:rsidP="00931D27">
      <w:pPr>
        <w:pStyle w:val="blueheading"/>
        <w:rPr>
          <w:color w:val="auto"/>
          <w:sz w:val="36"/>
          <w:szCs w:val="36"/>
        </w:rPr>
      </w:pPr>
      <w:ins w:id="33" w:author="Robert Stine" w:date="2009-07-13T18:11:00Z">
        <w:r>
          <w:rPr>
            <w:color w:val="auto"/>
            <w:sz w:val="36"/>
            <w:szCs w:val="36"/>
          </w:rPr>
          <w:t>Is this type of trade-off an exception, or typical when comparing investments?</w:t>
        </w:r>
      </w:ins>
    </w:p>
    <w:p w:rsidR="00931D27" w:rsidRDefault="00931D27" w:rsidP="00931D27">
      <w:pPr>
        <w:pStyle w:val="blueheading"/>
        <w:rPr>
          <w:color w:val="auto"/>
          <w:sz w:val="36"/>
          <w:szCs w:val="36"/>
        </w:rPr>
      </w:pPr>
      <w:r w:rsidRPr="00094D85">
        <w:rPr>
          <w:color w:val="auto"/>
          <w:sz w:val="36"/>
          <w:szCs w:val="36"/>
        </w:rPr>
        <w:t>We have seen that</w:t>
      </w:r>
      <w:r>
        <w:rPr>
          <w:color w:val="auto"/>
          <w:sz w:val="36"/>
          <w:szCs w:val="36"/>
        </w:rPr>
        <w:t xml:space="preserve"> compared to eBay, OSIP yielded a higher return on average, but was also more volatile.</w:t>
      </w:r>
    </w:p>
    <w:p w:rsidR="00931D27" w:rsidRDefault="00931D27" w:rsidP="00931D27">
      <w:pPr>
        <w:pStyle w:val="BodyText"/>
      </w:pPr>
    </w:p>
    <w:p w:rsidR="00931D27" w:rsidRDefault="00931D27" w:rsidP="00931D27">
      <w:pPr>
        <w:pStyle w:val="BodyText"/>
      </w:pPr>
      <w:r>
        <w:t>As we will see in Modules 4 and 5, variation diminishes the long run value of an asset by an amount that we can quantify.</w:t>
      </w:r>
    </w:p>
    <w:p w:rsidR="00931D27" w:rsidRDefault="00931D27" w:rsidP="00931D27">
      <w:pPr>
        <w:pStyle w:val="BodyText"/>
      </w:pPr>
    </w:p>
    <w:p w:rsidR="00931D27" w:rsidRPr="00F00880" w:rsidRDefault="00931D27" w:rsidP="00931D27">
      <w:pPr>
        <w:pStyle w:val="BodyText"/>
      </w:pPr>
      <w:r>
        <w:t xml:space="preserve">We will also see that a portfolio of partial investments in eBay and OSIP would provide a </w:t>
      </w:r>
      <w:proofErr w:type="gramStart"/>
      <w:r>
        <w:t>better expected</w:t>
      </w:r>
      <w:proofErr w:type="gramEnd"/>
      <w:r>
        <w:t xml:space="preserve"> long run return than a 100% investment in either one.</w:t>
      </w:r>
    </w:p>
    <w:p w:rsidR="00931D27" w:rsidRDefault="00931D27" w:rsidP="00931D27">
      <w:pPr>
        <w:pStyle w:val="Heading1"/>
      </w:pPr>
    </w:p>
    <w:p w:rsidR="00931D27" w:rsidRPr="00B37F5C" w:rsidRDefault="00931D27" w:rsidP="00931D27">
      <w:pPr>
        <w:pStyle w:val="Heading1"/>
      </w:pPr>
      <w:r w:rsidRPr="00B37F5C">
        <w:t>But Don’t Worry</w:t>
      </w:r>
    </w:p>
    <w:p w:rsidR="00931D27" w:rsidRDefault="00931D27" w:rsidP="00931D27">
      <w:pPr>
        <w:pStyle w:val="BodyText"/>
      </w:pPr>
      <w:r w:rsidRPr="00094D85">
        <w:t>The main purpose of this example is to whet your appetite</w:t>
      </w:r>
      <w:r>
        <w:t xml:space="preserve"> for what we will cover.</w:t>
      </w:r>
    </w:p>
    <w:p w:rsidR="00931D27" w:rsidRDefault="00931D27" w:rsidP="00931D27">
      <w:pPr>
        <w:pStyle w:val="BodyText"/>
      </w:pPr>
    </w:p>
    <w:p w:rsidR="00931D27" w:rsidRDefault="00931D27" w:rsidP="00931D27">
      <w:pPr>
        <w:pStyle w:val="BodyText"/>
      </w:pPr>
      <w:r w:rsidRPr="00094D85">
        <w:t>The methods</w:t>
      </w:r>
      <w:r>
        <w:t xml:space="preserve"> and techniques illustrated</w:t>
      </w:r>
      <w:r w:rsidRPr="00094D85">
        <w:t xml:space="preserve"> here will </w:t>
      </w:r>
      <w:r>
        <w:t xml:space="preserve">all </w:t>
      </w:r>
      <w:r w:rsidRPr="00094D85">
        <w:t xml:space="preserve">be carefully defined and motivated </w:t>
      </w:r>
      <w:r>
        <w:t xml:space="preserve">throughout </w:t>
      </w:r>
      <w:r w:rsidRPr="00094D85">
        <w:t>the course.</w:t>
      </w:r>
    </w:p>
    <w:p w:rsidR="00931D27" w:rsidRDefault="00931D27" w:rsidP="00931D27">
      <w:pPr>
        <w:pStyle w:val="BodyText"/>
      </w:pPr>
    </w:p>
    <w:p w:rsidR="00931D27" w:rsidRPr="00E7279E" w:rsidRDefault="00931D27" w:rsidP="00931D27">
      <w:pPr>
        <w:pStyle w:val="BodyText"/>
      </w:pPr>
      <w:r>
        <w:t>We begin with graphical and numerical summary statistics in the next Module.</w:t>
      </w:r>
    </w:p>
    <w:sectPr w:rsidR="00931D27" w:rsidRPr="00E7279E" w:rsidSect="00931D27">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31D27" w:rsidRDefault="00931D27">
      <w:r>
        <w:separator/>
      </w:r>
    </w:p>
  </w:endnote>
  <w:endnote w:type="continuationSeparator" w:id="1">
    <w:p w:rsidR="00931D27" w:rsidRDefault="00931D2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1D27" w:rsidRDefault="00931D2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1D27" w:rsidRDefault="00931D27">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t>1-</w:t>
    </w:r>
    <w:r w:rsidR="00836D84">
      <w:rPr>
        <w:rStyle w:val="PageNumber"/>
        <w:rFonts w:ascii="Arial Black" w:hAnsi="Arial Black"/>
      </w:rPr>
      <w:fldChar w:fldCharType="begin"/>
    </w:r>
    <w:r>
      <w:rPr>
        <w:rStyle w:val="PageNumber"/>
      </w:rPr>
      <w:instrText xml:space="preserve"> PAGE </w:instrText>
    </w:r>
    <w:r w:rsidR="00836D84">
      <w:rPr>
        <w:rStyle w:val="PageNumber"/>
        <w:rFonts w:ascii="Arial Black" w:hAnsi="Arial Black"/>
      </w:rPr>
      <w:fldChar w:fldCharType="separate"/>
    </w:r>
    <w:r w:rsidR="00942CE5">
      <w:rPr>
        <w:rStyle w:val="PageNumber"/>
        <w:noProof/>
      </w:rPr>
      <w:t>9</w:t>
    </w:r>
    <w:r w:rsidR="00836D84">
      <w:rPr>
        <w:rStyle w:val="PageNumber"/>
        <w:rFonts w:ascii="Arial Black" w:hAnsi="Arial Black"/>
      </w:rPr>
      <w:fldChar w:fldCharType="end"/>
    </w:r>
  </w:p>
  <w:p w:rsidR="00931D27" w:rsidRDefault="00931D27">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1D27" w:rsidRDefault="00931D27">
    <w:pPr>
      <w:spacing w:line="260" w:lineRule="exact"/>
      <w:rPr>
        <w:sz w:val="18"/>
        <w:szCs w:val="18"/>
      </w:rPr>
    </w:pPr>
  </w:p>
  <w:p w:rsidR="00931D27" w:rsidRDefault="00836D84">
    <w:pPr>
      <w:spacing w:line="260" w:lineRule="exact"/>
      <w:rPr>
        <w:i/>
        <w:sz w:val="18"/>
        <w:szCs w:val="18"/>
      </w:rPr>
    </w:pPr>
    <w:r>
      <w:rPr>
        <w:i/>
        <w:noProof/>
        <w:sz w:val="18"/>
        <w:szCs w:val="18"/>
      </w:rPr>
      <w:pict>
        <v:line id="_x0000_s2061" style="position:absolute;z-index:251658240" from="0,10.35pt" to="468pt,10.35pt"/>
      </w:pict>
    </w:r>
  </w:p>
  <w:p w:rsidR="00931D27" w:rsidRDefault="00931D27">
    <w:pPr>
      <w:pStyle w:val="Footer"/>
      <w:spacing w:line="260" w:lineRule="exact"/>
      <w:rPr>
        <w:sz w:val="18"/>
        <w:szCs w:val="18"/>
      </w:rPr>
    </w:pPr>
  </w:p>
  <w:p w:rsidR="00931D27" w:rsidRDefault="00931D27">
    <w:pPr>
      <w:pStyle w:val="Footer"/>
      <w:spacing w:line="260" w:lineRule="exact"/>
      <w:rPr>
        <w:sz w:val="18"/>
        <w:szCs w:val="18"/>
      </w:rPr>
    </w:pPr>
    <w:r>
      <w:rPr>
        <w:sz w:val="18"/>
        <w:szCs w:val="18"/>
      </w:rPr>
      <w:t xml:space="preserve">Professors Ed George, </w:t>
    </w:r>
    <w:ins w:id="34" w:author="Robert Stine" w:date="2009-07-13T18:13:00Z">
      <w:r>
        <w:rPr>
          <w:sz w:val="18"/>
          <w:szCs w:val="18"/>
        </w:rPr>
        <w:t xml:space="preserve">Abba Krieger, </w:t>
      </w:r>
    </w:ins>
    <w:del w:id="35" w:author="Robert Stine" w:date="2009-07-13T18:13:00Z">
      <w:r w:rsidDel="00403D56">
        <w:rPr>
          <w:sz w:val="18"/>
          <w:szCs w:val="18"/>
        </w:rPr>
        <w:delText xml:space="preserve">Mark Low, </w:delText>
      </w:r>
    </w:del>
    <w:r>
      <w:rPr>
        <w:sz w:val="18"/>
        <w:szCs w:val="18"/>
      </w:rPr>
      <w:t xml:space="preserve">Robert Stine, and </w:t>
    </w:r>
    <w:proofErr w:type="spellStart"/>
    <w:r>
      <w:rPr>
        <w:sz w:val="18"/>
        <w:szCs w:val="18"/>
      </w:rPr>
      <w:t>Adi</w:t>
    </w:r>
    <w:proofErr w:type="spellEnd"/>
    <w:r>
      <w:rPr>
        <w:sz w:val="18"/>
        <w:szCs w:val="18"/>
      </w:rPr>
      <w:t xml:space="preserve"> </w:t>
    </w:r>
    <w:proofErr w:type="spellStart"/>
    <w:r>
      <w:rPr>
        <w:sz w:val="18"/>
        <w:szCs w:val="18"/>
      </w:rPr>
      <w:t>Wyner</w:t>
    </w:r>
    <w:proofErr w:type="spellEnd"/>
    <w:r>
      <w:rPr>
        <w:sz w:val="18"/>
        <w:szCs w:val="18"/>
      </w:rPr>
      <w:t>, The Wharton School of the University of Pennsylvania, prepared this document.</w:t>
    </w:r>
  </w:p>
  <w:p w:rsidR="00931D27" w:rsidRDefault="00931D27" w:rsidP="00931D27"/>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31D27" w:rsidRDefault="00931D27">
      <w:r>
        <w:separator/>
      </w:r>
    </w:p>
  </w:footnote>
  <w:footnote w:type="continuationSeparator" w:id="1">
    <w:p w:rsidR="00931D27" w:rsidRDefault="00931D27">
      <w:r>
        <w:continuationSeparator/>
      </w:r>
    </w:p>
  </w:footnote>
  <w:footnote w:id="2">
    <w:p w:rsidR="00931D27" w:rsidRPr="003554E9" w:rsidRDefault="00931D27" w:rsidP="00931D27">
      <w:pPr>
        <w:pStyle w:val="FootnoteText"/>
      </w:pPr>
      <w:r w:rsidRPr="00E777A0">
        <w:rPr>
          <w:rStyle w:val="FootnoteReference"/>
          <w:sz w:val="28"/>
          <w:szCs w:val="28"/>
        </w:rPr>
        <w:footnoteRef/>
      </w:r>
      <w:r w:rsidRPr="003554E9">
        <w:t xml:space="preserve"> Any numerical summary of data, such as an average, is called a statistic.</w:t>
      </w:r>
    </w:p>
  </w:footnote>
  <w:footnote w:id="3">
    <w:p w:rsidR="00931D27" w:rsidRPr="00997D51" w:rsidRDefault="00931D27" w:rsidP="00931D27">
      <w:pPr>
        <w:pStyle w:val="FootnoteText"/>
      </w:pPr>
      <w:r w:rsidRPr="008A79AE">
        <w:rPr>
          <w:rStyle w:val="FootnoteReference"/>
          <w:sz w:val="28"/>
          <w:szCs w:val="28"/>
        </w:rPr>
        <w:footnoteRef/>
      </w:r>
      <w:r>
        <w:t xml:space="preserve"> </w:t>
      </w:r>
      <w:proofErr w:type="gramStart"/>
      <w:r>
        <w:t>eBay</w:t>
      </w:r>
      <w:proofErr w:type="gramEnd"/>
      <w:r w:rsidRPr="00997D51">
        <w:t xml:space="preserve"> op</w:t>
      </w:r>
      <w:r>
        <w:t xml:space="preserve">erates an online market place. </w:t>
      </w:r>
      <w:r w:rsidRPr="00997D51">
        <w:t>OSIP discovers, develops</w:t>
      </w:r>
      <w:r>
        <w:t>,</w:t>
      </w:r>
      <w:r w:rsidRPr="00997D51">
        <w:t xml:space="preserve"> and</w:t>
      </w:r>
      <w:r>
        <w:t xml:space="preserve"> markets anti-cancer products.</w:t>
      </w:r>
    </w:p>
  </w:footnote>
  <w:footnote w:id="4">
    <w:p w:rsidR="00931D27" w:rsidRDefault="00931D27" w:rsidP="00931D27">
      <w:pPr>
        <w:pStyle w:val="FootnoteText"/>
      </w:pPr>
      <w:r w:rsidRPr="008A79AE">
        <w:rPr>
          <w:rStyle w:val="FootnoteReference"/>
          <w:sz w:val="28"/>
          <w:szCs w:val="28"/>
        </w:rPr>
        <w:footnoteRef/>
      </w:r>
      <w:r w:rsidRPr="00E40EAA">
        <w:t xml:space="preserve"> </w:t>
      </w:r>
      <w:r>
        <w:t>These data</w:t>
      </w:r>
      <w:r w:rsidRPr="00F4767A">
        <w:t xml:space="preserve"> w</w:t>
      </w:r>
      <w:r>
        <w:t>ere</w:t>
      </w:r>
      <w:r w:rsidRPr="00F4767A">
        <w:t xml:space="preserve"> </w:t>
      </w:r>
      <w:r>
        <w:t>downloaded from the Center for Research in Security Prices (CRSP) database on Wharton Research Data Services (WRDS) and then stored in the JMP file. The returns have been carefully adjusted for dividend payments and stock splits.</w:t>
      </w:r>
    </w:p>
    <w:p w:rsidR="00931D27" w:rsidRDefault="00931D27" w:rsidP="00931D27">
      <w:pPr>
        <w:pStyle w:val="FootnoteText"/>
      </w:pPr>
    </w:p>
  </w:footnote>
  <w:footnote w:id="5">
    <w:p w:rsidR="00931D27" w:rsidRPr="00481E8A" w:rsidRDefault="00931D27" w:rsidP="00931D27">
      <w:pPr>
        <w:pStyle w:val="FootnoteText"/>
      </w:pPr>
      <w:r w:rsidRPr="00FA282E">
        <w:rPr>
          <w:rStyle w:val="FootnoteReference"/>
          <w:sz w:val="28"/>
          <w:szCs w:val="28"/>
        </w:rPr>
        <w:footnoteRef/>
      </w:r>
      <w:r w:rsidRPr="00481E8A">
        <w:t xml:space="preserve"> If you want to reproduce this f</w:t>
      </w:r>
      <w:r>
        <w:t xml:space="preserve">igure, follow the menu commands: </w:t>
      </w:r>
      <w:r w:rsidRPr="00481E8A">
        <w:t>Graph &gt; Overla</w:t>
      </w:r>
      <w:r>
        <w:t xml:space="preserve">y Plot and fill in the dialog. </w:t>
      </w:r>
      <w:r w:rsidRPr="00481E8A">
        <w:t>An option lets you define separate axes.</w:t>
      </w:r>
    </w:p>
  </w:footnote>
  <w:footnote w:id="6">
    <w:p w:rsidR="00931D27" w:rsidRPr="005D2E0B" w:rsidRDefault="00931D27" w:rsidP="00931D27">
      <w:pPr>
        <w:pStyle w:val="FootnoteText"/>
      </w:pPr>
      <w:r w:rsidRPr="009827AF">
        <w:rPr>
          <w:rStyle w:val="FootnoteReference"/>
          <w:sz w:val="28"/>
          <w:szCs w:val="28"/>
        </w:rPr>
        <w:footnoteRef/>
      </w:r>
      <w:r>
        <w:t xml:space="preserve"> </w:t>
      </w:r>
      <w:r w:rsidRPr="005D2E0B">
        <w:t xml:space="preserve">Use the Analyze &gt; Distribution command to build histograms with JMP. </w:t>
      </w:r>
      <w:r>
        <w:t>The</w:t>
      </w:r>
      <w:r w:rsidRPr="005D2E0B">
        <w:t xml:space="preserve"> option </w:t>
      </w:r>
      <w:r>
        <w:t xml:space="preserve">of </w:t>
      </w:r>
      <w:r w:rsidRPr="005D2E0B">
        <w:t>us</w:t>
      </w:r>
      <w:r>
        <w:t>ing</w:t>
      </w:r>
      <w:r w:rsidRPr="005D2E0B">
        <w:t xml:space="preserve"> the pop-up menu forces the plots to use a common scale.</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1D27" w:rsidRDefault="00836D84">
    <w:pPr>
      <w:framePr w:wrap="around" w:vAnchor="text" w:hAnchor="margin" w:xAlign="right" w:y="1"/>
    </w:pPr>
    <w:r>
      <w:fldChar w:fldCharType="begin"/>
    </w:r>
    <w:r w:rsidR="00931D27">
      <w:instrText xml:space="preserve">PAGE  </w:instrText>
    </w:r>
    <w:r>
      <w:fldChar w:fldCharType="end"/>
    </w:r>
  </w:p>
  <w:p w:rsidR="00931D27" w:rsidRDefault="00931D27">
    <w:pP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31D27" w:rsidRDefault="00931D27" w:rsidP="00931D27">
    <w:pPr>
      <w:rPr>
        <w:lang w:val="fr-FR"/>
      </w:rPr>
    </w:pPr>
    <w:r>
      <w:rPr>
        <w:lang w:val="fr-FR"/>
      </w:rPr>
      <w:t>Module 1: Introduction – Data and Variation</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Statistics</w:t>
    </w:r>
    <w:proofErr w:type="spellEnd"/>
    <w:r>
      <w:rPr>
        <w:lang w:val="fr-FR"/>
      </w:rPr>
      <w:t xml:space="preserve"> 603, August 2009</w:t>
    </w:r>
  </w:p>
  <w:p w:rsidR="00931D27" w:rsidRPr="005A16C8" w:rsidRDefault="00931D27">
    <w:pPr>
      <w:rPr>
        <w:lang w:val="fr-FR"/>
      </w:rPr>
    </w:pPr>
    <w:r>
      <w:rPr>
        <w:lang w:val="fr-FR"/>
      </w:rPr>
      <w:t xml:space="preserve">   </w: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558" w:type="dxa"/>
      <w:tblLook w:val="0000"/>
    </w:tblPr>
    <w:tblGrid>
      <w:gridCol w:w="1648"/>
      <w:gridCol w:w="7910"/>
    </w:tblGrid>
    <w:tr w:rsidR="00931D27">
      <w:tc>
        <w:tcPr>
          <w:tcW w:w="1648" w:type="dxa"/>
          <w:vAlign w:val="center"/>
        </w:tcPr>
        <w:p w:rsidR="00931D27" w:rsidRDefault="00931D27"/>
      </w:tc>
      <w:tc>
        <w:tcPr>
          <w:tcW w:w="7910" w:type="dxa"/>
          <w:vAlign w:val="center"/>
        </w:tcPr>
        <w:p w:rsidR="00931D27" w:rsidRDefault="00931D27">
          <w:pPr>
            <w:jc w:val="both"/>
            <w:rPr>
              <w:sz w:val="28"/>
            </w:rPr>
          </w:pPr>
        </w:p>
      </w:tc>
    </w:tr>
    <w:tr w:rsidR="00931D27">
      <w:tc>
        <w:tcPr>
          <w:tcW w:w="9558" w:type="dxa"/>
          <w:gridSpan w:val="2"/>
          <w:vAlign w:val="center"/>
        </w:tcPr>
        <w:p w:rsidR="00931D27" w:rsidRDefault="006D29CD" w:rsidP="00931D27">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931D27" w:rsidRDefault="00931D27"/>
  <w:p w:rsidR="00931D27" w:rsidRDefault="00931D27">
    <w:pPr>
      <w:jc w:val="right"/>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Arial Black"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Black"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Black"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trackRevisions/>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0"/>
    <w:footnote w:id="1"/>
  </w:footnotePr>
  <w:endnotePr>
    <w:endnote w:id="0"/>
    <w:endnote w:id="1"/>
  </w:endnotePr>
  <w:compat/>
  <w:rsids>
    <w:rsidRoot w:val="002B61F5"/>
    <w:rsid w:val="002B61F5"/>
    <w:rsid w:val="006D29CD"/>
    <w:rsid w:val="00836D84"/>
    <w:rsid w:val="00931D27"/>
    <w:rsid w:val="00942CE5"/>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do not use"/>
    <w:qFormat/>
    <w:rsid w:val="00836D84"/>
  </w:style>
  <w:style w:type="paragraph" w:styleId="Heading1">
    <w:name w:val="heading 1"/>
    <w:basedOn w:val="BodyText"/>
    <w:next w:val="BodyText"/>
    <w:qFormat/>
    <w:rsid w:val="00836D84"/>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836D84"/>
    <w:pPr>
      <w:keepNext/>
      <w:spacing w:before="240" w:after="240"/>
      <w:jc w:val="left"/>
      <w:outlineLvl w:val="1"/>
    </w:pPr>
    <w:rPr>
      <w:b/>
      <w:sz w:val="28"/>
    </w:rPr>
  </w:style>
  <w:style w:type="paragraph" w:styleId="Heading3">
    <w:name w:val="heading 3"/>
    <w:basedOn w:val="BodyText"/>
    <w:next w:val="BodyText"/>
    <w:qFormat/>
    <w:rsid w:val="00836D84"/>
    <w:pPr>
      <w:keepNext/>
      <w:spacing w:before="240"/>
      <w:jc w:val="left"/>
      <w:outlineLvl w:val="2"/>
    </w:pPr>
    <w:rPr>
      <w:b/>
    </w:rPr>
  </w:style>
  <w:style w:type="paragraph" w:styleId="Heading4">
    <w:name w:val="heading 4"/>
    <w:basedOn w:val="Normal"/>
    <w:next w:val="Normal"/>
    <w:qFormat/>
    <w:rsid w:val="00836D84"/>
    <w:pPr>
      <w:keepNext/>
      <w:outlineLvl w:val="3"/>
    </w:pPr>
    <w:rPr>
      <w:i/>
      <w:sz w:val="24"/>
    </w:rPr>
  </w:style>
  <w:style w:type="paragraph" w:styleId="Heading5">
    <w:name w:val="heading 5"/>
    <w:aliases w:val=" do not use"/>
    <w:basedOn w:val="Normal"/>
    <w:next w:val="Normal"/>
    <w:qFormat/>
    <w:rsid w:val="00836D84"/>
    <w:pPr>
      <w:keepNext/>
      <w:outlineLvl w:val="4"/>
    </w:pPr>
    <w:rPr>
      <w:i/>
      <w:iCs/>
    </w:rPr>
  </w:style>
  <w:style w:type="paragraph" w:styleId="Heading6">
    <w:name w:val="heading 6"/>
    <w:aliases w:val=" do not use"/>
    <w:basedOn w:val="Normal"/>
    <w:next w:val="Normal"/>
    <w:qFormat/>
    <w:rsid w:val="00836D84"/>
    <w:pPr>
      <w:keepNext/>
      <w:outlineLvl w:val="5"/>
    </w:pPr>
    <w:rPr>
      <w:b/>
      <w:bCs/>
      <w:i/>
      <w:sz w:val="24"/>
    </w:rPr>
  </w:style>
  <w:style w:type="paragraph" w:styleId="Heading7">
    <w:name w:val="heading 7"/>
    <w:aliases w:val=" do not use"/>
    <w:basedOn w:val="Normal"/>
    <w:next w:val="Normal"/>
    <w:qFormat/>
    <w:rsid w:val="00836D84"/>
    <w:pPr>
      <w:keepNext/>
      <w:tabs>
        <w:tab w:val="left" w:pos="0"/>
        <w:tab w:val="left" w:pos="720"/>
        <w:tab w:val="left" w:pos="8460"/>
      </w:tabs>
      <w:outlineLvl w:val="6"/>
    </w:pPr>
    <w:rPr>
      <w:rFonts w:ascii="Arial" w:hAnsi="Arial"/>
      <w:b/>
      <w:snapToGrid w:val="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836D84"/>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836D84"/>
    <w:pPr>
      <w:ind w:left="720" w:right="720"/>
    </w:pPr>
    <w:rPr>
      <w:i/>
      <w:sz w:val="20"/>
    </w:rPr>
  </w:style>
  <w:style w:type="paragraph" w:styleId="BodyText">
    <w:name w:val="Body Text"/>
    <w:basedOn w:val="Normal"/>
    <w:link w:val="BodyTextChar"/>
    <w:autoRedefine/>
    <w:rsid w:val="00B57EDB"/>
    <w:pPr>
      <w:ind w:right="-180"/>
      <w:jc w:val="both"/>
    </w:pPr>
    <w:rPr>
      <w:sz w:val="36"/>
      <w:szCs w:val="36"/>
    </w:rPr>
  </w:style>
  <w:style w:type="paragraph" w:customStyle="1" w:styleId="OpeningQuotationCitation">
    <w:name w:val="Opening Quotation Citation"/>
    <w:next w:val="BodyText"/>
    <w:rsid w:val="00836D84"/>
    <w:pPr>
      <w:spacing w:after="120"/>
      <w:ind w:left="1440" w:right="720"/>
      <w:jc w:val="both"/>
    </w:pPr>
    <w:rPr>
      <w:szCs w:val="16"/>
    </w:rPr>
  </w:style>
  <w:style w:type="paragraph" w:styleId="Footer">
    <w:name w:val="footer"/>
    <w:basedOn w:val="Normal"/>
    <w:autoRedefine/>
    <w:rsid w:val="00836D84"/>
    <w:pPr>
      <w:tabs>
        <w:tab w:val="center" w:pos="4320"/>
        <w:tab w:val="right" w:pos="8640"/>
      </w:tabs>
    </w:pPr>
  </w:style>
  <w:style w:type="character" w:styleId="FootnoteReference">
    <w:name w:val="footnote reference"/>
    <w:basedOn w:val="DefaultParagraphFont"/>
    <w:semiHidden/>
    <w:rsid w:val="00836D84"/>
    <w:rPr>
      <w:rFonts w:ascii="Times New Roman" w:hAnsi="Times New Roman"/>
      <w:dstrike w:val="0"/>
      <w:sz w:val="24"/>
      <w:vertAlign w:val="superscript"/>
    </w:rPr>
  </w:style>
  <w:style w:type="character" w:styleId="Hyperlink">
    <w:name w:val="Hyperlink"/>
    <w:basedOn w:val="DefaultParagraphFont"/>
    <w:rsid w:val="00836D84"/>
    <w:rPr>
      <w:color w:val="0000FF"/>
      <w:u w:val="single"/>
    </w:rPr>
  </w:style>
  <w:style w:type="paragraph" w:customStyle="1" w:styleId="BodyQuotation">
    <w:name w:val="Body Quotation"/>
    <w:basedOn w:val="BodyText"/>
    <w:next w:val="BodyText"/>
    <w:rsid w:val="00836D84"/>
    <w:pPr>
      <w:ind w:left="720" w:right="720"/>
    </w:pPr>
  </w:style>
  <w:style w:type="paragraph" w:customStyle="1" w:styleId="ExhibitTitle">
    <w:name w:val="Exhibit Title"/>
    <w:next w:val="BodyText"/>
    <w:rsid w:val="00836D84"/>
    <w:pPr>
      <w:jc w:val="center"/>
    </w:pPr>
    <w:rPr>
      <w:b/>
      <w:sz w:val="24"/>
      <w:szCs w:val="24"/>
    </w:rPr>
  </w:style>
  <w:style w:type="paragraph" w:customStyle="1" w:styleId="ExhibitCitation">
    <w:name w:val="Exhibit Citation"/>
    <w:next w:val="BodyText"/>
    <w:rsid w:val="00836D84"/>
  </w:style>
  <w:style w:type="paragraph" w:styleId="BalloonText">
    <w:name w:val="Balloon Text"/>
    <w:basedOn w:val="Normal"/>
    <w:semiHidden/>
    <w:rsid w:val="00836D84"/>
    <w:rPr>
      <w:rFonts w:ascii="Lucida Grande" w:hAnsi="Lucida Grande"/>
      <w:sz w:val="18"/>
      <w:szCs w:val="18"/>
    </w:rPr>
  </w:style>
  <w:style w:type="character" w:styleId="CommentReference">
    <w:name w:val="annotation reference"/>
    <w:basedOn w:val="DefaultParagraphFont"/>
    <w:semiHidden/>
    <w:rsid w:val="00836D84"/>
    <w:rPr>
      <w:sz w:val="18"/>
    </w:rPr>
  </w:style>
  <w:style w:type="paragraph" w:styleId="CommentText">
    <w:name w:val="annotation text"/>
    <w:basedOn w:val="Normal"/>
    <w:semiHidden/>
    <w:rsid w:val="00836D84"/>
    <w:rPr>
      <w:sz w:val="24"/>
      <w:szCs w:val="24"/>
    </w:rPr>
  </w:style>
  <w:style w:type="paragraph" w:styleId="CommentSubject">
    <w:name w:val="annotation subject"/>
    <w:basedOn w:val="CommentText"/>
    <w:next w:val="CommentText"/>
    <w:semiHidden/>
    <w:rsid w:val="00836D84"/>
    <w:rPr>
      <w:sz w:val="20"/>
      <w:szCs w:val="20"/>
    </w:rPr>
  </w:style>
  <w:style w:type="character" w:styleId="PageNumber">
    <w:name w:val="page number"/>
    <w:basedOn w:val="DefaultParagraphFont"/>
    <w:rsid w:val="00836D84"/>
  </w:style>
  <w:style w:type="character" w:customStyle="1" w:styleId="CopyrightChar">
    <w:name w:val="Copyright Char"/>
    <w:basedOn w:val="DefaultParagraphFont"/>
    <w:rsid w:val="00836D84"/>
    <w:rPr>
      <w:rFonts w:eastAsia="Times"/>
      <w:smallCaps/>
      <w:noProof w:val="0"/>
      <w:spacing w:val="10"/>
      <w:sz w:val="16"/>
      <w:szCs w:val="16"/>
      <w:lang w:val="en-US" w:eastAsia="en-US" w:bidi="ar-SA"/>
    </w:rPr>
  </w:style>
  <w:style w:type="paragraph" w:customStyle="1" w:styleId="DocumentTitle">
    <w:name w:val="Document Title"/>
    <w:autoRedefine/>
    <w:rsid w:val="00836D84"/>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836D84"/>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B57EDB"/>
    <w:rPr>
      <w:sz w:val="36"/>
      <w:szCs w:val="36"/>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4" Type="http://schemas.openxmlformats.org/officeDocument/2006/relationships/header" Target="header2.xml"/><Relationship Id="rId20"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image" Target="media/image1.png"/><Relationship Id="rId11" Type="http://schemas.openxmlformats.org/officeDocument/2006/relationships/image" Target="media/image5.wmf"/><Relationship Id="rId1" Type="http://schemas.openxmlformats.org/officeDocument/2006/relationships/numbering" Target="numbering.xml"/><Relationship Id="rId6" Type="http://schemas.openxmlformats.org/officeDocument/2006/relationships/endnotes" Target="endnotes.xml"/><Relationship Id="rId16" Type="http://schemas.openxmlformats.org/officeDocument/2006/relationships/footer" Target="footer2.xml"/><Relationship Id="rId8" Type="http://schemas.openxmlformats.org/officeDocument/2006/relationships/image" Target="media/image2.wmf"/><Relationship Id="rId13" Type="http://schemas.openxmlformats.org/officeDocument/2006/relationships/header" Target="header1.xml"/><Relationship Id="rId10"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1.xml"/><Relationship Id="rId12" Type="http://schemas.openxmlformats.org/officeDocument/2006/relationships/image" Target="media/image6.wmf"/><Relationship Id="rId17" Type="http://schemas.openxmlformats.org/officeDocument/2006/relationships/header" Target="header3.xml"/><Relationship Id="rId19"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3.wmf"/><Relationship Id="rId3" Type="http://schemas.openxmlformats.org/officeDocument/2006/relationships/settings" Target="settings.xml"/><Relationship Id="rId18"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4</TotalTime>
  <Pages>9</Pages>
  <Words>786</Words>
  <Characters>4481</Characters>
  <Application>Microsoft Macintosh Word</Application>
  <DocSecurity>0</DocSecurity>
  <Lines>37</Lines>
  <Paragraphs>8</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3</cp:revision>
  <cp:lastPrinted>2008-06-03T18:07:00Z</cp:lastPrinted>
  <dcterms:created xsi:type="dcterms:W3CDTF">2009-07-15T20:47:00Z</dcterms:created>
  <dcterms:modified xsi:type="dcterms:W3CDTF">2009-07-17T19:18:00Z</dcterms:modified>
</cp:coreProperties>
</file>