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Default Extension="pict" ContentType="image/pict"/>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Default Extension="wmf" ContentType="image/x-wmf"/>
  <Override PartName="/word/theme/theme1.xml" ContentType="application/vnd.openxmlformats-officedocument.theme+xml"/>
  <Override PartName="/docProps/app.xml" ContentType="application/vnd.openxmlformats-officedocument.extended-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BCC" w:rsidRDefault="004F2BCC" w:rsidP="004F2BCC"/>
    <w:p w:rsidR="004F2BCC" w:rsidRPr="005303A5" w:rsidRDefault="004F2BCC" w:rsidP="004F2BCC">
      <w:pPr>
        <w:pStyle w:val="CaseTitle"/>
        <w:jc w:val="left"/>
        <w:rPr>
          <w:b/>
          <w:bCs/>
          <w:color w:val="999999"/>
          <w:sz w:val="52"/>
          <w:szCs w:val="52"/>
        </w:rPr>
      </w:pPr>
      <w:r>
        <w:rPr>
          <w:b/>
          <w:bCs/>
          <w:sz w:val="52"/>
          <w:szCs w:val="52"/>
        </w:rPr>
        <w:t>Module 8: Statistical Hypothesis Testing</w:t>
      </w:r>
    </w:p>
    <w:p w:rsidR="00AA349F" w:rsidRDefault="00AA349F" w:rsidP="004F2BCC">
      <w:pPr>
        <w:pStyle w:val="Heading1"/>
        <w:rPr>
          <w:szCs w:val="32"/>
        </w:rPr>
      </w:pPr>
    </w:p>
    <w:p w:rsidR="004F2BCC" w:rsidRPr="00AA349F" w:rsidRDefault="004F2BCC" w:rsidP="004F2BCC">
      <w:pPr>
        <w:pStyle w:val="Heading1"/>
        <w:rPr>
          <w:szCs w:val="32"/>
        </w:rPr>
      </w:pPr>
      <w:r w:rsidRPr="00AA349F">
        <w:rPr>
          <w:szCs w:val="32"/>
        </w:rPr>
        <w:t>Setting up a Hypothesis Test</w:t>
      </w:r>
      <w:r w:rsidR="00C01865">
        <w:rPr>
          <w:rStyle w:val="FootnoteReference"/>
          <w:szCs w:val="32"/>
        </w:rPr>
        <w:footnoteReference w:id="1"/>
      </w:r>
    </w:p>
    <w:p w:rsidR="004F2BCC" w:rsidRDefault="002E0D09" w:rsidP="004F2BCC">
      <w:pPr>
        <w:pStyle w:val="BodyText"/>
      </w:pPr>
      <w:r>
        <w:t>Consider a decision faced by a realty agency…</w:t>
      </w:r>
    </w:p>
    <w:p w:rsidR="004F2BCC" w:rsidRDefault="004F2BCC" w:rsidP="004F2BCC">
      <w:pPr>
        <w:pStyle w:val="BodyText"/>
      </w:pPr>
    </w:p>
    <w:p w:rsidR="004F2BCC" w:rsidRDefault="002E0D09" w:rsidP="00717512">
      <w:pPr>
        <w:pStyle w:val="BodyQuotation"/>
      </w:pPr>
      <w:r>
        <w:t>The agency manages rental properties and is considering expanding into the Denver metropolitan area.  To justify the costs of opening a n</w:t>
      </w:r>
      <w:r w:rsidR="000F173C">
        <w:t xml:space="preserve">ew office, the agency needs rents in the </w:t>
      </w:r>
      <w:r>
        <w:t xml:space="preserve">area to average at least $500 per month. </w:t>
      </w:r>
      <w:r w:rsidR="000F173C">
        <w:t xml:space="preserve"> </w:t>
      </w:r>
      <w:r>
        <w:t>Lower rental generate smaller fees that would make the office unprofitable.  Are rents in Denver high enough to justify the cost of the move?</w:t>
      </w:r>
    </w:p>
    <w:p w:rsidR="004F2BCC" w:rsidRDefault="004F2BCC" w:rsidP="004F2BCC">
      <w:pPr>
        <w:pStyle w:val="BodyText"/>
      </w:pPr>
    </w:p>
    <w:p w:rsidR="004F2BCC" w:rsidRDefault="004F2BCC" w:rsidP="004F2BCC">
      <w:pPr>
        <w:pStyle w:val="BodyText"/>
      </w:pPr>
      <w:r>
        <w:t>The general problem of statistical hypothesis testing concerns using data to make a decision. In this setting, the decision is whether a hypothesis of interest should be rejected.</w:t>
      </w:r>
      <w:r w:rsidR="002E0D09">
        <w:t xml:space="preserve">  A statistical hypothesis is a claim about some property of a population.</w:t>
      </w:r>
    </w:p>
    <w:p w:rsidR="004F2BCC" w:rsidRDefault="004F2BCC" w:rsidP="004F2BCC">
      <w:pPr>
        <w:pStyle w:val="BodyText"/>
      </w:pPr>
      <w:r>
        <w:br w:type="page"/>
        <w:t>Jargon:</w:t>
      </w:r>
    </w:p>
    <w:p w:rsidR="004F2BCC" w:rsidRDefault="004F2BCC" w:rsidP="004F2BCC">
      <w:pPr>
        <w:pStyle w:val="BodyText"/>
      </w:pPr>
    </w:p>
    <w:p w:rsidR="004F2BCC" w:rsidRDefault="004F2BCC" w:rsidP="004F2BCC">
      <w:pPr>
        <w:pStyle w:val="BodyQuotation"/>
      </w:pPr>
      <w:r>
        <w:t xml:space="preserve">The hypothesis to be tested is called the </w:t>
      </w:r>
      <w:r>
        <w:rPr>
          <w:i/>
        </w:rPr>
        <w:t>null hypothesis</w:t>
      </w:r>
      <w:r>
        <w:t xml:space="preserve"> and is denoted </w:t>
      </w:r>
      <w:r w:rsidRPr="00051E78">
        <w:rPr>
          <w:i/>
        </w:rPr>
        <w:t>H</w:t>
      </w:r>
      <w:r>
        <w:rPr>
          <w:vertAlign w:val="subscript"/>
        </w:rPr>
        <w:t>0</w:t>
      </w:r>
      <w:r>
        <w:t>.</w:t>
      </w:r>
    </w:p>
    <w:p w:rsidR="004F2BCC" w:rsidRDefault="004F2BCC" w:rsidP="004F2BCC">
      <w:pPr>
        <w:pStyle w:val="BodyText"/>
      </w:pPr>
    </w:p>
    <w:p w:rsidR="004F2BCC" w:rsidRDefault="004F2BCC" w:rsidP="004F2BCC">
      <w:pPr>
        <w:pStyle w:val="BodyQuotation"/>
      </w:pPr>
      <w:r>
        <w:t xml:space="preserve">An </w:t>
      </w:r>
      <w:r w:rsidRPr="0031413F">
        <w:rPr>
          <w:i/>
        </w:rPr>
        <w:t>alternative hypothesis</w:t>
      </w:r>
      <w:r>
        <w:t xml:space="preserve">, denoted </w:t>
      </w:r>
      <w:r w:rsidRPr="00051E78">
        <w:rPr>
          <w:i/>
        </w:rPr>
        <w:t>H</w:t>
      </w:r>
      <w:r>
        <w:rPr>
          <w:vertAlign w:val="subscript"/>
        </w:rPr>
        <w:t>a</w:t>
      </w:r>
      <w:r>
        <w:t xml:space="preserve">, is considered as an alternative to </w:t>
      </w:r>
      <w:r w:rsidRPr="00051E78">
        <w:rPr>
          <w:i/>
        </w:rPr>
        <w:t>H</w:t>
      </w:r>
      <w:r>
        <w:rPr>
          <w:vertAlign w:val="subscript"/>
        </w:rPr>
        <w:t>0</w:t>
      </w:r>
      <w:r>
        <w:t>.</w:t>
      </w:r>
      <w:r w:rsidRPr="00BA5560">
        <w:rPr>
          <w:rStyle w:val="FootnoteReference"/>
          <w:position w:val="6"/>
          <w:sz w:val="28"/>
          <w:szCs w:val="28"/>
        </w:rPr>
        <w:footnoteReference w:id="2"/>
      </w:r>
    </w:p>
    <w:p w:rsidR="004F2BCC" w:rsidRDefault="004F2BCC" w:rsidP="004F2BCC">
      <w:pPr>
        <w:pStyle w:val="BodyText"/>
      </w:pPr>
    </w:p>
    <w:p w:rsidR="004F2BCC" w:rsidRDefault="004F2BCC" w:rsidP="004F2BCC">
      <w:pPr>
        <w:pStyle w:val="BodyText"/>
      </w:pPr>
    </w:p>
    <w:p w:rsidR="004F2BCC" w:rsidRDefault="002E0D09" w:rsidP="004F2BCC">
      <w:pPr>
        <w:pStyle w:val="BodyText"/>
      </w:pPr>
      <w:r>
        <w:t>For the rental agency</w:t>
      </w:r>
      <w:r w:rsidR="004F2BCC">
        <w:t xml:space="preserve">, these two hypotheses </w:t>
      </w:r>
      <w:r>
        <w:t xml:space="preserve">make different, conflicting claims about the mean rental cost </w:t>
      </w:r>
      <w:r w:rsidRPr="00051E78">
        <w:rPr>
          <w:rFonts w:ascii="Times" w:hAnsi="Times"/>
          <w:i/>
        </w:rPr>
        <w:sym w:font="Symbol" w:char="F06D"/>
      </w:r>
      <w:r>
        <w:rPr>
          <w:rFonts w:ascii="Times" w:hAnsi="Times"/>
          <w:i/>
        </w:rPr>
        <w:t xml:space="preserve"> </w:t>
      </w:r>
      <w:r>
        <w:t>in Denver:</w:t>
      </w:r>
    </w:p>
    <w:p w:rsidR="004F2BCC" w:rsidRDefault="004F2BCC" w:rsidP="004F2BCC">
      <w:pPr>
        <w:pStyle w:val="BodyText"/>
      </w:pPr>
    </w:p>
    <w:p w:rsidR="004F2BCC" w:rsidRDefault="004F2BCC" w:rsidP="004F2BCC">
      <w:pPr>
        <w:pStyle w:val="BodyText"/>
        <w:jc w:val="center"/>
      </w:pPr>
      <w:r w:rsidRPr="00051E78">
        <w:rPr>
          <w:i/>
        </w:rPr>
        <w:t>H</w:t>
      </w:r>
      <w:r>
        <w:rPr>
          <w:vertAlign w:val="subscript"/>
        </w:rPr>
        <w:t>0</w:t>
      </w:r>
      <w:r>
        <w:t xml:space="preserve">: </w:t>
      </w:r>
      <w:r w:rsidRPr="00051E78">
        <w:rPr>
          <w:rFonts w:ascii="Times" w:hAnsi="Times"/>
          <w:i/>
        </w:rPr>
        <w:sym w:font="Symbol" w:char="F06D"/>
      </w:r>
      <w:r>
        <w:t xml:space="preserve"> </w:t>
      </w:r>
      <w:r w:rsidR="002E0D09">
        <w:t>≤</w:t>
      </w:r>
      <w:r>
        <w:t xml:space="preserve"> </w:t>
      </w:r>
      <w:r w:rsidR="002E0D09">
        <w:t xml:space="preserve">$500 </w:t>
      </w:r>
      <w:r>
        <w:t xml:space="preserve">versus </w:t>
      </w:r>
      <w:r w:rsidRPr="00051E78">
        <w:rPr>
          <w:i/>
        </w:rPr>
        <w:t>H</w:t>
      </w:r>
      <w:r>
        <w:rPr>
          <w:vertAlign w:val="subscript"/>
        </w:rPr>
        <w:t>a</w:t>
      </w:r>
      <w:r>
        <w:t xml:space="preserve">: </w:t>
      </w:r>
      <w:r w:rsidRPr="00051E78">
        <w:rPr>
          <w:rFonts w:ascii="Times" w:hAnsi="Times"/>
          <w:i/>
        </w:rPr>
        <w:sym w:font="Symbol" w:char="F06D"/>
      </w:r>
      <w:r>
        <w:t xml:space="preserve"> </w:t>
      </w:r>
      <w:r w:rsidR="002E0D09">
        <w:t>&gt; 500</w:t>
      </w:r>
    </w:p>
    <w:p w:rsidR="004F2BCC" w:rsidRDefault="004F2BCC" w:rsidP="004F2BCC">
      <w:pPr>
        <w:pStyle w:val="BodyText"/>
      </w:pPr>
    </w:p>
    <w:p w:rsidR="004F2BCC" w:rsidRDefault="002E0D09" w:rsidP="004F2BCC">
      <w:pPr>
        <w:pStyle w:val="BodyText"/>
      </w:pPr>
      <w:r>
        <w:t>Notice that the null hypothesis H</w:t>
      </w:r>
      <w:r w:rsidRPr="002E0D09">
        <w:rPr>
          <w:vertAlign w:val="subscript"/>
        </w:rPr>
        <w:t>0</w:t>
      </w:r>
      <w:r>
        <w:t xml:space="preserve"> implies no expansion, to maintain the agency as it is. The alternative hypothesis implies change, expanding the agency into Denver.</w:t>
      </w:r>
    </w:p>
    <w:p w:rsidR="004F2BCC" w:rsidRDefault="004F2BCC" w:rsidP="004F2BCC">
      <w:pPr>
        <w:pStyle w:val="BodyText"/>
      </w:pPr>
    </w:p>
    <w:p w:rsidR="004F2BCC" w:rsidRPr="00B2146B" w:rsidRDefault="004F2BCC" w:rsidP="004F2BCC">
      <w:pPr>
        <w:pStyle w:val="BodyText"/>
      </w:pPr>
      <w:r>
        <w:t xml:space="preserve">Don’t take such hypotheses too literally. If </w:t>
      </w:r>
      <w:r w:rsidRPr="00051E78">
        <w:rPr>
          <w:rFonts w:ascii="Times" w:hAnsi="Times"/>
          <w:i/>
        </w:rPr>
        <w:sym w:font="Symbol" w:char="F06D"/>
      </w:r>
      <w:r>
        <w:t xml:space="preserve"> =</w:t>
      </w:r>
      <w:r w:rsidR="00494529">
        <w:t>500.00001</w:t>
      </w:r>
      <w:r>
        <w:t xml:space="preserve">, </w:t>
      </w:r>
      <w:r w:rsidR="00494529">
        <w:t>the null hypothesis is false; expanding to Denver would be profitable, but not by very much</w:t>
      </w:r>
      <w:r>
        <w:t>.</w:t>
      </w:r>
      <w:r w:rsidR="00494529">
        <w:t xml:space="preserve">   </w:t>
      </w:r>
      <w:proofErr w:type="gramStart"/>
      <w:r w:rsidR="00494529">
        <w:t>The value that separates the hypotheses ($500 in this example) is often set by some type of break-even analysis</w:t>
      </w:r>
      <w:proofErr w:type="gramEnd"/>
      <w:r w:rsidR="00494529">
        <w:t>.</w:t>
      </w:r>
    </w:p>
    <w:p w:rsidR="004F2BCC" w:rsidRPr="00AA349F" w:rsidRDefault="004F2BCC" w:rsidP="004F2BCC">
      <w:pPr>
        <w:pStyle w:val="Heading1"/>
        <w:rPr>
          <w:szCs w:val="32"/>
        </w:rPr>
      </w:pPr>
      <w:r>
        <w:rPr>
          <w:sz w:val="40"/>
          <w:szCs w:val="40"/>
        </w:rPr>
        <w:br w:type="page"/>
      </w:r>
      <w:r w:rsidRPr="00AA349F">
        <w:rPr>
          <w:szCs w:val="32"/>
        </w:rPr>
        <w:t xml:space="preserve">The One-Sample </w:t>
      </w:r>
      <w:r w:rsidRPr="00AA349F">
        <w:rPr>
          <w:i/>
          <w:smallCaps w:val="0"/>
          <w:szCs w:val="32"/>
        </w:rPr>
        <w:t>t</w:t>
      </w:r>
      <w:r w:rsidRPr="00AA349F">
        <w:rPr>
          <w:szCs w:val="32"/>
        </w:rPr>
        <w:t xml:space="preserve"> Test</w:t>
      </w:r>
    </w:p>
    <w:p w:rsidR="004F2BCC" w:rsidRDefault="00494529" w:rsidP="004F2BCC">
      <w:pPr>
        <w:pStyle w:val="BodyText"/>
        <w:rPr>
          <w:rFonts w:ascii="Times" w:hAnsi="Times"/>
        </w:rPr>
      </w:pPr>
      <w:r>
        <w:rPr>
          <w:rFonts w:ascii="Times" w:hAnsi="Times"/>
        </w:rPr>
        <w:t xml:space="preserve">Suppose that we have an </w:t>
      </w:r>
      <w:proofErr w:type="spellStart"/>
      <w:r>
        <w:rPr>
          <w:rFonts w:ascii="Times" w:hAnsi="Times"/>
        </w:rPr>
        <w:t>iid</w:t>
      </w:r>
      <w:proofErr w:type="spellEnd"/>
      <w:r>
        <w:rPr>
          <w:rFonts w:ascii="Times" w:hAnsi="Times"/>
        </w:rPr>
        <w:t xml:space="preserve"> sample </w:t>
      </w:r>
      <w:r w:rsidRPr="00494529">
        <w:rPr>
          <w:rFonts w:ascii="BookAntiqua" w:hAnsi="BookAntiqua"/>
          <w:i/>
        </w:rPr>
        <w:t>x</w:t>
      </w:r>
      <w:r w:rsidRPr="00494529">
        <w:rPr>
          <w:rFonts w:ascii="BookAntiqua" w:hAnsi="BookAntiqua"/>
          <w:vertAlign w:val="subscript"/>
        </w:rPr>
        <w:t>1</w:t>
      </w:r>
      <w:r>
        <w:rPr>
          <w:rFonts w:ascii="Times" w:hAnsi="Times"/>
        </w:rPr>
        <w:t xml:space="preserve">, </w:t>
      </w:r>
      <w:r w:rsidRPr="00494529">
        <w:rPr>
          <w:rFonts w:ascii="BookAntiqua" w:hAnsi="BookAntiqua"/>
          <w:i/>
        </w:rPr>
        <w:t>x</w:t>
      </w:r>
      <w:r w:rsidRPr="00494529">
        <w:rPr>
          <w:rFonts w:ascii="BookAntiqua" w:hAnsi="BookAntiqua"/>
          <w:vertAlign w:val="subscript"/>
        </w:rPr>
        <w:t>2</w:t>
      </w:r>
      <w:proofErr w:type="gramStart"/>
      <w:r>
        <w:rPr>
          <w:rFonts w:ascii="Times" w:hAnsi="Times"/>
        </w:rPr>
        <w:t>, …,</w:t>
      </w:r>
      <w:proofErr w:type="gramEnd"/>
      <w:r>
        <w:rPr>
          <w:rFonts w:ascii="Times" w:hAnsi="Times"/>
        </w:rPr>
        <w:t xml:space="preserve"> </w:t>
      </w:r>
      <w:proofErr w:type="spellStart"/>
      <w:r w:rsidRPr="00494529">
        <w:rPr>
          <w:rFonts w:ascii="BookAntiqua" w:hAnsi="BookAntiqua"/>
          <w:i/>
        </w:rPr>
        <w:t>x</w:t>
      </w:r>
      <w:r>
        <w:rPr>
          <w:rFonts w:ascii="BookAntiqua" w:hAnsi="BookAntiqua"/>
          <w:i/>
          <w:vertAlign w:val="subscript"/>
        </w:rPr>
        <w:t>n</w:t>
      </w:r>
      <w:proofErr w:type="spellEnd"/>
      <w:r>
        <w:rPr>
          <w:rFonts w:ascii="Times" w:hAnsi="Times"/>
        </w:rPr>
        <w:t xml:space="preserve"> from a population with un</w:t>
      </w:r>
      <w:r w:rsidR="004F2BCC">
        <w:t xml:space="preserve">known mean </w:t>
      </w:r>
      <w:r w:rsidR="004F2BCC" w:rsidRPr="00051E78">
        <w:rPr>
          <w:rFonts w:ascii="Times" w:hAnsi="Times"/>
          <w:i/>
        </w:rPr>
        <w:sym w:font="Symbol" w:char="F06D"/>
      </w:r>
      <w:r w:rsidR="004F2BCC">
        <w:rPr>
          <w:rFonts w:ascii="Times" w:hAnsi="Times"/>
        </w:rPr>
        <w:t>.</w:t>
      </w:r>
      <w:r>
        <w:rPr>
          <w:rFonts w:ascii="Times" w:hAnsi="Times"/>
        </w:rPr>
        <w:t xml:space="preserve">  </w:t>
      </w:r>
      <w:r w:rsidR="004F2BCC">
        <w:rPr>
          <w:rFonts w:ascii="Times" w:hAnsi="Times"/>
        </w:rPr>
        <w:t>A common set of hypotheses often considered for this setup is</w:t>
      </w:r>
      <w:r w:rsidR="004F2BCC" w:rsidRPr="00CD1609">
        <w:rPr>
          <w:rStyle w:val="FootnoteReference"/>
          <w:rFonts w:ascii="Times" w:hAnsi="Times"/>
          <w:position w:val="6"/>
          <w:sz w:val="28"/>
          <w:szCs w:val="28"/>
        </w:rPr>
        <w:footnoteReference w:id="3"/>
      </w:r>
    </w:p>
    <w:p w:rsidR="004F2BCC" w:rsidRDefault="004F2BCC" w:rsidP="004F2BCC">
      <w:pPr>
        <w:pStyle w:val="BodyText"/>
        <w:rPr>
          <w:rFonts w:ascii="Times" w:hAnsi="Times"/>
        </w:rPr>
      </w:pPr>
    </w:p>
    <w:p w:rsidR="004F2BCC" w:rsidRPr="00494529" w:rsidRDefault="004F2BCC" w:rsidP="004F2BCC">
      <w:pPr>
        <w:pStyle w:val="BodyText"/>
        <w:jc w:val="center"/>
      </w:pPr>
      <w:r w:rsidRPr="00051E78">
        <w:rPr>
          <w:i/>
        </w:rPr>
        <w:t>H</w:t>
      </w:r>
      <w:r>
        <w:rPr>
          <w:vertAlign w:val="subscript"/>
        </w:rPr>
        <w:t>0</w:t>
      </w:r>
      <w:r>
        <w:t>:</w:t>
      </w:r>
      <w:r w:rsidR="00494529" w:rsidRPr="00494529">
        <w:rPr>
          <w:rFonts w:ascii="Times" w:hAnsi="Times"/>
          <w:i/>
        </w:rPr>
        <w:t xml:space="preserve"> </w:t>
      </w:r>
      <w:r w:rsidR="00494529" w:rsidRPr="00051E78">
        <w:rPr>
          <w:rFonts w:ascii="Times" w:hAnsi="Times"/>
          <w:i/>
        </w:rPr>
        <w:sym w:font="Symbol" w:char="F06D"/>
      </w:r>
      <w:r w:rsidR="00494529">
        <w:t xml:space="preserve"> ≤ </w:t>
      </w:r>
      <w:r w:rsidR="00494529" w:rsidRPr="00051E78">
        <w:rPr>
          <w:rFonts w:ascii="Times" w:hAnsi="Times"/>
          <w:i/>
        </w:rPr>
        <w:sym w:font="Symbol" w:char="F06D"/>
      </w:r>
      <w:r w:rsidR="00494529" w:rsidRPr="00494529">
        <w:rPr>
          <w:rFonts w:ascii="Times" w:hAnsi="Times"/>
          <w:vertAlign w:val="subscript"/>
        </w:rPr>
        <w:t>0</w:t>
      </w:r>
      <w:r w:rsidR="00494529">
        <w:t xml:space="preserve"> versus </w:t>
      </w:r>
      <w:r w:rsidR="00494529" w:rsidRPr="00051E78">
        <w:rPr>
          <w:i/>
        </w:rPr>
        <w:t>H</w:t>
      </w:r>
      <w:r w:rsidR="00494529">
        <w:rPr>
          <w:vertAlign w:val="subscript"/>
        </w:rPr>
        <w:t>a</w:t>
      </w:r>
      <w:r w:rsidR="00494529">
        <w:t xml:space="preserve">: </w:t>
      </w:r>
      <w:r w:rsidR="00494529" w:rsidRPr="00051E78">
        <w:rPr>
          <w:rFonts w:ascii="Times" w:hAnsi="Times"/>
          <w:i/>
        </w:rPr>
        <w:sym w:font="Symbol" w:char="F06D"/>
      </w:r>
      <w:r w:rsidR="00494529">
        <w:t xml:space="preserve"> &gt; </w:t>
      </w:r>
      <w:r w:rsidR="00494529" w:rsidRPr="00051E78">
        <w:rPr>
          <w:rFonts w:ascii="Times" w:hAnsi="Times"/>
          <w:i/>
        </w:rPr>
        <w:sym w:font="Symbol" w:char="F06D"/>
      </w:r>
      <w:r w:rsidR="00494529" w:rsidRPr="00494529">
        <w:rPr>
          <w:rFonts w:ascii="Times" w:hAnsi="Times"/>
          <w:vertAlign w:val="subscript"/>
        </w:rPr>
        <w:t>0</w:t>
      </w:r>
      <w:r w:rsidR="00494529">
        <w:rPr>
          <w:rFonts w:ascii="Times" w:hAnsi="Times"/>
        </w:rPr>
        <w:tab/>
      </w:r>
      <w:r w:rsidR="00494529">
        <w:rPr>
          <w:rFonts w:ascii="Times" w:hAnsi="Times"/>
        </w:rPr>
        <w:tab/>
        <w:t xml:space="preserve">or </w:t>
      </w:r>
      <w:r w:rsidR="00494529">
        <w:rPr>
          <w:rFonts w:ascii="Times" w:hAnsi="Times"/>
        </w:rPr>
        <w:tab/>
      </w:r>
      <w:r w:rsidR="00494529">
        <w:rPr>
          <w:rFonts w:ascii="Times" w:hAnsi="Times"/>
        </w:rPr>
        <w:tab/>
      </w:r>
      <w:r w:rsidR="00494529" w:rsidRPr="00051E78">
        <w:rPr>
          <w:i/>
        </w:rPr>
        <w:t>H</w:t>
      </w:r>
      <w:r w:rsidR="00494529">
        <w:rPr>
          <w:vertAlign w:val="subscript"/>
        </w:rPr>
        <w:t>0</w:t>
      </w:r>
      <w:r w:rsidR="00494529">
        <w:t>:</w:t>
      </w:r>
      <w:r w:rsidR="00494529" w:rsidRPr="00494529">
        <w:rPr>
          <w:rFonts w:ascii="Times" w:hAnsi="Times"/>
          <w:i/>
        </w:rPr>
        <w:t xml:space="preserve"> </w:t>
      </w:r>
      <w:r w:rsidR="00494529" w:rsidRPr="00051E78">
        <w:rPr>
          <w:rFonts w:ascii="Times" w:hAnsi="Times"/>
          <w:i/>
        </w:rPr>
        <w:sym w:font="Symbol" w:char="F06D"/>
      </w:r>
      <w:r w:rsidR="00494529">
        <w:t xml:space="preserve"> ≥ </w:t>
      </w:r>
      <w:r w:rsidR="00494529" w:rsidRPr="00051E78">
        <w:rPr>
          <w:rFonts w:ascii="Times" w:hAnsi="Times"/>
          <w:i/>
        </w:rPr>
        <w:sym w:font="Symbol" w:char="F06D"/>
      </w:r>
      <w:r w:rsidR="00494529" w:rsidRPr="00494529">
        <w:rPr>
          <w:rFonts w:ascii="Times" w:hAnsi="Times"/>
          <w:vertAlign w:val="subscript"/>
        </w:rPr>
        <w:t>0</w:t>
      </w:r>
      <w:r w:rsidR="00494529">
        <w:t xml:space="preserve"> versus </w:t>
      </w:r>
      <w:r w:rsidR="00494529" w:rsidRPr="00051E78">
        <w:rPr>
          <w:i/>
        </w:rPr>
        <w:t>H</w:t>
      </w:r>
      <w:r w:rsidR="00494529">
        <w:rPr>
          <w:vertAlign w:val="subscript"/>
        </w:rPr>
        <w:t>a</w:t>
      </w:r>
      <w:r w:rsidR="00494529">
        <w:t xml:space="preserve">: </w:t>
      </w:r>
      <w:r w:rsidR="00494529" w:rsidRPr="00051E78">
        <w:rPr>
          <w:rFonts w:ascii="Times" w:hAnsi="Times"/>
          <w:i/>
        </w:rPr>
        <w:sym w:font="Symbol" w:char="F06D"/>
      </w:r>
      <w:r w:rsidR="00494529">
        <w:t xml:space="preserve"> &lt; </w:t>
      </w:r>
      <w:r w:rsidR="00494529" w:rsidRPr="00051E78">
        <w:rPr>
          <w:rFonts w:ascii="Times" w:hAnsi="Times"/>
          <w:i/>
        </w:rPr>
        <w:sym w:font="Symbol" w:char="F06D"/>
      </w:r>
      <w:r w:rsidR="00494529" w:rsidRPr="00494529">
        <w:rPr>
          <w:rFonts w:ascii="Times" w:hAnsi="Times"/>
          <w:vertAlign w:val="subscript"/>
        </w:rPr>
        <w:t>0</w:t>
      </w:r>
    </w:p>
    <w:p w:rsidR="004F2BCC" w:rsidRDefault="004F2BCC" w:rsidP="004F2BCC">
      <w:pPr>
        <w:pStyle w:val="BodyText"/>
      </w:pPr>
    </w:p>
    <w:p w:rsidR="004F2BCC" w:rsidRDefault="004F2BCC" w:rsidP="004F2BCC">
      <w:pPr>
        <w:pStyle w:val="BodyText"/>
      </w:pPr>
      <w:r>
        <w:t xml:space="preserve">Note that the intent to purchase hypotheses is the special case with </w:t>
      </w:r>
      <w:r w:rsidRPr="00051E78">
        <w:rPr>
          <w:i/>
        </w:rPr>
        <w:sym w:font="Symbol" w:char="F06D"/>
      </w:r>
      <w:r>
        <w:rPr>
          <w:vertAlign w:val="subscript"/>
        </w:rPr>
        <w:t>0</w:t>
      </w:r>
      <w:r>
        <w:t xml:space="preserve"> = </w:t>
      </w:r>
      <w:r w:rsidR="00494529">
        <w:t>$500</w:t>
      </w:r>
      <w:r>
        <w:t>.</w:t>
      </w:r>
    </w:p>
    <w:p w:rsidR="004F2BCC" w:rsidRDefault="004F2BCC" w:rsidP="004F2BCC">
      <w:pPr>
        <w:pStyle w:val="BodyText"/>
      </w:pPr>
    </w:p>
    <w:p w:rsidR="00494529" w:rsidRDefault="004F2BCC" w:rsidP="004F2BCC">
      <w:pPr>
        <w:pStyle w:val="BodyText"/>
      </w:pPr>
      <w:r>
        <w:t xml:space="preserve">The key </w:t>
      </w:r>
      <w:r w:rsidR="00494529">
        <w:t>statistic</w:t>
      </w:r>
      <w:r>
        <w:t xml:space="preserve"> for testing </w:t>
      </w:r>
      <w:r w:rsidRPr="00494529">
        <w:rPr>
          <w:i/>
        </w:rPr>
        <w:t>H</w:t>
      </w:r>
      <w:r>
        <w:rPr>
          <w:vertAlign w:val="subscript"/>
        </w:rPr>
        <w:t>0</w:t>
      </w:r>
      <w:r>
        <w:t xml:space="preserve"> here is</w:t>
      </w:r>
    </w:p>
    <w:p w:rsidR="00494529" w:rsidRDefault="00494529" w:rsidP="00EB2220">
      <w:pPr>
        <w:pStyle w:val="Times18"/>
      </w:pPr>
    </w:p>
    <w:p w:rsidR="00494529" w:rsidRDefault="001C076B" w:rsidP="00EB2220">
      <w:pPr>
        <w:pStyle w:val="Times18"/>
        <w:jc w:val="center"/>
      </w:pPr>
      <w:r w:rsidRPr="00EB2220">
        <w:rPr>
          <w:position w:val="-26"/>
        </w:rPr>
        <w:object w:dxaOrig="19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9pt" o:ole="">
            <v:imagedata r:id="rId7" r:pict="rId8" o:title=""/>
          </v:shape>
          <o:OLEObject Type="Embed" ProgID="Equation.3" ShapeID="_x0000_i1025" DrawAspect="Content" ObjectID="_1215409048" r:id="rId9"/>
        </w:object>
      </w:r>
    </w:p>
    <w:p w:rsidR="004F2BCC" w:rsidRDefault="004F2BCC" w:rsidP="00EB2220">
      <w:pPr>
        <w:pStyle w:val="Times18"/>
      </w:pPr>
    </w:p>
    <w:p w:rsidR="004F2BCC" w:rsidRDefault="004F2BCC" w:rsidP="00DE0BAA">
      <w:pPr>
        <w:pStyle w:val="Times18"/>
      </w:pPr>
      <w:proofErr w:type="gramStart"/>
      <w:r>
        <w:t>which</w:t>
      </w:r>
      <w:proofErr w:type="gramEnd"/>
      <w:r>
        <w:t xml:space="preserve"> is called a </w:t>
      </w:r>
      <w:r>
        <w:rPr>
          <w:i/>
        </w:rPr>
        <w:t>t statistic</w:t>
      </w:r>
      <w:r>
        <w:t xml:space="preserve"> or a </w:t>
      </w:r>
      <w:r>
        <w:rPr>
          <w:i/>
        </w:rPr>
        <w:t>t ratio</w:t>
      </w:r>
      <w:r>
        <w:t xml:space="preserve">. The </w:t>
      </w:r>
      <w:r>
        <w:rPr>
          <w:i/>
        </w:rPr>
        <w:t xml:space="preserve">t </w:t>
      </w:r>
      <w:r>
        <w:t>statistic counts the number of standard errors between the observed statisti</w:t>
      </w:r>
      <w:r w:rsidR="001951F0">
        <w:t xml:space="preserve">c </w:t>
      </w:r>
      <w:r w:rsidR="001951F0" w:rsidRPr="001951F0">
        <w:rPr>
          <w:position w:val="-2"/>
        </w:rPr>
        <w:object w:dxaOrig="200" w:dyaOrig="200">
          <v:shape id="_x0000_i1026" type="#_x0000_t75" style="width:15pt;height:15pt" o:ole="">
            <v:imagedata r:id="rId10" r:pict="rId11" o:title=""/>
          </v:shape>
          <o:OLEObject Type="Embed" ProgID="Equation.3" ShapeID="_x0000_i1026" DrawAspect="Content" ObjectID="_1215409049" r:id="rId12"/>
        </w:object>
      </w:r>
      <w:r w:rsidR="001951F0">
        <w:t xml:space="preserve"> </w:t>
      </w:r>
      <w:r>
        <w:t>and the hypothesized population parameter (</w:t>
      </w:r>
      <w:r w:rsidRPr="00051E78">
        <w:rPr>
          <w:i/>
        </w:rPr>
        <w:sym w:font="Symbol" w:char="F06D"/>
      </w:r>
      <w:r>
        <w:rPr>
          <w:vertAlign w:val="subscript"/>
        </w:rPr>
        <w:t>0</w:t>
      </w:r>
      <w:r>
        <w:t>).</w:t>
      </w:r>
    </w:p>
    <w:p w:rsidR="004F2BCC" w:rsidRDefault="004F2BCC" w:rsidP="004F2BCC">
      <w:pPr>
        <w:pStyle w:val="BodyText"/>
      </w:pPr>
    </w:p>
    <w:p w:rsidR="004F2BCC" w:rsidRDefault="004F2BCC" w:rsidP="004F2BCC">
      <w:pPr>
        <w:pStyle w:val="BodyText"/>
      </w:pPr>
      <w:r>
        <w:t xml:space="preserve">Intuition: a large </w:t>
      </w:r>
      <w:r>
        <w:rPr>
          <w:i/>
        </w:rPr>
        <w:t>t</w:t>
      </w:r>
      <w:r>
        <w:t xml:space="preserve"> statistic </w:t>
      </w:r>
      <w:r w:rsidR="001951F0">
        <w:t xml:space="preserve">in the direction of </w:t>
      </w:r>
      <w:r w:rsidR="001951F0" w:rsidRPr="001951F0">
        <w:rPr>
          <w:i/>
        </w:rPr>
        <w:t>H</w:t>
      </w:r>
      <w:r w:rsidR="001951F0" w:rsidRPr="001951F0">
        <w:rPr>
          <w:i/>
          <w:vertAlign w:val="subscript"/>
        </w:rPr>
        <w:t>a</w:t>
      </w:r>
      <w:r w:rsidR="001951F0">
        <w:t xml:space="preserve"> </w:t>
      </w:r>
      <w:r>
        <w:t xml:space="preserve">implies that the data are implausible if the null hypothesis were true. We interpret </w:t>
      </w:r>
      <w:r w:rsidR="001951F0">
        <w:t xml:space="preserve">such </w:t>
      </w:r>
      <w:r>
        <w:t xml:space="preserve">a large </w:t>
      </w:r>
      <w:r w:rsidRPr="009D62C5">
        <w:rPr>
          <w:i/>
        </w:rPr>
        <w:t>t</w:t>
      </w:r>
      <w:r>
        <w:t xml:space="preserve"> statistic as evidence against </w:t>
      </w:r>
      <w:r w:rsidRPr="00051E78">
        <w:rPr>
          <w:i/>
        </w:rPr>
        <w:t>H</w:t>
      </w:r>
      <w:r>
        <w:rPr>
          <w:vertAlign w:val="subscript"/>
        </w:rPr>
        <w:t>0</w:t>
      </w:r>
      <w:r>
        <w:t>.</w:t>
      </w:r>
    </w:p>
    <w:p w:rsidR="004F2BCC" w:rsidRDefault="004F2BCC" w:rsidP="004F2BCC">
      <w:pPr>
        <w:pStyle w:val="BodyText"/>
      </w:pPr>
      <w:r>
        <w:t>Example: Testing</w:t>
      </w:r>
      <w:r w:rsidRPr="0031413F">
        <w:rPr>
          <w:rStyle w:val="FootnoteReference"/>
          <w:position w:val="6"/>
          <w:sz w:val="28"/>
          <w:szCs w:val="28"/>
        </w:rPr>
        <w:footnoteReference w:id="4"/>
      </w:r>
      <w:r>
        <w:t xml:space="preserve"> the </w:t>
      </w:r>
      <w:r w:rsidR="0012702E">
        <w:t>rental cost</w:t>
      </w:r>
      <w:r>
        <w:t xml:space="preserve"> hypothesis </w:t>
      </w:r>
      <w:r w:rsidRPr="003512BD">
        <w:rPr>
          <w:i/>
        </w:rPr>
        <w:t>H</w:t>
      </w:r>
      <w:r w:rsidRPr="00906A66">
        <w:rPr>
          <w:vertAlign w:val="subscript"/>
        </w:rPr>
        <w:t>0</w:t>
      </w:r>
      <w:r w:rsidRPr="00906A66">
        <w:t xml:space="preserve">: </w:t>
      </w:r>
      <w:r w:rsidRPr="003512BD">
        <w:rPr>
          <w:rFonts w:ascii="Times" w:hAnsi="Times"/>
          <w:i/>
        </w:rPr>
        <w:sym w:font="Symbol" w:char="F06D"/>
      </w:r>
      <w:r w:rsidRPr="00906A66">
        <w:t xml:space="preserve"> </w:t>
      </w:r>
      <w:r w:rsidR="0012702E">
        <w:t>≤ $500</w:t>
      </w:r>
      <w:r w:rsidRPr="00906A66">
        <w:t xml:space="preserve"> vs</w:t>
      </w:r>
      <w:r>
        <w:t>.</w:t>
      </w:r>
      <w:r w:rsidRPr="00906A66">
        <w:t xml:space="preserve"> </w:t>
      </w:r>
      <w:r w:rsidRPr="003512BD">
        <w:rPr>
          <w:i/>
        </w:rPr>
        <w:t>H</w:t>
      </w:r>
      <w:r w:rsidRPr="00906A66">
        <w:rPr>
          <w:vertAlign w:val="subscript"/>
        </w:rPr>
        <w:t>a</w:t>
      </w:r>
      <w:r w:rsidRPr="00906A66">
        <w:t xml:space="preserve">: </w:t>
      </w:r>
      <w:r w:rsidRPr="003512BD">
        <w:rPr>
          <w:rFonts w:ascii="Times" w:hAnsi="Times"/>
          <w:i/>
        </w:rPr>
        <w:sym w:font="Symbol" w:char="F06D"/>
      </w:r>
      <w:r w:rsidRPr="00906A66">
        <w:t xml:space="preserve"> </w:t>
      </w:r>
      <w:r w:rsidR="0012702E">
        <w:t>&gt; $500</w:t>
      </w:r>
      <w:r>
        <w:t>.</w:t>
      </w:r>
    </w:p>
    <w:p w:rsidR="004F2BCC" w:rsidRPr="00906A66" w:rsidRDefault="00DB566D" w:rsidP="005C7A83">
      <w:pPr>
        <w:pStyle w:val="BodyText"/>
        <w:spacing w:before="120"/>
        <w:jc w:val="center"/>
      </w:pPr>
      <w:r>
        <w:rPr>
          <w:noProof/>
        </w:rPr>
        <w:drawing>
          <wp:inline distT="0" distB="0" distL="0" distR="0">
            <wp:extent cx="7176176" cy="3082607"/>
            <wp:effectExtent l="25400" t="0" r="12024"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7175033" cy="3082116"/>
                    </a:xfrm>
                    <a:prstGeom prst="rect">
                      <a:avLst/>
                    </a:prstGeom>
                    <a:noFill/>
                    <a:ln w="9525">
                      <a:noFill/>
                      <a:miter lim="800000"/>
                      <a:headEnd/>
                      <a:tailEnd/>
                    </a:ln>
                  </pic:spPr>
                </pic:pic>
              </a:graphicData>
            </a:graphic>
          </wp:inline>
        </w:drawing>
      </w:r>
    </w:p>
    <w:p w:rsidR="004F2BCC" w:rsidRDefault="004F2BCC" w:rsidP="004F2BCC">
      <w:pPr>
        <w:pStyle w:val="BodyText"/>
      </w:pPr>
    </w:p>
    <w:p w:rsidR="004F2BCC" w:rsidRDefault="004F2BCC" w:rsidP="004F2BCC">
      <w:pPr>
        <w:pStyle w:val="BodyText"/>
      </w:pPr>
      <w:r>
        <w:t xml:space="preserve">The estimate of the unknown </w:t>
      </w:r>
      <w:r w:rsidR="00DB566D">
        <w:t>average rental</w:t>
      </w:r>
      <w:r>
        <w:t xml:space="preserve"> </w:t>
      </w:r>
      <w:r w:rsidRPr="003512BD">
        <w:rPr>
          <w:i/>
        </w:rPr>
        <w:sym w:font="Symbol" w:char="F06D"/>
      </w:r>
      <w:r w:rsidR="007E1AE1">
        <w:t xml:space="preserve"> is the sample </w:t>
      </w:r>
      <w:r w:rsidR="00DB566D">
        <w:t>mean</w:t>
      </w:r>
      <w:r>
        <w:t xml:space="preserve"> </w:t>
      </w:r>
      <w:r w:rsidR="00DB566D" w:rsidRPr="001951F0">
        <w:rPr>
          <w:position w:val="-2"/>
        </w:rPr>
        <w:object w:dxaOrig="200" w:dyaOrig="200">
          <v:shape id="_x0000_i1027" type="#_x0000_t75" style="width:15pt;height:15pt" o:ole="">
            <v:imagedata r:id="rId14" r:pict="rId15" o:title=""/>
          </v:shape>
          <o:OLEObject Type="Embed" ProgID="Equation.3" ShapeID="_x0000_i1027" DrawAspect="Content" ObjectID="_1215409050" r:id="rId16"/>
        </w:object>
      </w:r>
      <w:r w:rsidR="00DB566D">
        <w:t xml:space="preserve"> </w:t>
      </w:r>
      <w:r>
        <w:t>=</w:t>
      </w:r>
      <w:r w:rsidR="00DB566D">
        <w:t xml:space="preserve"> $647, differing from </w:t>
      </w:r>
      <w:r w:rsidR="000E5878">
        <w:t xml:space="preserve">$500 </w:t>
      </w:r>
      <w:r w:rsidR="00DB566D">
        <w:t>in the direction specified by the alternative hypothesis</w:t>
      </w:r>
      <w:r w:rsidR="00A9000E">
        <w:t>, (</w:t>
      </w:r>
      <w:r w:rsidR="00DB566D">
        <w:t>it</w:t>
      </w:r>
      <w:r w:rsidR="00FE0B35">
        <w:t>’</w:t>
      </w:r>
      <w:r w:rsidR="00DB566D">
        <w:t xml:space="preserve">s bigger than </w:t>
      </w:r>
      <w:r w:rsidR="00DB566D" w:rsidRPr="003512BD">
        <w:rPr>
          <w:i/>
        </w:rPr>
        <w:sym w:font="Symbol" w:char="F06D"/>
      </w:r>
      <w:r w:rsidR="00DB566D" w:rsidRPr="00DB566D">
        <w:rPr>
          <w:vertAlign w:val="subscript"/>
        </w:rPr>
        <w:t>0</w:t>
      </w:r>
      <w:r w:rsidR="00DB566D">
        <w:t>).</w:t>
      </w:r>
    </w:p>
    <w:p w:rsidR="004F2BCC" w:rsidRDefault="004F2BCC" w:rsidP="004F2BCC">
      <w:pPr>
        <w:pStyle w:val="BodyText"/>
      </w:pPr>
    </w:p>
    <w:p w:rsidR="004F2BCC" w:rsidRDefault="004F2BCC" w:rsidP="004F2BCC">
      <w:pPr>
        <w:pStyle w:val="BodyText"/>
      </w:pPr>
      <w:r>
        <w:t xml:space="preserve">In units of standard errors, how far is </w:t>
      </w:r>
      <w:r w:rsidR="00DB566D" w:rsidRPr="001951F0">
        <w:rPr>
          <w:position w:val="-2"/>
        </w:rPr>
        <w:object w:dxaOrig="200" w:dyaOrig="200">
          <v:shape id="_x0000_i1028" type="#_x0000_t75" style="width:15pt;height:15pt" o:ole="">
            <v:imagedata r:id="rId17" r:pict="rId18" o:title=""/>
          </v:shape>
          <o:OLEObject Type="Embed" ProgID="Equation.3" ShapeID="_x0000_i1028" DrawAspect="Content" ObjectID="_1215409051" r:id="rId19"/>
        </w:object>
      </w:r>
      <w:r w:rsidR="00DB566D">
        <w:t xml:space="preserve"> = $647 </w:t>
      </w:r>
      <w:r>
        <w:t xml:space="preserve">from the hypothesized value </w:t>
      </w:r>
      <w:r w:rsidRPr="003512BD">
        <w:rPr>
          <w:i/>
        </w:rPr>
        <w:sym w:font="Symbol" w:char="F06D"/>
      </w:r>
      <w:r>
        <w:rPr>
          <w:vertAlign w:val="subscript"/>
        </w:rPr>
        <w:t>0</w:t>
      </w:r>
      <w:r>
        <w:t xml:space="preserve"> = </w:t>
      </w:r>
      <w:r w:rsidR="00DB566D">
        <w:t>500</w:t>
      </w:r>
      <w:r>
        <w:t>?</w:t>
      </w:r>
    </w:p>
    <w:p w:rsidR="007A0AB7" w:rsidRPr="002B1F56" w:rsidRDefault="004F2BCC" w:rsidP="002B1F56">
      <w:pPr>
        <w:pStyle w:val="Heading1"/>
        <w:rPr>
          <w:szCs w:val="32"/>
        </w:rPr>
      </w:pPr>
      <w:r w:rsidRPr="00B82039">
        <w:rPr>
          <w:szCs w:val="32"/>
        </w:rPr>
        <w:t xml:space="preserve">The </w:t>
      </w:r>
      <w:r w:rsidRPr="00B82039">
        <w:rPr>
          <w:smallCaps w:val="0"/>
          <w:szCs w:val="32"/>
        </w:rPr>
        <w:t>p</w:t>
      </w:r>
      <w:r w:rsidRPr="00B82039">
        <w:rPr>
          <w:szCs w:val="32"/>
        </w:rPr>
        <w:t>-value: How Extreme is Enough to Reject H</w:t>
      </w:r>
      <w:r w:rsidRPr="00B82039">
        <w:rPr>
          <w:szCs w:val="32"/>
          <w:vertAlign w:val="subscript"/>
        </w:rPr>
        <w:t>0</w:t>
      </w:r>
      <w:r w:rsidRPr="00B82039">
        <w:rPr>
          <w:szCs w:val="32"/>
        </w:rPr>
        <w:t>?</w:t>
      </w:r>
    </w:p>
    <w:p w:rsidR="004F2BCC" w:rsidRDefault="004F2BCC" w:rsidP="004F2BCC">
      <w:pPr>
        <w:pStyle w:val="BodyText"/>
      </w:pPr>
      <w:r>
        <w:t xml:space="preserve">Key issue: How large should </w:t>
      </w:r>
      <w:r>
        <w:rPr>
          <w:i/>
        </w:rPr>
        <w:t>t</w:t>
      </w:r>
      <w:r>
        <w:t xml:space="preserve"> be in magnitude (positive or negative) in order to convince us to reject </w:t>
      </w:r>
      <w:r w:rsidRPr="009F7D90">
        <w:rPr>
          <w:i/>
        </w:rPr>
        <w:t>H</w:t>
      </w:r>
      <w:r>
        <w:rPr>
          <w:vertAlign w:val="subscript"/>
        </w:rPr>
        <w:t>0</w:t>
      </w:r>
      <w:r>
        <w:t>?</w:t>
      </w:r>
    </w:p>
    <w:p w:rsidR="004F2BCC" w:rsidRDefault="004F2BCC" w:rsidP="004F2BCC">
      <w:pPr>
        <w:pStyle w:val="BodyText"/>
      </w:pPr>
    </w:p>
    <w:p w:rsidR="004F2BCC" w:rsidRDefault="004F2BCC" w:rsidP="004F2BCC">
      <w:pPr>
        <w:pStyle w:val="BodyText"/>
      </w:pPr>
      <w:r>
        <w:t>To answer this question in the previous example, JMP provides the quantity:</w:t>
      </w:r>
    </w:p>
    <w:p w:rsidR="004F2BCC" w:rsidRDefault="0018626E" w:rsidP="008A1DC7">
      <w:pPr>
        <w:pStyle w:val="BodyText"/>
        <w:spacing w:before="120"/>
        <w:jc w:val="center"/>
      </w:pPr>
      <w:proofErr w:type="spellStart"/>
      <w:r>
        <w:t>Prob</w:t>
      </w:r>
      <w:proofErr w:type="spellEnd"/>
      <w:r>
        <w:t xml:space="preserve"> &gt; </w:t>
      </w:r>
      <w:r w:rsidR="004F2BCC" w:rsidRPr="00882A9D">
        <w:rPr>
          <w:i/>
        </w:rPr>
        <w:t>t</w:t>
      </w:r>
      <w:r>
        <w:t xml:space="preserve"> </w:t>
      </w:r>
      <w:r w:rsidR="004F2BCC">
        <w:t xml:space="preserve"> = .00</w:t>
      </w:r>
      <w:r w:rsidR="005C7A83">
        <w:t>09</w:t>
      </w:r>
    </w:p>
    <w:p w:rsidR="00877BA2" w:rsidRDefault="00877BA2" w:rsidP="009F7D90">
      <w:pPr>
        <w:pStyle w:val="BodyText"/>
        <w:ind w:right="90"/>
        <w:jc w:val="left"/>
      </w:pPr>
      <w:proofErr w:type="gramStart"/>
      <w:r>
        <w:t>by</w:t>
      </w:r>
      <w:proofErr w:type="gramEnd"/>
      <w:r>
        <w:t xml:space="preserve"> which </w:t>
      </w:r>
      <w:r w:rsidR="00106D8D">
        <w:t xml:space="preserve">is </w:t>
      </w:r>
      <w:r>
        <w:t>meant that</w:t>
      </w:r>
      <w:r w:rsidR="009F7D90">
        <w:t xml:space="preserve"> </w:t>
      </w:r>
    </w:p>
    <w:p w:rsidR="004F2BCC" w:rsidRPr="008A1DC7" w:rsidRDefault="005C7A83" w:rsidP="008A1DC7">
      <w:pPr>
        <w:pStyle w:val="BodyText"/>
        <w:spacing w:before="120" w:after="120"/>
        <w:ind w:left="1440" w:right="90"/>
        <w:jc w:val="left"/>
      </w:pPr>
      <w:r>
        <w:t>I</w:t>
      </w:r>
      <w:r w:rsidR="00877BA2">
        <w:t xml:space="preserve">f in fact </w:t>
      </w:r>
      <w:r w:rsidR="00877BA2" w:rsidRPr="0037252A">
        <w:rPr>
          <w:i/>
        </w:rPr>
        <w:t>H</w:t>
      </w:r>
      <w:r w:rsidR="00877BA2">
        <w:rPr>
          <w:vertAlign w:val="subscript"/>
        </w:rPr>
        <w:t>0</w:t>
      </w:r>
      <w:r w:rsidR="00877BA2">
        <w:t xml:space="preserve">: </w:t>
      </w:r>
      <w:r w:rsidR="00877BA2" w:rsidRPr="005C7A83">
        <w:rPr>
          <w:rFonts w:ascii="Times" w:hAnsi="Times"/>
          <w:i/>
        </w:rPr>
        <w:sym w:font="Symbol" w:char="F06D"/>
      </w:r>
      <w:r w:rsidR="00877BA2">
        <w:t xml:space="preserve"> = </w:t>
      </w:r>
      <w:r>
        <w:t xml:space="preserve">$500 </w:t>
      </w:r>
      <w:r w:rsidR="00877BA2">
        <w:t>were true</w:t>
      </w:r>
      <w:r w:rsidR="00877BA2">
        <w:rPr>
          <w:rFonts w:ascii="Times" w:hAnsi="Times"/>
        </w:rPr>
        <w:t>,</w:t>
      </w:r>
      <w:r w:rsidR="00877BA2" w:rsidRPr="00877BA2">
        <w:t xml:space="preserve"> </w:t>
      </w:r>
      <w:r w:rsidR="00877BA2">
        <w:t xml:space="preserve">the probability of observing a </w:t>
      </w:r>
      <w:r w:rsidR="00877BA2" w:rsidRPr="00AF4FF9">
        <w:rPr>
          <w:i/>
        </w:rPr>
        <w:t>t</w:t>
      </w:r>
      <w:r>
        <w:t xml:space="preserve"> more extreme than 3.31</w:t>
      </w:r>
      <w:r w:rsidR="00877BA2">
        <w:t xml:space="preserve"> (</w:t>
      </w:r>
      <w:r>
        <w:t xml:space="preserve">more </w:t>
      </w:r>
      <w:r w:rsidR="00877BA2">
        <w:t>positive) is .00</w:t>
      </w:r>
      <w:r>
        <w:t>09</w:t>
      </w:r>
      <w:r w:rsidR="00877BA2">
        <w:t>.</w:t>
      </w:r>
      <w:r w:rsidR="00877BA2" w:rsidRPr="00CD1609">
        <w:rPr>
          <w:rStyle w:val="FootnoteReference"/>
          <w:position w:val="6"/>
          <w:sz w:val="28"/>
          <w:szCs w:val="28"/>
        </w:rPr>
        <w:footnoteReference w:id="5"/>
      </w:r>
      <w:r w:rsidR="00877BA2">
        <w:rPr>
          <w:rFonts w:ascii="Times" w:hAnsi="Times"/>
        </w:rPr>
        <w:t xml:space="preserve"> </w:t>
      </w:r>
    </w:p>
    <w:p w:rsidR="004F2BCC" w:rsidRPr="008A1DC7" w:rsidRDefault="004F2BCC" w:rsidP="008A1DC7">
      <w:pPr>
        <w:pStyle w:val="BodyText"/>
        <w:spacing w:before="120"/>
        <w:rPr>
          <w:rFonts w:ascii="Times" w:hAnsi="Times"/>
        </w:rPr>
      </w:pPr>
      <w:r>
        <w:t xml:space="preserve">Thus, if </w:t>
      </w:r>
      <w:r w:rsidRPr="005C7A83">
        <w:rPr>
          <w:rFonts w:ascii="Times" w:hAnsi="Times"/>
          <w:i/>
        </w:rPr>
        <w:sym w:font="Symbol" w:char="F06D"/>
      </w:r>
      <w:r>
        <w:rPr>
          <w:rFonts w:ascii="Times" w:hAnsi="Times"/>
        </w:rPr>
        <w:t xml:space="preserve"> were </w:t>
      </w:r>
      <w:r w:rsidR="005C7A83">
        <w:rPr>
          <w:rFonts w:ascii="Times" w:hAnsi="Times"/>
        </w:rPr>
        <w:t>$500</w:t>
      </w:r>
      <w:r>
        <w:rPr>
          <w:rFonts w:ascii="Times" w:hAnsi="Times"/>
        </w:rPr>
        <w:t xml:space="preserve">, </w:t>
      </w:r>
      <w:r w:rsidR="008A1DC7">
        <w:rPr>
          <w:rFonts w:ascii="Times" w:hAnsi="Times"/>
        </w:rPr>
        <w:t>observing</w:t>
      </w:r>
      <w:r>
        <w:rPr>
          <w:rFonts w:ascii="Times" w:hAnsi="Times"/>
        </w:rPr>
        <w:t xml:space="preserve"> </w:t>
      </w:r>
      <w:r w:rsidRPr="009F7D90">
        <w:rPr>
          <w:rFonts w:ascii="Times" w:hAnsi="Times"/>
          <w:i/>
        </w:rPr>
        <w:t>t</w:t>
      </w:r>
      <w:r w:rsidR="0037252A">
        <w:rPr>
          <w:rFonts w:ascii="Times" w:hAnsi="Times"/>
        </w:rPr>
        <w:t xml:space="preserve"> </w:t>
      </w:r>
      <w:r>
        <w:rPr>
          <w:rFonts w:ascii="Times" w:hAnsi="Times"/>
        </w:rPr>
        <w:t xml:space="preserve"> </w:t>
      </w:r>
      <w:r w:rsidR="0037252A">
        <w:rPr>
          <w:rFonts w:ascii="Times" w:hAnsi="Times"/>
        </w:rPr>
        <w:t xml:space="preserve">&gt; </w:t>
      </w:r>
      <w:r w:rsidR="005C7A83">
        <w:rPr>
          <w:rFonts w:ascii="Times" w:hAnsi="Times"/>
        </w:rPr>
        <w:t>3.31</w:t>
      </w:r>
      <w:r>
        <w:rPr>
          <w:rFonts w:ascii="Times" w:hAnsi="Times"/>
        </w:rPr>
        <w:t xml:space="preserve"> would occur only 0.</w:t>
      </w:r>
      <w:r w:rsidR="005C7A83">
        <w:rPr>
          <w:rFonts w:ascii="Times" w:hAnsi="Times"/>
        </w:rPr>
        <w:t>09</w:t>
      </w:r>
      <w:r>
        <w:rPr>
          <w:rFonts w:ascii="Times" w:hAnsi="Times"/>
        </w:rPr>
        <w:t>% of the time!</w:t>
      </w:r>
      <w:r w:rsidR="008A1DC7">
        <w:rPr>
          <w:rFonts w:ascii="Times" w:hAnsi="Times"/>
        </w:rPr>
        <w:t xml:space="preserve">  We reject </w:t>
      </w:r>
      <w:r w:rsidR="008A1DC7" w:rsidRPr="0007042A">
        <w:rPr>
          <w:rFonts w:ascii="Times" w:hAnsi="Times"/>
          <w:i/>
        </w:rPr>
        <w:t>H</w:t>
      </w:r>
      <w:r w:rsidR="008A1DC7" w:rsidRPr="0007042A">
        <w:rPr>
          <w:rFonts w:ascii="Times" w:hAnsi="Times"/>
          <w:vertAlign w:val="subscript"/>
        </w:rPr>
        <w:t>0</w:t>
      </w:r>
      <w:r w:rsidR="008A1DC7">
        <w:rPr>
          <w:rFonts w:ascii="Times" w:hAnsi="Times"/>
        </w:rPr>
        <w:t xml:space="preserve">.  </w:t>
      </w:r>
      <w:r w:rsidR="008A1DC7" w:rsidRPr="0017440C">
        <w:t xml:space="preserve">If you don’t reject </w:t>
      </w:r>
      <w:r w:rsidR="008A1DC7" w:rsidRPr="0017440C">
        <w:rPr>
          <w:i/>
        </w:rPr>
        <w:t>H</w:t>
      </w:r>
      <w:r w:rsidR="008A1DC7" w:rsidRPr="0017440C">
        <w:rPr>
          <w:vertAlign w:val="subscript"/>
        </w:rPr>
        <w:t>0</w:t>
      </w:r>
      <w:r w:rsidR="008A1DC7" w:rsidRPr="0017440C">
        <w:t>,</w:t>
      </w:r>
      <w:r w:rsidR="008A1DC7">
        <w:t xml:space="preserve"> however,</w:t>
      </w:r>
      <w:r w:rsidR="008A1DC7" w:rsidRPr="0017440C">
        <w:t xml:space="preserve"> </w:t>
      </w:r>
      <w:r w:rsidR="008A1DC7">
        <w:t>it does not mean that it’s true.</w:t>
      </w:r>
    </w:p>
    <w:p w:rsidR="004F2BCC" w:rsidRDefault="004F2BCC" w:rsidP="004F2BCC">
      <w:pPr>
        <w:pStyle w:val="BodyText"/>
      </w:pPr>
    </w:p>
    <w:p w:rsidR="004F2BCC" w:rsidRDefault="0018626E" w:rsidP="004F2BCC">
      <w:pPr>
        <w:pStyle w:val="BodyText"/>
      </w:pPr>
      <w:r>
        <w:t xml:space="preserve">The quantity </w:t>
      </w:r>
      <w:proofErr w:type="spellStart"/>
      <w:r>
        <w:t>Prob</w:t>
      </w:r>
      <w:proofErr w:type="spellEnd"/>
      <w:r>
        <w:t xml:space="preserve"> &gt; </w:t>
      </w:r>
      <w:r w:rsidR="008A1DC7">
        <w:t>t</w:t>
      </w:r>
      <w:r w:rsidR="004F2BCC">
        <w:t xml:space="preserve"> = .00</w:t>
      </w:r>
      <w:r w:rsidR="005C7A83">
        <w:t>09</w:t>
      </w:r>
      <w:r w:rsidR="004F2BCC">
        <w:t xml:space="preserve"> is called a </w:t>
      </w:r>
      <w:r w:rsidR="004F2BCC">
        <w:rPr>
          <w:i/>
        </w:rPr>
        <w:t>p-value</w:t>
      </w:r>
      <w:r w:rsidR="004F2BCC">
        <w:t xml:space="preserve"> and it measures the rarity of the data when </w:t>
      </w:r>
      <w:r w:rsidR="004F2BCC" w:rsidRPr="0037252A">
        <w:rPr>
          <w:i/>
        </w:rPr>
        <w:t>H</w:t>
      </w:r>
      <w:r w:rsidR="004F2BCC">
        <w:rPr>
          <w:vertAlign w:val="subscript"/>
        </w:rPr>
        <w:t>0</w:t>
      </w:r>
      <w:r w:rsidR="004F2BCC">
        <w:t xml:space="preserve"> is true.</w:t>
      </w:r>
    </w:p>
    <w:p w:rsidR="004F2BCC" w:rsidRDefault="004F2BCC" w:rsidP="004F2BCC">
      <w:pPr>
        <w:pStyle w:val="BodyText"/>
      </w:pPr>
    </w:p>
    <w:p w:rsidR="002B1F56" w:rsidRDefault="004F2BCC" w:rsidP="004F2BCC">
      <w:pPr>
        <w:pStyle w:val="BodyText"/>
        <w:rPr>
          <w:rFonts w:ascii="Times" w:hAnsi="Times"/>
        </w:rPr>
      </w:pPr>
      <w:r>
        <w:rPr>
          <w:rFonts w:ascii="Times" w:hAnsi="Times"/>
        </w:rPr>
        <w:t xml:space="preserve">“Small” p-values indicate one of two things: either </w:t>
      </w:r>
      <w:r w:rsidRPr="007D74EE">
        <w:rPr>
          <w:i/>
        </w:rPr>
        <w:t>H</w:t>
      </w:r>
      <w:r>
        <w:rPr>
          <w:vertAlign w:val="subscript"/>
        </w:rPr>
        <w:t>0</w:t>
      </w:r>
      <w:r>
        <w:rPr>
          <w:rFonts w:ascii="Times" w:hAnsi="Times"/>
        </w:rPr>
        <w:t xml:space="preserve"> is false or else something very unusual has happened.</w:t>
      </w:r>
      <w:r w:rsidR="008A1DC7">
        <w:rPr>
          <w:rFonts w:ascii="Times" w:hAnsi="Times"/>
        </w:rPr>
        <w:t xml:space="preserve">  </w:t>
      </w:r>
      <w:r>
        <w:rPr>
          <w:rFonts w:ascii="Times" w:hAnsi="Times"/>
        </w:rPr>
        <w:t xml:space="preserve">Faced with these two choices, statistical practice is to reject </w:t>
      </w:r>
      <w:r w:rsidRPr="007D74EE">
        <w:rPr>
          <w:i/>
        </w:rPr>
        <w:t>H</w:t>
      </w:r>
      <w:r>
        <w:rPr>
          <w:vertAlign w:val="subscript"/>
        </w:rPr>
        <w:t>0</w:t>
      </w:r>
      <w:r>
        <w:t xml:space="preserve"> when the p-value is “small” enough.</w:t>
      </w:r>
    </w:p>
    <w:p w:rsidR="004F2BCC" w:rsidRPr="007A0AB7" w:rsidRDefault="004F2BCC" w:rsidP="004F2BCC">
      <w:pPr>
        <w:pStyle w:val="Heading1"/>
        <w:rPr>
          <w:szCs w:val="32"/>
        </w:rPr>
      </w:pPr>
      <w:r w:rsidRPr="007A0AB7">
        <w:rPr>
          <w:szCs w:val="32"/>
        </w:rPr>
        <w:t xml:space="preserve">The “Official” Rules for hypothesis Testing </w:t>
      </w:r>
    </w:p>
    <w:p w:rsidR="004F2BCC" w:rsidRDefault="004F2BCC" w:rsidP="004F2BCC">
      <w:pPr>
        <w:pStyle w:val="BodyText"/>
      </w:pPr>
      <w:r>
        <w:t>Procedure to test a pair of hypotheses is:</w:t>
      </w:r>
    </w:p>
    <w:p w:rsidR="004F2BCC" w:rsidRDefault="004F2BCC" w:rsidP="004F2BCC">
      <w:pPr>
        <w:pStyle w:val="BodyText"/>
      </w:pPr>
    </w:p>
    <w:p w:rsidR="004F2BCC" w:rsidRDefault="00682F58" w:rsidP="004F2BCC">
      <w:pPr>
        <w:pStyle w:val="BodyQuotation"/>
      </w:pPr>
      <w:proofErr w:type="gramStart"/>
      <w:r>
        <w:t>1)</w:t>
      </w:r>
      <w:r w:rsidR="001E4752">
        <w:t xml:space="preserve"> </w:t>
      </w:r>
      <w:r w:rsidR="004358ED">
        <w:t xml:space="preserve"> </w:t>
      </w:r>
      <w:r w:rsidR="004F2BCC">
        <w:t>Pick</w:t>
      </w:r>
      <w:proofErr w:type="gramEnd"/>
      <w:r w:rsidR="004F2BCC">
        <w:t xml:space="preserve"> a value </w:t>
      </w:r>
      <w:r w:rsidR="004F2BCC">
        <w:rPr>
          <w:rFonts w:ascii="Symbol" w:hAnsi="Symbol"/>
          <w:i/>
        </w:rPr>
        <w:t></w:t>
      </w:r>
      <w:r w:rsidR="004F2BCC">
        <w:t xml:space="preserve"> called the </w:t>
      </w:r>
      <w:r w:rsidR="004F2BCC">
        <w:rPr>
          <w:i/>
        </w:rPr>
        <w:t xml:space="preserve">significance level </w:t>
      </w:r>
      <w:r w:rsidR="004F2BCC">
        <w:t xml:space="preserve">(traditionally </w:t>
      </w:r>
      <w:r w:rsidR="004F2BCC">
        <w:rPr>
          <w:rFonts w:ascii="Symbol" w:hAnsi="Symbol"/>
          <w:i/>
        </w:rPr>
        <w:t></w:t>
      </w:r>
      <w:r w:rsidR="004F2BCC">
        <w:t xml:space="preserve"> = .05 or .01).</w:t>
      </w:r>
    </w:p>
    <w:p w:rsidR="004F2BCC" w:rsidRDefault="004F2BCC" w:rsidP="004F2BCC">
      <w:pPr>
        <w:pStyle w:val="BodyQuotation"/>
      </w:pPr>
    </w:p>
    <w:p w:rsidR="004F2BCC" w:rsidRDefault="004358ED" w:rsidP="004F2BCC">
      <w:pPr>
        <w:pStyle w:val="BodyQuotation"/>
      </w:pPr>
      <w:r>
        <w:t xml:space="preserve">2) </w:t>
      </w:r>
      <w:r w:rsidR="004F2BCC">
        <w:t xml:space="preserve">If the p-value </w:t>
      </w:r>
      <w:r w:rsidR="004F2BCC">
        <w:sym w:font="Symbol" w:char="F0A3"/>
      </w:r>
      <w:r w:rsidR="004F2BCC">
        <w:t xml:space="preserve"> </w:t>
      </w:r>
      <w:r w:rsidR="004F2BCC">
        <w:rPr>
          <w:rFonts w:ascii="Symbol" w:hAnsi="Symbol"/>
          <w:i/>
        </w:rPr>
        <w:t></w:t>
      </w:r>
      <w:r w:rsidR="004F2BCC">
        <w:t xml:space="preserve">, reject </w:t>
      </w:r>
      <w:r w:rsidR="004F2BCC" w:rsidRPr="009F3BB5">
        <w:rPr>
          <w:i/>
        </w:rPr>
        <w:t>H</w:t>
      </w:r>
      <w:r w:rsidR="004F2BCC">
        <w:rPr>
          <w:vertAlign w:val="subscript"/>
        </w:rPr>
        <w:t>0</w:t>
      </w:r>
      <w:r w:rsidR="004F2BCC">
        <w:t xml:space="preserve"> and declare the result to be </w:t>
      </w:r>
      <w:r w:rsidR="004F2BCC" w:rsidRPr="006C62D1">
        <w:rPr>
          <w:i/>
        </w:rPr>
        <w:t>statistically significant</w:t>
      </w:r>
      <w:r w:rsidR="004F2BCC" w:rsidRPr="00D51E44">
        <w:rPr>
          <w:b/>
        </w:rPr>
        <w:t xml:space="preserve"> </w:t>
      </w:r>
      <w:r w:rsidR="004F2BCC">
        <w:t xml:space="preserve">(at the </w:t>
      </w:r>
      <w:r w:rsidR="004F2BCC">
        <w:rPr>
          <w:rFonts w:ascii="Symbol" w:hAnsi="Symbol"/>
          <w:i/>
        </w:rPr>
        <w:t></w:t>
      </w:r>
      <w:r w:rsidR="004F2BCC">
        <w:t xml:space="preserve"> level of significance).</w:t>
      </w:r>
    </w:p>
    <w:p w:rsidR="004F2BCC" w:rsidRDefault="004F2BCC" w:rsidP="004F2BCC">
      <w:pPr>
        <w:pStyle w:val="BodyQuotation"/>
      </w:pPr>
    </w:p>
    <w:p w:rsidR="004F2BCC" w:rsidRDefault="004F2BCC" w:rsidP="004F2BCC">
      <w:pPr>
        <w:pStyle w:val="BodyQuotation"/>
      </w:pPr>
      <w:proofErr w:type="gramStart"/>
      <w:r>
        <w:t xml:space="preserve">3) </w:t>
      </w:r>
      <w:r w:rsidR="004358ED">
        <w:t xml:space="preserve"> </w:t>
      </w:r>
      <w:r w:rsidR="001E4752">
        <w:t>If</w:t>
      </w:r>
      <w:proofErr w:type="gramEnd"/>
      <w:r w:rsidR="001E4752">
        <w:t xml:space="preserve"> </w:t>
      </w:r>
      <w:r>
        <w:t xml:space="preserve">the p-value &gt; </w:t>
      </w:r>
      <w:r>
        <w:rPr>
          <w:rFonts w:ascii="Symbol" w:hAnsi="Symbol"/>
          <w:i/>
        </w:rPr>
        <w:t></w:t>
      </w:r>
      <w:r>
        <w:t xml:space="preserve">, the result is said to be </w:t>
      </w:r>
      <w:r>
        <w:rPr>
          <w:i/>
        </w:rPr>
        <w:t>not statistically significant.</w:t>
      </w:r>
    </w:p>
    <w:p w:rsidR="004F2BCC" w:rsidRDefault="004F2BCC" w:rsidP="004F2BCC">
      <w:pPr>
        <w:pStyle w:val="BodyText"/>
      </w:pPr>
    </w:p>
    <w:p w:rsidR="004F2BCC" w:rsidRDefault="00682F58" w:rsidP="00682F58">
      <w:pPr>
        <w:pStyle w:val="Times18"/>
      </w:pPr>
      <w:r>
        <w:t xml:space="preserve">Clearly, </w:t>
      </w:r>
      <w:r w:rsidR="004F2BCC">
        <w:t xml:space="preserve">the </w:t>
      </w:r>
      <w:r>
        <w:t>rental cost</w:t>
      </w:r>
      <w:r w:rsidR="004F2BCC">
        <w:t xml:space="preserve"> hypothesis </w:t>
      </w:r>
      <w:r w:rsidR="004F2BCC" w:rsidRPr="009F3BB5">
        <w:rPr>
          <w:i/>
        </w:rPr>
        <w:t>H</w:t>
      </w:r>
      <w:r w:rsidR="004F2BCC">
        <w:rPr>
          <w:vertAlign w:val="subscript"/>
        </w:rPr>
        <w:t>0</w:t>
      </w:r>
      <w:r w:rsidR="004F2BCC">
        <w:t xml:space="preserve">: </w:t>
      </w:r>
      <w:r w:rsidR="004F2BCC" w:rsidRPr="009F3BB5">
        <w:rPr>
          <w:i/>
        </w:rPr>
        <w:sym w:font="Symbol" w:char="F06D"/>
      </w:r>
      <w:r w:rsidR="004F2BCC">
        <w:t xml:space="preserve"> </w:t>
      </w:r>
      <w:r>
        <w:t>≤ $500</w:t>
      </w:r>
      <w:r w:rsidR="004F2BCC">
        <w:t xml:space="preserve"> </w:t>
      </w:r>
      <w:r>
        <w:t xml:space="preserve">should </w:t>
      </w:r>
      <w:r w:rsidR="004F2BCC">
        <w:t>be rejected at the .05 level of significance</w:t>
      </w:r>
      <w:r>
        <w:t xml:space="preserve"> or </w:t>
      </w:r>
      <w:r w:rsidR="004358ED">
        <w:t xml:space="preserve">even </w:t>
      </w:r>
      <w:r>
        <w:t>at the .01 level of significance.</w:t>
      </w:r>
    </w:p>
    <w:p w:rsidR="004F2BCC" w:rsidRDefault="004F2BCC" w:rsidP="004F2BCC">
      <w:pPr>
        <w:pStyle w:val="BodyText"/>
      </w:pPr>
    </w:p>
    <w:p w:rsidR="002B1F56" w:rsidRDefault="004F2BCC" w:rsidP="002B1F56">
      <w:pPr>
        <w:pStyle w:val="Times18"/>
      </w:pPr>
      <w:r>
        <w:br w:type="page"/>
      </w:r>
      <w:r w:rsidR="002B1F56">
        <w:t>We rely on confidence intervals for testing two-sided hypotheses.</w:t>
      </w:r>
    </w:p>
    <w:p w:rsidR="002B1F56" w:rsidRDefault="002B1F56" w:rsidP="002B1F56">
      <w:pPr>
        <w:pStyle w:val="Times18"/>
      </w:pPr>
    </w:p>
    <w:p w:rsidR="004F2BCC" w:rsidRDefault="004F2BCC" w:rsidP="002B1F56">
      <w:pPr>
        <w:pStyle w:val="Times18"/>
      </w:pPr>
      <w:r>
        <w:t xml:space="preserve">Example: </w:t>
      </w:r>
      <w:r w:rsidR="001967E1">
        <w:t xml:space="preserve">2004-2007 </w:t>
      </w:r>
      <w:r>
        <w:t xml:space="preserve">Microsoft returns.  Based on the four years of data in </w:t>
      </w:r>
      <w:proofErr w:type="spellStart"/>
      <w:r>
        <w:rPr>
          <w:i/>
        </w:rPr>
        <w:t>Microsoft_Subset</w:t>
      </w:r>
      <w:r w:rsidRPr="00583C85">
        <w:rPr>
          <w:i/>
        </w:rPr>
        <w:t>.JMP</w:t>
      </w:r>
      <w:proofErr w:type="spellEnd"/>
      <w:r>
        <w:t xml:space="preserve">, let’s test </w:t>
      </w:r>
    </w:p>
    <w:p w:rsidR="004F2BCC" w:rsidRDefault="004F2BCC" w:rsidP="002B1F56">
      <w:pPr>
        <w:pStyle w:val="Times18"/>
        <w:spacing w:before="120" w:after="120"/>
        <w:jc w:val="center"/>
      </w:pPr>
      <w:r w:rsidRPr="009F3BB5">
        <w:rPr>
          <w:i/>
        </w:rPr>
        <w:t>H</w:t>
      </w:r>
      <w:r w:rsidRPr="00EB3B32">
        <w:rPr>
          <w:vertAlign w:val="subscript"/>
        </w:rPr>
        <w:t>0</w:t>
      </w:r>
      <w:r>
        <w:t xml:space="preserve">: </w:t>
      </w:r>
      <w:r w:rsidRPr="009F3BB5">
        <w:rPr>
          <w:i/>
        </w:rPr>
        <w:sym w:font="Symbol" w:char="F06D"/>
      </w:r>
      <w:r>
        <w:t xml:space="preserve"> = 0 versus </w:t>
      </w:r>
      <w:r w:rsidRPr="009F3BB5">
        <w:rPr>
          <w:i/>
        </w:rPr>
        <w:t>H</w:t>
      </w:r>
      <w:r w:rsidRPr="00EB3B32">
        <w:rPr>
          <w:vertAlign w:val="subscript"/>
        </w:rPr>
        <w:t>a</w:t>
      </w:r>
      <w:r>
        <w:t xml:space="preserve">: </w:t>
      </w:r>
      <w:r w:rsidRPr="009F3BB5">
        <w:rPr>
          <w:i/>
        </w:rPr>
        <w:sym w:font="Symbol" w:char="F06D"/>
      </w:r>
      <w:r>
        <w:t xml:space="preserve"> </w:t>
      </w:r>
      <w:r w:rsidR="00B16048">
        <w:t>≠</w:t>
      </w:r>
      <w:r>
        <w:t xml:space="preserve"> 0</w:t>
      </w:r>
    </w:p>
    <w:p w:rsidR="004F2BCC" w:rsidRDefault="004F2BCC" w:rsidP="004F2BCC">
      <w:pPr>
        <w:pStyle w:val="BodyText"/>
      </w:pPr>
      <w:proofErr w:type="gramStart"/>
      <w:r>
        <w:t>where</w:t>
      </w:r>
      <w:proofErr w:type="gramEnd"/>
      <w:r>
        <w:t xml:space="preserve"> </w:t>
      </w:r>
      <w:r w:rsidRPr="009F3BB5">
        <w:rPr>
          <w:i/>
        </w:rPr>
        <w:sym w:font="Symbol" w:char="F06D"/>
      </w:r>
      <w:r>
        <w:t xml:space="preserve"> is the unknown mean of the population of </w:t>
      </w:r>
      <w:r w:rsidR="00615641">
        <w:t>Microsoft</w:t>
      </w:r>
      <w:r>
        <w:t xml:space="preserve"> daily returns.</w:t>
      </w:r>
      <w:r w:rsidR="002B1F56">
        <w:t xml:space="preserve"> </w:t>
      </w:r>
      <w:r>
        <w:t>JMP yields</w:t>
      </w:r>
      <w:r w:rsidRPr="00CD1609">
        <w:rPr>
          <w:rStyle w:val="FootnoteReference"/>
          <w:position w:val="6"/>
          <w:sz w:val="28"/>
          <w:szCs w:val="28"/>
        </w:rPr>
        <w:footnoteReference w:id="6"/>
      </w:r>
    </w:p>
    <w:p w:rsidR="008D1471" w:rsidRDefault="002D60FC" w:rsidP="008D1471">
      <w:pPr>
        <w:pStyle w:val="BodyText"/>
        <w:spacing w:before="120"/>
        <w:jc w:val="center"/>
      </w:pPr>
      <w:r>
        <w:rPr>
          <w:noProof/>
        </w:rPr>
        <w:drawing>
          <wp:inline distT="0" distB="0" distL="0" distR="0">
            <wp:extent cx="6370144" cy="2722603"/>
            <wp:effectExtent l="25400" t="0" r="5256"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373723" cy="2724133"/>
                    </a:xfrm>
                    <a:prstGeom prst="rect">
                      <a:avLst/>
                    </a:prstGeom>
                    <a:noFill/>
                    <a:ln w="9525">
                      <a:noFill/>
                      <a:miter lim="800000"/>
                      <a:headEnd/>
                      <a:tailEnd/>
                    </a:ln>
                  </pic:spPr>
                </pic:pic>
              </a:graphicData>
            </a:graphic>
          </wp:inline>
        </w:drawing>
      </w:r>
    </w:p>
    <w:p w:rsidR="008D1471" w:rsidRDefault="004F2BCC" w:rsidP="002B1F56">
      <w:pPr>
        <w:pStyle w:val="BodyText"/>
        <w:spacing w:before="100" w:beforeAutospacing="1"/>
      </w:pPr>
      <w:r w:rsidRPr="0017440C">
        <w:t>Can H</w:t>
      </w:r>
      <w:r w:rsidRPr="0017440C">
        <w:rPr>
          <w:vertAlign w:val="subscript"/>
        </w:rPr>
        <w:t>0</w:t>
      </w:r>
      <w:r w:rsidRPr="0017440C">
        <w:t xml:space="preserve"> be rejected </w:t>
      </w:r>
      <w:proofErr w:type="gramStart"/>
      <w:r w:rsidRPr="0017440C">
        <w:t>at the .05 level of significance</w:t>
      </w:r>
      <w:proofErr w:type="gramEnd"/>
      <w:r w:rsidRPr="0017440C">
        <w:t>?</w:t>
      </w:r>
      <w:r w:rsidR="002B1F56">
        <w:t xml:space="preserve"> For this, </w:t>
      </w:r>
      <w:r w:rsidR="002D60FC">
        <w:t>the 95% confidence interval is easier to use than a hypothesis test.</w:t>
      </w:r>
    </w:p>
    <w:p w:rsidR="004F2BCC" w:rsidRPr="00837487" w:rsidRDefault="004F2BCC" w:rsidP="004F2BCC">
      <w:pPr>
        <w:pStyle w:val="Heading1"/>
        <w:rPr>
          <w:szCs w:val="32"/>
        </w:rPr>
      </w:pPr>
      <w:r w:rsidRPr="00837487">
        <w:rPr>
          <w:szCs w:val="32"/>
        </w:rPr>
        <w:t>Using Confidence Intervals to Test Hypotheses</w:t>
      </w:r>
    </w:p>
    <w:p w:rsidR="004F2BCC" w:rsidRDefault="004F2BCC" w:rsidP="004F2BCC">
      <w:pPr>
        <w:pStyle w:val="BodyText"/>
      </w:pPr>
      <w:r>
        <w:t xml:space="preserve">The traditional choice of the significance level of a test is </w:t>
      </w:r>
      <w:r>
        <w:rPr>
          <w:rFonts w:ascii="Symbol" w:hAnsi="Symbol"/>
          <w:i/>
        </w:rPr>
        <w:t></w:t>
      </w:r>
      <w:r>
        <w:rPr>
          <w:rFonts w:ascii="Symbol" w:hAnsi="Symbol"/>
          <w:i/>
        </w:rPr>
        <w:t></w:t>
      </w:r>
      <w:r>
        <w:t>= 5%. Also, the traditional choice of the level of confidence of a confidence interval is 95% (= 100% - 5%).</w:t>
      </w:r>
    </w:p>
    <w:p w:rsidR="008D1471" w:rsidRDefault="004F2BCC" w:rsidP="008D1471">
      <w:pPr>
        <w:pStyle w:val="BodyText"/>
        <w:spacing w:before="120"/>
      </w:pPr>
      <w:r>
        <w:t>This correspondence</w:t>
      </w:r>
      <w:r w:rsidRPr="003466F8">
        <w:rPr>
          <w:rStyle w:val="FootnoteReference"/>
          <w:position w:val="6"/>
          <w:sz w:val="28"/>
          <w:szCs w:val="28"/>
        </w:rPr>
        <w:footnoteReference w:id="7"/>
      </w:r>
      <w:r>
        <w:t xml:space="preserve"> is not accidental!</w:t>
      </w:r>
    </w:p>
    <w:p w:rsidR="004F2BCC" w:rsidRDefault="004F2BCC" w:rsidP="004F2BCC">
      <w:pPr>
        <w:pStyle w:val="BodyText"/>
      </w:pPr>
    </w:p>
    <w:p w:rsidR="004F2BCC" w:rsidRDefault="004F2BCC" w:rsidP="002D60FC">
      <w:pPr>
        <w:pStyle w:val="Times18"/>
      </w:pPr>
      <w:r>
        <w:t>A</w:t>
      </w:r>
      <w:r w:rsidR="004358ED">
        <w:t xml:space="preserve"> convenient </w:t>
      </w:r>
      <w:r>
        <w:t xml:space="preserve">way to test </w:t>
      </w:r>
      <w:r w:rsidR="005C69D5" w:rsidRPr="00051E78">
        <w:rPr>
          <w:i/>
        </w:rPr>
        <w:t>H</w:t>
      </w:r>
      <w:r w:rsidR="005C69D5">
        <w:rPr>
          <w:vertAlign w:val="subscript"/>
        </w:rPr>
        <w:t>0</w:t>
      </w:r>
      <w:r w:rsidR="005C69D5">
        <w:t xml:space="preserve">: </w:t>
      </w:r>
      <w:r w:rsidR="002D60FC" w:rsidRPr="009F3BB5">
        <w:rPr>
          <w:i/>
        </w:rPr>
        <w:sym w:font="Symbol" w:char="F06D"/>
      </w:r>
      <w:r w:rsidR="002D60FC">
        <w:t xml:space="preserve"> = </w:t>
      </w:r>
      <w:r w:rsidR="002D60FC" w:rsidRPr="00CD459D">
        <w:rPr>
          <w:i/>
        </w:rPr>
        <w:sym w:font="Symbol" w:char="F06D"/>
      </w:r>
      <w:r w:rsidR="002D60FC">
        <w:rPr>
          <w:vertAlign w:val="subscript"/>
        </w:rPr>
        <w:t>0</w:t>
      </w:r>
      <w:r w:rsidR="00C01865">
        <w:t xml:space="preserve"> </w:t>
      </w:r>
      <w:r w:rsidR="002D60FC">
        <w:t xml:space="preserve">versus </w:t>
      </w:r>
      <w:r w:rsidR="002D60FC" w:rsidRPr="009F3BB5">
        <w:rPr>
          <w:i/>
        </w:rPr>
        <w:t>H</w:t>
      </w:r>
      <w:r w:rsidR="002D60FC" w:rsidRPr="00EB3B32">
        <w:rPr>
          <w:vertAlign w:val="subscript"/>
        </w:rPr>
        <w:t>a</w:t>
      </w:r>
      <w:r w:rsidR="002D60FC">
        <w:t xml:space="preserve">: </w:t>
      </w:r>
      <w:r w:rsidR="002D60FC" w:rsidRPr="009F3BB5">
        <w:rPr>
          <w:i/>
        </w:rPr>
        <w:sym w:font="Symbol" w:char="F06D"/>
      </w:r>
      <w:r w:rsidR="002D60FC">
        <w:t xml:space="preserve"> </w:t>
      </w:r>
      <w:r w:rsidR="00B16048">
        <w:t>≠</w:t>
      </w:r>
      <w:r w:rsidR="002D60FC">
        <w:t xml:space="preserve"> </w:t>
      </w:r>
      <w:r w:rsidR="002D60FC" w:rsidRPr="00CD459D">
        <w:rPr>
          <w:i/>
        </w:rPr>
        <w:sym w:font="Symbol" w:char="F06D"/>
      </w:r>
      <w:proofErr w:type="gramStart"/>
      <w:r w:rsidR="002D60FC">
        <w:rPr>
          <w:vertAlign w:val="subscript"/>
        </w:rPr>
        <w:t>0</w:t>
      </w:r>
      <w:r w:rsidR="002D60FC">
        <w:t xml:space="preserve">  </w:t>
      </w:r>
      <w:r>
        <w:t>at</w:t>
      </w:r>
      <w:proofErr w:type="gramEnd"/>
      <w:r>
        <w:t xml:space="preserve"> the </w:t>
      </w:r>
      <w:r>
        <w:rPr>
          <w:rFonts w:ascii="Symbol" w:hAnsi="Symbol"/>
          <w:i/>
        </w:rPr>
        <w:t></w:t>
      </w:r>
      <w:r>
        <w:rPr>
          <w:rFonts w:ascii="Symbol" w:hAnsi="Symbol"/>
          <w:i/>
        </w:rPr>
        <w:t></w:t>
      </w:r>
      <w:r>
        <w:t>=.05 level of significance uses a confidence interval:</w:t>
      </w:r>
    </w:p>
    <w:p w:rsidR="004F2BCC" w:rsidRDefault="004F2BCC" w:rsidP="004F2BCC">
      <w:pPr>
        <w:pStyle w:val="BodyText"/>
      </w:pPr>
    </w:p>
    <w:p w:rsidR="004F2BCC" w:rsidRPr="00935EFF" w:rsidRDefault="004F2BCC" w:rsidP="002D60FC">
      <w:pPr>
        <w:pStyle w:val="Times18"/>
        <w:jc w:val="center"/>
      </w:pPr>
      <w:r>
        <w:t xml:space="preserve">Reject </w:t>
      </w:r>
      <w:r w:rsidR="002D60FC" w:rsidRPr="00051E78">
        <w:rPr>
          <w:i/>
        </w:rPr>
        <w:t>H</w:t>
      </w:r>
      <w:r w:rsidR="002D60FC">
        <w:rPr>
          <w:vertAlign w:val="subscript"/>
        </w:rPr>
        <w:t>0</w:t>
      </w:r>
      <w:r w:rsidR="002D60FC">
        <w:t xml:space="preserve">: </w:t>
      </w:r>
      <w:r w:rsidR="002D60FC" w:rsidRPr="009F3BB5">
        <w:rPr>
          <w:i/>
        </w:rPr>
        <w:sym w:font="Symbol" w:char="F06D"/>
      </w:r>
      <w:r w:rsidR="002D60FC" w:rsidRPr="002D60FC">
        <w:rPr>
          <w:vertAlign w:val="subscript"/>
        </w:rPr>
        <w:t>0</w:t>
      </w:r>
      <w:r w:rsidR="002D60FC">
        <w:t xml:space="preserve"> = </w:t>
      </w:r>
      <w:r w:rsidR="002D60FC" w:rsidRPr="00CD459D">
        <w:rPr>
          <w:i/>
        </w:rPr>
        <w:sym w:font="Symbol" w:char="F06D"/>
      </w:r>
      <w:r w:rsidR="002D60FC">
        <w:rPr>
          <w:vertAlign w:val="subscript"/>
        </w:rPr>
        <w:t>0</w:t>
      </w:r>
      <w:r w:rsidR="00C01865">
        <w:t xml:space="preserve"> </w:t>
      </w:r>
      <w:r>
        <w:t xml:space="preserve">when </w:t>
      </w:r>
      <w:r w:rsidR="00837487" w:rsidRPr="00CD459D">
        <w:rPr>
          <w:i/>
        </w:rPr>
        <w:sym w:font="Symbol" w:char="F06D"/>
      </w:r>
      <w:r w:rsidR="00837487">
        <w:rPr>
          <w:vertAlign w:val="subscript"/>
        </w:rPr>
        <w:t>0</w:t>
      </w:r>
      <w:r w:rsidR="00837487">
        <w:t xml:space="preserve"> lies outside t</w:t>
      </w:r>
      <w:r>
        <w:t xml:space="preserve">he 95% CI for </w:t>
      </w:r>
      <w:r w:rsidRPr="00CD459D">
        <w:rPr>
          <w:i/>
        </w:rPr>
        <w:sym w:font="Symbol" w:char="F06D"/>
      </w:r>
      <w:r w:rsidR="00935EFF">
        <w:t>.</w:t>
      </w:r>
    </w:p>
    <w:p w:rsidR="004F2BCC" w:rsidRDefault="004F2BCC" w:rsidP="004F2BCC">
      <w:pPr>
        <w:pStyle w:val="BodyText"/>
      </w:pPr>
    </w:p>
    <w:p w:rsidR="004F2BCC" w:rsidRDefault="004F2BCC" w:rsidP="004F2BCC">
      <w:pPr>
        <w:pStyle w:val="BodyText"/>
      </w:pPr>
      <w:r>
        <w:t xml:space="preserve">For example, </w:t>
      </w:r>
      <w:r w:rsidR="002D60FC">
        <w:t>for testing the stock returns</w:t>
      </w:r>
      <w:r>
        <w:t xml:space="preserve">, the 95% CI for the population proportion is </w:t>
      </w:r>
      <w:r w:rsidR="002D60FC">
        <w:br/>
      </w:r>
      <w:r>
        <w:t>(</w:t>
      </w:r>
      <w:r w:rsidR="002D60FC">
        <w:t>-0.0003, 0.0012</w:t>
      </w:r>
      <w:r>
        <w:t>).</w:t>
      </w:r>
      <w:r w:rsidR="002D60FC">
        <w:t xml:space="preserve">  Since </w:t>
      </w:r>
      <w:r w:rsidR="002D60FC" w:rsidRPr="009F3BB5">
        <w:rPr>
          <w:i/>
        </w:rPr>
        <w:sym w:font="Symbol" w:char="F06D"/>
      </w:r>
      <w:r w:rsidR="002D60FC" w:rsidRPr="002D60FC">
        <w:rPr>
          <w:vertAlign w:val="subscript"/>
        </w:rPr>
        <w:t>0</w:t>
      </w:r>
      <w:r w:rsidR="002D60FC">
        <w:t xml:space="preserve"> = 0 lies inside the confidence interval, we cannot reject </w:t>
      </w:r>
      <w:r w:rsidR="002D60FC" w:rsidRPr="00051E78">
        <w:rPr>
          <w:i/>
        </w:rPr>
        <w:t>H</w:t>
      </w:r>
      <w:r w:rsidR="002D60FC">
        <w:rPr>
          <w:vertAlign w:val="subscript"/>
        </w:rPr>
        <w:t>0</w:t>
      </w:r>
      <w:r w:rsidR="002D60FC">
        <w:t>.</w:t>
      </w:r>
    </w:p>
    <w:p w:rsidR="004F2BCC" w:rsidRDefault="004F2BCC" w:rsidP="004F2BCC">
      <w:pPr>
        <w:pStyle w:val="BodyText"/>
      </w:pPr>
    </w:p>
    <w:p w:rsidR="004F2BCC" w:rsidRPr="003C1BD5" w:rsidRDefault="004F2BCC" w:rsidP="004F2BCC">
      <w:pPr>
        <w:pStyle w:val="blueheading"/>
        <w:rPr>
          <w:color w:val="auto"/>
          <w:sz w:val="36"/>
          <w:szCs w:val="36"/>
        </w:rPr>
      </w:pPr>
      <w:r w:rsidRPr="003C1BD5">
        <w:rPr>
          <w:color w:val="auto"/>
          <w:sz w:val="36"/>
          <w:szCs w:val="36"/>
        </w:rPr>
        <w:t xml:space="preserve">This seems reasonable since a confidence interval is the set of plausible values for </w:t>
      </w:r>
      <w:r w:rsidRPr="00CD459D">
        <w:rPr>
          <w:i/>
          <w:color w:val="auto"/>
          <w:sz w:val="36"/>
          <w:szCs w:val="36"/>
        </w:rPr>
        <w:sym w:font="Symbol" w:char="F06D"/>
      </w:r>
      <w:r>
        <w:rPr>
          <w:color w:val="auto"/>
          <w:sz w:val="36"/>
          <w:szCs w:val="36"/>
        </w:rPr>
        <w:t xml:space="preserve"> given the data.</w:t>
      </w:r>
    </w:p>
    <w:p w:rsidR="002D60FC" w:rsidRDefault="002D60FC">
      <w:pPr>
        <w:rPr>
          <w:rFonts w:ascii="Times" w:hAnsi="Times"/>
          <w:b/>
          <w:bCs/>
          <w:smallCaps/>
          <w:sz w:val="32"/>
          <w:szCs w:val="32"/>
        </w:rPr>
      </w:pPr>
      <w:r>
        <w:rPr>
          <w:szCs w:val="32"/>
        </w:rPr>
        <w:br w:type="page"/>
      </w:r>
    </w:p>
    <w:p w:rsidR="002D60FC" w:rsidRPr="00163D1B" w:rsidRDefault="002D60FC" w:rsidP="002D60FC">
      <w:pPr>
        <w:pStyle w:val="Heading1"/>
        <w:rPr>
          <w:szCs w:val="32"/>
        </w:rPr>
      </w:pPr>
      <w:r w:rsidRPr="00163D1B">
        <w:rPr>
          <w:szCs w:val="32"/>
        </w:rPr>
        <w:t>The "2 Standard Error" Rule of Thumb</w:t>
      </w:r>
    </w:p>
    <w:p w:rsidR="002D60FC" w:rsidRDefault="002D60FC" w:rsidP="002D60FC">
      <w:pPr>
        <w:pStyle w:val="BodyText"/>
        <w:rPr>
          <w:rFonts w:ascii="Times" w:hAnsi="Times"/>
        </w:rPr>
      </w:pPr>
      <w:r>
        <w:rPr>
          <w:rFonts w:ascii="Times" w:hAnsi="Times"/>
        </w:rPr>
        <w:t xml:space="preserve">For practical purposes, a good </w:t>
      </w:r>
      <w:r>
        <w:rPr>
          <w:rFonts w:ascii="Times" w:hAnsi="Times"/>
          <w:i/>
        </w:rPr>
        <w:t>approximate</w:t>
      </w:r>
      <w:r>
        <w:rPr>
          <w:rFonts w:ascii="Times" w:hAnsi="Times"/>
        </w:rPr>
        <w:t xml:space="preserve"> test of </w:t>
      </w:r>
    </w:p>
    <w:p w:rsidR="002D60FC" w:rsidRDefault="002D60FC" w:rsidP="002D60FC">
      <w:pPr>
        <w:pStyle w:val="Times18"/>
      </w:pPr>
    </w:p>
    <w:p w:rsidR="002D60FC" w:rsidRDefault="002D60FC" w:rsidP="002D60FC">
      <w:pPr>
        <w:pStyle w:val="Times18"/>
        <w:jc w:val="center"/>
      </w:pPr>
      <w:r w:rsidRPr="00051E78">
        <w:rPr>
          <w:i/>
        </w:rPr>
        <w:t>H</w:t>
      </w:r>
      <w:r>
        <w:rPr>
          <w:vertAlign w:val="subscript"/>
        </w:rPr>
        <w:t>0</w:t>
      </w:r>
      <w:r>
        <w:t xml:space="preserve">: </w:t>
      </w:r>
      <w:r w:rsidRPr="009F3BB5">
        <w:rPr>
          <w:i/>
        </w:rPr>
        <w:sym w:font="Symbol" w:char="F06D"/>
      </w:r>
      <w:r>
        <w:t xml:space="preserve"> = </w:t>
      </w:r>
      <w:r w:rsidRPr="00CD459D">
        <w:rPr>
          <w:i/>
        </w:rPr>
        <w:sym w:font="Symbol" w:char="F06D"/>
      </w:r>
      <w:proofErr w:type="gramStart"/>
      <w:r>
        <w:rPr>
          <w:vertAlign w:val="subscript"/>
        </w:rPr>
        <w:t>0</w:t>
      </w:r>
      <w:r>
        <w:t xml:space="preserve">  versus</w:t>
      </w:r>
      <w:proofErr w:type="gramEnd"/>
      <w:r>
        <w:t xml:space="preserve"> </w:t>
      </w:r>
      <w:r w:rsidRPr="009F3BB5">
        <w:rPr>
          <w:i/>
        </w:rPr>
        <w:t>H</w:t>
      </w:r>
      <w:r w:rsidRPr="00EB3B32">
        <w:rPr>
          <w:vertAlign w:val="subscript"/>
        </w:rPr>
        <w:t>a</w:t>
      </w:r>
      <w:r>
        <w:t xml:space="preserve">: </w:t>
      </w:r>
      <w:r w:rsidRPr="009F3BB5">
        <w:rPr>
          <w:i/>
        </w:rPr>
        <w:sym w:font="Symbol" w:char="F06D"/>
      </w:r>
      <w:r>
        <w:t xml:space="preserve"> </w:t>
      </w:r>
      <w:r w:rsidR="00B16048">
        <w:t>≠</w:t>
      </w:r>
      <w:r>
        <w:t xml:space="preserve"> </w:t>
      </w:r>
      <w:r w:rsidRPr="00CD459D">
        <w:rPr>
          <w:i/>
        </w:rPr>
        <w:sym w:font="Symbol" w:char="F06D"/>
      </w:r>
      <w:r>
        <w:rPr>
          <w:vertAlign w:val="subscript"/>
        </w:rPr>
        <w:t>0</w:t>
      </w:r>
    </w:p>
    <w:p w:rsidR="002D60FC" w:rsidRDefault="002D60FC" w:rsidP="002D60FC">
      <w:pPr>
        <w:pStyle w:val="Times18"/>
      </w:pPr>
      <w:proofErr w:type="gramStart"/>
      <w:r>
        <w:t>is</w:t>
      </w:r>
      <w:proofErr w:type="gramEnd"/>
      <w:r>
        <w:t xml:space="preserve"> to</w:t>
      </w:r>
    </w:p>
    <w:p w:rsidR="002D60FC" w:rsidRDefault="002D60FC" w:rsidP="002D60FC">
      <w:pPr>
        <w:pStyle w:val="Times18"/>
      </w:pPr>
    </w:p>
    <w:p w:rsidR="002D60FC" w:rsidRDefault="002D60FC" w:rsidP="002D60FC">
      <w:pPr>
        <w:pStyle w:val="Times18"/>
        <w:jc w:val="center"/>
      </w:pPr>
      <w:r>
        <w:t xml:space="preserve">Reject </w:t>
      </w:r>
      <w:r w:rsidRPr="00051E78">
        <w:rPr>
          <w:i/>
        </w:rPr>
        <w:t>H</w:t>
      </w:r>
      <w:r>
        <w:rPr>
          <w:vertAlign w:val="subscript"/>
        </w:rPr>
        <w:t>0</w:t>
      </w:r>
      <w:r>
        <w:t xml:space="preserve">: </w:t>
      </w:r>
      <w:r w:rsidRPr="009F3BB5">
        <w:rPr>
          <w:i/>
        </w:rPr>
        <w:sym w:font="Symbol" w:char="F06D"/>
      </w:r>
      <w:r>
        <w:t xml:space="preserve"> = </w:t>
      </w:r>
      <w:r w:rsidRPr="00CD459D">
        <w:rPr>
          <w:i/>
        </w:rPr>
        <w:sym w:font="Symbol" w:char="F06D"/>
      </w:r>
      <w:r>
        <w:rPr>
          <w:vertAlign w:val="subscript"/>
        </w:rPr>
        <w:t>0</w:t>
      </w:r>
      <w:r>
        <w:t xml:space="preserve"> at the </w:t>
      </w:r>
      <w:r>
        <w:rPr>
          <w:rFonts w:ascii="Symbol" w:hAnsi="Symbol"/>
        </w:rPr>
        <w:t></w:t>
      </w:r>
      <w:r>
        <w:t>=</w:t>
      </w:r>
      <w:proofErr w:type="gramStart"/>
      <w:r>
        <w:t>.05</w:t>
      </w:r>
      <w:proofErr w:type="gramEnd"/>
      <w:r>
        <w:t xml:space="preserve"> level when the |</w:t>
      </w:r>
      <w:r w:rsidRPr="00AA5250">
        <w:t>t</w:t>
      </w:r>
      <w:r>
        <w:t xml:space="preserve">-statistic| </w:t>
      </w:r>
      <w:r>
        <w:sym w:font="Symbol" w:char="F0B3"/>
      </w:r>
      <w:r>
        <w:t xml:space="preserve"> 2</w:t>
      </w:r>
    </w:p>
    <w:p w:rsidR="002D60FC" w:rsidRDefault="002D60FC" w:rsidP="002D60FC">
      <w:pPr>
        <w:pStyle w:val="Times18"/>
      </w:pPr>
    </w:p>
    <w:p w:rsidR="002D60FC" w:rsidRPr="00506834" w:rsidRDefault="002D60FC" w:rsidP="002D60FC">
      <w:pPr>
        <w:pStyle w:val="Times18"/>
      </w:pPr>
      <w:r>
        <w:t>(</w:t>
      </w:r>
      <w:proofErr w:type="gramStart"/>
      <w:r>
        <w:t>i</w:t>
      </w:r>
      <w:proofErr w:type="gramEnd"/>
      <w:r>
        <w:t xml:space="preserve">.e., reject </w:t>
      </w:r>
      <w:r w:rsidRPr="00FD16FC">
        <w:rPr>
          <w:i/>
        </w:rPr>
        <w:t>H</w:t>
      </w:r>
      <w:r>
        <w:rPr>
          <w:vertAlign w:val="subscript"/>
        </w:rPr>
        <w:t xml:space="preserve">0 </w:t>
      </w:r>
      <w:r>
        <w:t xml:space="preserve">when </w:t>
      </w:r>
      <w:r w:rsidRPr="001951F0">
        <w:rPr>
          <w:position w:val="-2"/>
        </w:rPr>
        <w:object w:dxaOrig="200" w:dyaOrig="200">
          <v:shape id="_x0000_i1029" type="#_x0000_t75" style="width:15pt;height:15pt" o:ole="">
            <v:imagedata r:id="rId21" r:pict="rId22" o:title=""/>
          </v:shape>
          <o:OLEObject Type="Embed" ProgID="Equation.3" ShapeID="_x0000_i1029" DrawAspect="Content" ObjectID="_1215409052" r:id="rId23"/>
        </w:object>
      </w:r>
      <w:r>
        <w:rPr>
          <w:position w:val="-2"/>
        </w:rPr>
        <w:t xml:space="preserve"> </w:t>
      </w:r>
      <w:r>
        <w:t xml:space="preserve">is more than 2 standard errors away from </w:t>
      </w:r>
      <w:r w:rsidRPr="005C69D5">
        <w:rPr>
          <w:i/>
        </w:rPr>
        <w:sym w:font="Symbol" w:char="F06D"/>
      </w:r>
      <w:r>
        <w:rPr>
          <w:vertAlign w:val="subscript"/>
        </w:rPr>
        <w:t>0</w:t>
      </w:r>
      <w:r>
        <w:t>).</w:t>
      </w:r>
    </w:p>
    <w:p w:rsidR="004F2BCC" w:rsidRPr="002C1531" w:rsidRDefault="002D60FC" w:rsidP="002D60FC">
      <w:pPr>
        <w:pStyle w:val="Heading1"/>
        <w:rPr>
          <w:szCs w:val="32"/>
        </w:rPr>
      </w:pPr>
      <w:r>
        <w:rPr>
          <w:sz w:val="40"/>
          <w:szCs w:val="40"/>
        </w:rPr>
        <w:br w:type="page"/>
      </w:r>
      <w:r w:rsidR="004F2BCC" w:rsidRPr="002C1531">
        <w:rPr>
          <w:szCs w:val="32"/>
        </w:rPr>
        <w:t xml:space="preserve">Summary of Testing </w:t>
      </w:r>
      <w:r w:rsidR="004F2BCC" w:rsidRPr="002C1531">
        <w:rPr>
          <w:i/>
          <w:szCs w:val="32"/>
        </w:rPr>
        <w:t>H</w:t>
      </w:r>
      <w:r w:rsidR="004F2BCC" w:rsidRPr="002C1531">
        <w:rPr>
          <w:szCs w:val="32"/>
          <w:vertAlign w:val="subscript"/>
        </w:rPr>
        <w:t>0</w:t>
      </w:r>
      <w:r w:rsidR="004F2BCC" w:rsidRPr="002C1531">
        <w:rPr>
          <w:szCs w:val="32"/>
        </w:rPr>
        <w:t xml:space="preserve">: </w:t>
      </w:r>
      <w:r w:rsidR="004F2BCC" w:rsidRPr="002C1531">
        <w:rPr>
          <w:i/>
          <w:szCs w:val="32"/>
        </w:rPr>
        <w:sym w:font="Symbol" w:char="F06D"/>
      </w:r>
      <w:r w:rsidR="004F2BCC" w:rsidRPr="002C1531">
        <w:rPr>
          <w:szCs w:val="32"/>
        </w:rPr>
        <w:t xml:space="preserve"> = </w:t>
      </w:r>
      <w:r w:rsidR="004F2BCC" w:rsidRPr="002C1531">
        <w:rPr>
          <w:i/>
          <w:szCs w:val="32"/>
        </w:rPr>
        <w:sym w:font="Symbol" w:char="F06D"/>
      </w:r>
      <w:r w:rsidR="004F2BCC" w:rsidRPr="002C1531">
        <w:rPr>
          <w:szCs w:val="32"/>
          <w:vertAlign w:val="subscript"/>
        </w:rPr>
        <w:t xml:space="preserve">0 </w:t>
      </w:r>
      <w:r w:rsidR="004F2BCC" w:rsidRPr="002C1531">
        <w:rPr>
          <w:szCs w:val="32"/>
        </w:rPr>
        <w:t xml:space="preserve">versus </w:t>
      </w:r>
      <w:r w:rsidR="004F2BCC" w:rsidRPr="002C1531">
        <w:rPr>
          <w:i/>
          <w:szCs w:val="32"/>
        </w:rPr>
        <w:t>H</w:t>
      </w:r>
      <w:r w:rsidR="004F2BCC" w:rsidRPr="002C1531">
        <w:rPr>
          <w:szCs w:val="32"/>
          <w:vertAlign w:val="subscript"/>
        </w:rPr>
        <w:t>1</w:t>
      </w:r>
      <w:r w:rsidR="004F2BCC" w:rsidRPr="002C1531">
        <w:rPr>
          <w:szCs w:val="32"/>
        </w:rPr>
        <w:t xml:space="preserve">: </w:t>
      </w:r>
      <w:r w:rsidR="004F2BCC" w:rsidRPr="002C1531">
        <w:rPr>
          <w:i/>
          <w:szCs w:val="32"/>
        </w:rPr>
        <w:sym w:font="Symbol" w:char="F06D"/>
      </w:r>
      <w:r w:rsidR="004F2BCC" w:rsidRPr="002C1531">
        <w:rPr>
          <w:szCs w:val="32"/>
        </w:rPr>
        <w:t xml:space="preserve"> </w:t>
      </w:r>
      <w:r w:rsidR="001B2446">
        <w:rPr>
          <w:szCs w:val="32"/>
        </w:rPr>
        <w:t>≠</w:t>
      </w:r>
      <w:r w:rsidR="004F2BCC" w:rsidRPr="002C1531">
        <w:rPr>
          <w:szCs w:val="32"/>
        </w:rPr>
        <w:t xml:space="preserve"> </w:t>
      </w:r>
      <w:r w:rsidR="004F2BCC" w:rsidRPr="002C1531">
        <w:rPr>
          <w:i/>
          <w:szCs w:val="32"/>
        </w:rPr>
        <w:sym w:font="Symbol" w:char="F06D"/>
      </w:r>
      <w:r w:rsidR="004F2BCC" w:rsidRPr="002C1531">
        <w:rPr>
          <w:szCs w:val="32"/>
          <w:vertAlign w:val="subscript"/>
        </w:rPr>
        <w:t>0</w:t>
      </w:r>
    </w:p>
    <w:p w:rsidR="004F2BCC" w:rsidRPr="002A2019" w:rsidRDefault="004F2BCC" w:rsidP="004F2BCC">
      <w:pPr>
        <w:pStyle w:val="BodyText"/>
      </w:pPr>
      <w:r w:rsidRPr="002A2019">
        <w:t>The following conditions are equivalent.</w:t>
      </w:r>
      <w:r w:rsidRPr="00C17C78">
        <w:rPr>
          <w:rStyle w:val="FootnoteReference"/>
          <w:sz w:val="28"/>
          <w:szCs w:val="28"/>
        </w:rPr>
        <w:footnoteReference w:id="8"/>
      </w:r>
    </w:p>
    <w:p w:rsidR="004F2BCC" w:rsidRPr="002A2019" w:rsidRDefault="004F2BCC" w:rsidP="004F2BCC">
      <w:pPr>
        <w:pStyle w:val="BodyText"/>
      </w:pPr>
    </w:p>
    <w:p w:rsidR="004F2BCC" w:rsidRPr="002A2019" w:rsidRDefault="004F2BCC" w:rsidP="00241096">
      <w:pPr>
        <w:pStyle w:val="Times18"/>
        <w:spacing w:before="120"/>
        <w:ind w:left="1440"/>
      </w:pPr>
      <w:r w:rsidRPr="002A2019">
        <w:t xml:space="preserve">(a) The </w:t>
      </w:r>
      <w:r>
        <w:rPr>
          <w:i/>
        </w:rPr>
        <w:t>p</w:t>
      </w:r>
      <w:r>
        <w:t>-value</w:t>
      </w:r>
      <w:r w:rsidRPr="002A2019">
        <w:t xml:space="preserve"> is less than 0.05.</w:t>
      </w:r>
    </w:p>
    <w:p w:rsidR="004F2BCC" w:rsidRPr="002A2019" w:rsidRDefault="004F2BCC" w:rsidP="00241096">
      <w:pPr>
        <w:pStyle w:val="Times18"/>
        <w:spacing w:before="120"/>
        <w:ind w:left="1440"/>
      </w:pPr>
      <w:r w:rsidRPr="002A2019">
        <w:t xml:space="preserve">(b) The absolute value of the </w:t>
      </w:r>
      <w:r w:rsidRPr="00BC4945">
        <w:rPr>
          <w:i/>
        </w:rPr>
        <w:t>t</w:t>
      </w:r>
      <w:r>
        <w:t>-statistic</w:t>
      </w:r>
      <w:r w:rsidRPr="002A2019">
        <w:t xml:space="preserve"> is larger than 2 (</w:t>
      </w:r>
      <w:r>
        <w:t xml:space="preserve">i.e., </w:t>
      </w:r>
      <w:r w:rsidRPr="002A2019">
        <w:t>|</w:t>
      </w:r>
      <w:r w:rsidR="00F70634">
        <w:t xml:space="preserve"> </w:t>
      </w:r>
      <w:r w:rsidRPr="00FD16FC">
        <w:rPr>
          <w:i/>
        </w:rPr>
        <w:t>t</w:t>
      </w:r>
      <w:r w:rsidR="00F70634">
        <w:t xml:space="preserve"> </w:t>
      </w:r>
      <w:r w:rsidRPr="002A2019">
        <w:t>| &gt; 2)</w:t>
      </w:r>
      <w:r>
        <w:t>.</w:t>
      </w:r>
    </w:p>
    <w:p w:rsidR="004F2BCC" w:rsidRDefault="004F2BCC" w:rsidP="00241096">
      <w:pPr>
        <w:pStyle w:val="Times18"/>
        <w:spacing w:before="120"/>
        <w:ind w:left="1440"/>
        <w:rPr>
          <w:vertAlign w:val="subscript"/>
        </w:rPr>
      </w:pPr>
      <w:r w:rsidRPr="002A2019">
        <w:t>(c)</w:t>
      </w:r>
      <w:r>
        <w:t xml:space="preserve"> </w:t>
      </w:r>
      <w:r w:rsidRPr="002A2019">
        <w:t xml:space="preserve">The 95% confidence interval </w:t>
      </w:r>
      <w:r>
        <w:t>does not contain</w:t>
      </w:r>
      <w:r w:rsidRPr="002A2019">
        <w:t xml:space="preserve"> </w:t>
      </w:r>
      <w:r w:rsidRPr="00DA6894">
        <w:rPr>
          <w:i/>
        </w:rPr>
        <w:sym w:font="Symbol" w:char="F06D"/>
      </w:r>
      <w:r w:rsidRPr="002A2019">
        <w:rPr>
          <w:vertAlign w:val="subscript"/>
        </w:rPr>
        <w:t>0</w:t>
      </w:r>
      <w:r>
        <w:rPr>
          <w:vertAlign w:val="subscript"/>
        </w:rPr>
        <w:t>.</w:t>
      </w:r>
    </w:p>
    <w:p w:rsidR="003D098B" w:rsidRPr="002A2019" w:rsidRDefault="003D098B" w:rsidP="004F2BCC">
      <w:pPr>
        <w:pStyle w:val="BodyText"/>
        <w:numPr>
          <w:ins w:id="0" w:author="Robert Stine" w:date="2009-07-15T17:25:00Z"/>
        </w:numPr>
        <w:spacing w:before="100" w:beforeAutospacing="1"/>
        <w:ind w:left="1440"/>
      </w:pPr>
    </w:p>
    <w:p w:rsidR="004F2BCC" w:rsidRPr="002A2019" w:rsidRDefault="004F2BCC" w:rsidP="004F2BCC">
      <w:pPr>
        <w:pStyle w:val="BodyText"/>
      </w:pPr>
    </w:p>
    <w:p w:rsidR="004F2BCC" w:rsidRPr="00241096" w:rsidRDefault="004F2BCC" w:rsidP="004F2BCC">
      <w:pPr>
        <w:pStyle w:val="BodyText"/>
      </w:pPr>
      <w:r w:rsidRPr="002A2019">
        <w:t xml:space="preserve">In </w:t>
      </w:r>
      <w:r w:rsidR="00EB170D">
        <w:t>any of these</w:t>
      </w:r>
      <w:r w:rsidRPr="002A2019">
        <w:t xml:space="preserve"> case</w:t>
      </w:r>
      <w:r w:rsidR="00EB170D">
        <w:t>s</w:t>
      </w:r>
      <w:r w:rsidRPr="002A2019">
        <w:t>, we reject</w:t>
      </w:r>
      <w:r w:rsidR="00241096">
        <w:t xml:space="preserve"> </w:t>
      </w:r>
      <w:r w:rsidR="00241096" w:rsidRPr="00051E78">
        <w:rPr>
          <w:i/>
        </w:rPr>
        <w:t>H</w:t>
      </w:r>
      <w:r w:rsidR="00241096">
        <w:rPr>
          <w:vertAlign w:val="subscript"/>
        </w:rPr>
        <w:t>0</w:t>
      </w:r>
      <w:r w:rsidR="00241096">
        <w:t xml:space="preserve">: </w:t>
      </w:r>
      <w:r w:rsidR="00241096" w:rsidRPr="009F3BB5">
        <w:rPr>
          <w:i/>
        </w:rPr>
        <w:sym w:font="Symbol" w:char="F06D"/>
      </w:r>
      <w:r w:rsidR="00241096">
        <w:t xml:space="preserve"> = </w:t>
      </w:r>
      <w:r w:rsidR="00241096" w:rsidRPr="00CD459D">
        <w:rPr>
          <w:i/>
        </w:rPr>
        <w:sym w:font="Symbol" w:char="F06D"/>
      </w:r>
      <w:r w:rsidR="00241096">
        <w:rPr>
          <w:vertAlign w:val="subscript"/>
        </w:rPr>
        <w:t>0</w:t>
      </w:r>
      <w:r w:rsidR="00241096">
        <w:t>.</w:t>
      </w:r>
    </w:p>
    <w:p w:rsidR="004F2BCC" w:rsidRPr="00F069AF" w:rsidRDefault="004F2BCC" w:rsidP="004F2BCC">
      <w:pPr>
        <w:pStyle w:val="Heading1"/>
        <w:rPr>
          <w:szCs w:val="32"/>
        </w:rPr>
      </w:pPr>
      <w:r>
        <w:rPr>
          <w:sz w:val="40"/>
          <w:szCs w:val="40"/>
        </w:rPr>
        <w:br w:type="page"/>
      </w:r>
      <w:r w:rsidRPr="00F069AF">
        <w:rPr>
          <w:szCs w:val="32"/>
        </w:rPr>
        <w:t xml:space="preserve">The Two-Sample </w:t>
      </w:r>
      <w:r w:rsidRPr="00F069AF">
        <w:rPr>
          <w:i/>
          <w:smallCaps w:val="0"/>
          <w:szCs w:val="32"/>
        </w:rPr>
        <w:t>t</w:t>
      </w:r>
      <w:r w:rsidRPr="00F069AF">
        <w:rPr>
          <w:szCs w:val="32"/>
        </w:rPr>
        <w:t xml:space="preserve"> Test</w:t>
      </w:r>
    </w:p>
    <w:p w:rsidR="004F2BCC" w:rsidRDefault="004F2BCC" w:rsidP="004F2BCC">
      <w:pPr>
        <w:pStyle w:val="BodyText"/>
      </w:pPr>
      <w:r>
        <w:t xml:space="preserve">Suppose we have </w:t>
      </w:r>
      <w:r>
        <w:rPr>
          <w:i/>
        </w:rPr>
        <w:t>two</w:t>
      </w:r>
      <w:r>
        <w:t xml:space="preserve"> </w:t>
      </w:r>
      <w:r>
        <w:rPr>
          <w:i/>
        </w:rPr>
        <w:t>independent</w:t>
      </w:r>
      <w:r>
        <w:t xml:space="preserve"> random samples</w:t>
      </w:r>
      <w:r w:rsidRPr="00C17C78">
        <w:rPr>
          <w:rStyle w:val="FootnoteReference"/>
          <w:sz w:val="28"/>
          <w:szCs w:val="28"/>
        </w:rPr>
        <w:footnoteReference w:id="9"/>
      </w:r>
      <w:r>
        <w:t>:</w:t>
      </w:r>
    </w:p>
    <w:p w:rsidR="004F2BCC" w:rsidRDefault="004F2BCC" w:rsidP="004F2BCC">
      <w:pPr>
        <w:pStyle w:val="BodyText"/>
      </w:pPr>
    </w:p>
    <w:p w:rsidR="004F2BCC" w:rsidRPr="00334BF1" w:rsidRDefault="00334BF1" w:rsidP="004F2BCC">
      <w:pPr>
        <w:pStyle w:val="BodyText"/>
        <w:jc w:val="center"/>
      </w:pPr>
      <w:proofErr w:type="gramStart"/>
      <w:r w:rsidRPr="00334BF1">
        <w:rPr>
          <w:i/>
        </w:rPr>
        <w:t>x</w:t>
      </w:r>
      <w:r w:rsidRPr="00334BF1">
        <w:rPr>
          <w:vertAlign w:val="subscript"/>
        </w:rPr>
        <w:t>1</w:t>
      </w:r>
      <w:proofErr w:type="gramEnd"/>
      <w:r>
        <w:t xml:space="preserve">,…, </w:t>
      </w:r>
      <w:proofErr w:type="spellStart"/>
      <w:r w:rsidRPr="00334BF1">
        <w:rPr>
          <w:i/>
        </w:rPr>
        <w:t>x</w:t>
      </w:r>
      <w:r w:rsidRPr="00334BF1">
        <w:rPr>
          <w:i/>
          <w:vertAlign w:val="subscript"/>
        </w:rPr>
        <w:t>m</w:t>
      </w:r>
      <w:proofErr w:type="spellEnd"/>
      <w:r w:rsidR="00CB1661">
        <w:t xml:space="preserve"> </w:t>
      </w:r>
      <w:r w:rsidR="004F2BCC">
        <w:t xml:space="preserve">from a population with unknown mean </w:t>
      </w:r>
      <w:r w:rsidRPr="00CB1661">
        <w:rPr>
          <w:i/>
        </w:rPr>
        <w:sym w:font="Symbol" w:char="F06D"/>
      </w:r>
      <w:r w:rsidRPr="00081086">
        <w:rPr>
          <w:i/>
          <w:vertAlign w:val="subscript"/>
        </w:rPr>
        <w:t>x</w:t>
      </w:r>
    </w:p>
    <w:p w:rsidR="004F2BCC" w:rsidRDefault="00334BF1" w:rsidP="004F2BCC">
      <w:pPr>
        <w:pStyle w:val="BodyText"/>
        <w:jc w:val="center"/>
        <w:rPr>
          <w:i/>
          <w:vertAlign w:val="subscript"/>
        </w:rPr>
      </w:pPr>
      <w:r w:rsidRPr="00334BF1">
        <w:t xml:space="preserve"> </w:t>
      </w:r>
      <w:proofErr w:type="gramStart"/>
      <w:r w:rsidRPr="00334BF1">
        <w:rPr>
          <w:i/>
        </w:rPr>
        <w:t>y</w:t>
      </w:r>
      <w:r w:rsidRPr="00334BF1">
        <w:rPr>
          <w:vertAlign w:val="subscript"/>
        </w:rPr>
        <w:t>1</w:t>
      </w:r>
      <w:proofErr w:type="gramEnd"/>
      <w:r>
        <w:t xml:space="preserve">,…, </w:t>
      </w:r>
      <w:proofErr w:type="spellStart"/>
      <w:r w:rsidRPr="00334BF1">
        <w:rPr>
          <w:i/>
        </w:rPr>
        <w:t>y</w:t>
      </w:r>
      <w:r w:rsidRPr="00334BF1">
        <w:rPr>
          <w:i/>
          <w:vertAlign w:val="subscript"/>
        </w:rPr>
        <w:t>n</w:t>
      </w:r>
      <w:proofErr w:type="spellEnd"/>
      <w:r>
        <w:t xml:space="preserve"> </w:t>
      </w:r>
      <w:r w:rsidR="00CB1661">
        <w:t xml:space="preserve"> </w:t>
      </w:r>
      <w:r w:rsidR="004F2BCC">
        <w:t xml:space="preserve">from a population with unknown mean </w:t>
      </w:r>
      <w:r w:rsidR="004F2BCC" w:rsidRPr="00CB1661">
        <w:rPr>
          <w:i/>
        </w:rPr>
        <w:sym w:font="Symbol" w:char="F06D"/>
      </w:r>
      <w:r w:rsidR="004F2BCC">
        <w:rPr>
          <w:vertAlign w:val="subscript"/>
        </w:rPr>
        <w:t>y</w:t>
      </w:r>
    </w:p>
    <w:p w:rsidR="004F2BCC" w:rsidRDefault="004F2BCC" w:rsidP="004F2BCC">
      <w:pPr>
        <w:pStyle w:val="BodyText"/>
        <w:rPr>
          <w:i/>
          <w:vertAlign w:val="subscript"/>
        </w:rPr>
      </w:pPr>
    </w:p>
    <w:p w:rsidR="004F2BCC" w:rsidRDefault="004F2BCC" w:rsidP="004F2BCC">
      <w:pPr>
        <w:pStyle w:val="BodyText"/>
      </w:pPr>
      <w:proofErr w:type="gramStart"/>
      <w:r>
        <w:t>and</w:t>
      </w:r>
      <w:proofErr w:type="gramEnd"/>
      <w:r>
        <w:t xml:space="preserve"> we want to test the null hypothesis that the means of the populations are the same</w:t>
      </w:r>
      <w:r w:rsidRPr="00C17C78">
        <w:rPr>
          <w:rStyle w:val="FootnoteReference"/>
          <w:sz w:val="28"/>
          <w:szCs w:val="28"/>
        </w:rPr>
        <w:t xml:space="preserve"> </w:t>
      </w:r>
      <w:r w:rsidRPr="00C17C78">
        <w:rPr>
          <w:rStyle w:val="FootnoteReference"/>
          <w:sz w:val="28"/>
          <w:szCs w:val="28"/>
        </w:rPr>
        <w:footnoteReference w:id="10"/>
      </w:r>
    </w:p>
    <w:p w:rsidR="004F2BCC" w:rsidRDefault="004F2BCC" w:rsidP="004F2BCC">
      <w:pPr>
        <w:pStyle w:val="BodyText"/>
      </w:pPr>
    </w:p>
    <w:p w:rsidR="004F2BCC" w:rsidRPr="00FE3996" w:rsidRDefault="004F2BCC" w:rsidP="00F364B4">
      <w:pPr>
        <w:pStyle w:val="BodyText"/>
        <w:jc w:val="center"/>
      </w:pPr>
      <w:r w:rsidRPr="00F364B4">
        <w:rPr>
          <w:i/>
        </w:rPr>
        <w:t>H</w:t>
      </w:r>
      <w:r>
        <w:rPr>
          <w:vertAlign w:val="subscript"/>
        </w:rPr>
        <w:t>0</w:t>
      </w:r>
      <w:r>
        <w:t xml:space="preserve">: </w:t>
      </w:r>
      <w:r w:rsidR="0060497A" w:rsidRPr="00CB1661">
        <w:rPr>
          <w:i/>
        </w:rPr>
        <w:sym w:font="Symbol" w:char="F06D"/>
      </w:r>
      <w:r w:rsidR="0060497A" w:rsidRPr="00081086">
        <w:rPr>
          <w:i/>
          <w:vertAlign w:val="subscript"/>
        </w:rPr>
        <w:t>x</w:t>
      </w:r>
      <w:r w:rsidR="0060497A">
        <w:t xml:space="preserve"> = </w:t>
      </w:r>
      <w:r w:rsidR="0060497A" w:rsidRPr="00CB1661">
        <w:rPr>
          <w:i/>
        </w:rPr>
        <w:sym w:font="Symbol" w:char="F06D"/>
      </w:r>
      <w:r w:rsidR="0060497A" w:rsidRPr="00081086">
        <w:rPr>
          <w:i/>
          <w:vertAlign w:val="subscript"/>
        </w:rPr>
        <w:t>y</w:t>
      </w:r>
      <w:r w:rsidR="0060497A">
        <w:t xml:space="preserve"> </w:t>
      </w:r>
      <w:r>
        <w:t xml:space="preserve">versus </w:t>
      </w:r>
      <w:r w:rsidRPr="00F364B4">
        <w:rPr>
          <w:i/>
        </w:rPr>
        <w:t>H</w:t>
      </w:r>
      <w:r>
        <w:rPr>
          <w:vertAlign w:val="subscript"/>
        </w:rPr>
        <w:t>a</w:t>
      </w:r>
      <w:r>
        <w:t xml:space="preserve">: </w:t>
      </w:r>
      <w:r w:rsidR="0060497A" w:rsidRPr="00CB1661">
        <w:rPr>
          <w:i/>
        </w:rPr>
        <w:sym w:font="Symbol" w:char="F06D"/>
      </w:r>
      <w:r w:rsidR="0060497A" w:rsidRPr="00081086">
        <w:rPr>
          <w:i/>
          <w:vertAlign w:val="subscript"/>
        </w:rPr>
        <w:t>x</w:t>
      </w:r>
      <w:r w:rsidR="00FE3996">
        <w:t xml:space="preserve"> </w:t>
      </w:r>
      <w:r w:rsidR="004D407B">
        <w:t xml:space="preserve">≠ </w:t>
      </w:r>
      <w:r w:rsidR="004D407B" w:rsidRPr="00CB1661">
        <w:rPr>
          <w:i/>
        </w:rPr>
        <w:sym w:font="Symbol" w:char="F06D"/>
      </w:r>
      <w:r w:rsidR="004D407B" w:rsidRPr="00081086">
        <w:rPr>
          <w:i/>
          <w:vertAlign w:val="subscript"/>
        </w:rPr>
        <w:t>y</w:t>
      </w:r>
    </w:p>
    <w:p w:rsidR="004310AC" w:rsidRDefault="004310AC" w:rsidP="004F2BCC">
      <w:pPr>
        <w:pStyle w:val="BodyText"/>
      </w:pPr>
    </w:p>
    <w:p w:rsidR="004F2BCC" w:rsidRDefault="004F2BCC" w:rsidP="004F2BCC">
      <w:pPr>
        <w:pStyle w:val="BodyText"/>
      </w:pPr>
      <w:r>
        <w:t>These hypotheses can also be written as</w:t>
      </w:r>
    </w:p>
    <w:p w:rsidR="004F2BCC" w:rsidRDefault="004F2BCC" w:rsidP="004F2BCC">
      <w:pPr>
        <w:pStyle w:val="BodyText"/>
      </w:pPr>
    </w:p>
    <w:p w:rsidR="004F2BCC" w:rsidRPr="003E6FFE" w:rsidRDefault="004310AC" w:rsidP="004310AC">
      <w:pPr>
        <w:pStyle w:val="BodyText"/>
        <w:jc w:val="center"/>
      </w:pPr>
      <w:r w:rsidRPr="00F364B4">
        <w:rPr>
          <w:i/>
        </w:rPr>
        <w:t>H</w:t>
      </w:r>
      <w:r>
        <w:rPr>
          <w:vertAlign w:val="subscript"/>
        </w:rPr>
        <w:t>0</w:t>
      </w:r>
      <w:r>
        <w:t xml:space="preserve">: </w:t>
      </w:r>
      <w:r w:rsidR="00696CF9">
        <w:t>(</w:t>
      </w:r>
      <w:r w:rsidR="009E1BD3" w:rsidRPr="00CB1661">
        <w:rPr>
          <w:i/>
        </w:rPr>
        <w:sym w:font="Symbol" w:char="F06D"/>
      </w:r>
      <w:r w:rsidR="009E1BD3" w:rsidRPr="00081086">
        <w:rPr>
          <w:i/>
          <w:vertAlign w:val="subscript"/>
        </w:rPr>
        <w:t>x</w:t>
      </w:r>
      <w:r w:rsidR="009E1BD3">
        <w:t xml:space="preserve"> </w:t>
      </w:r>
      <w:r w:rsidR="00E67841">
        <w:t>−</w:t>
      </w:r>
      <w:r w:rsidR="009E1BD3">
        <w:t xml:space="preserve"> </w:t>
      </w:r>
      <w:r w:rsidR="009E1BD3" w:rsidRPr="00CB1661">
        <w:rPr>
          <w:i/>
        </w:rPr>
        <w:sym w:font="Symbol" w:char="F06D"/>
      </w:r>
      <w:r w:rsidR="009E1BD3" w:rsidRPr="00081086">
        <w:rPr>
          <w:i/>
          <w:vertAlign w:val="subscript"/>
        </w:rPr>
        <w:t>y</w:t>
      </w:r>
      <w:r w:rsidR="00696CF9">
        <w:t xml:space="preserve">) = 0 </w:t>
      </w:r>
      <w:r>
        <w:t xml:space="preserve">versus </w:t>
      </w:r>
      <w:r w:rsidRPr="00F364B4">
        <w:rPr>
          <w:i/>
        </w:rPr>
        <w:t>H</w:t>
      </w:r>
      <w:r>
        <w:rPr>
          <w:vertAlign w:val="subscript"/>
        </w:rPr>
        <w:t>a</w:t>
      </w:r>
      <w:r>
        <w:t xml:space="preserve">: </w:t>
      </w:r>
      <w:r w:rsidR="003E6FFE">
        <w:t>(</w:t>
      </w:r>
      <w:r w:rsidR="009E1BD3" w:rsidRPr="00CB1661">
        <w:rPr>
          <w:i/>
        </w:rPr>
        <w:sym w:font="Symbol" w:char="F06D"/>
      </w:r>
      <w:r w:rsidR="009E1BD3" w:rsidRPr="00081086">
        <w:rPr>
          <w:i/>
          <w:vertAlign w:val="subscript"/>
        </w:rPr>
        <w:t>x</w:t>
      </w:r>
      <w:r w:rsidR="009E1BD3">
        <w:t xml:space="preserve"> </w:t>
      </w:r>
      <w:r w:rsidR="003E6FFE">
        <w:t>−</w:t>
      </w:r>
      <w:r w:rsidR="009E1BD3">
        <w:t xml:space="preserve"> </w:t>
      </w:r>
      <w:r w:rsidR="009E1BD3" w:rsidRPr="00CB1661">
        <w:rPr>
          <w:i/>
        </w:rPr>
        <w:sym w:font="Symbol" w:char="F06D"/>
      </w:r>
      <w:r w:rsidR="009E1BD3" w:rsidRPr="00081086">
        <w:rPr>
          <w:i/>
          <w:vertAlign w:val="subscript"/>
        </w:rPr>
        <w:t>y</w:t>
      </w:r>
      <w:r w:rsidR="003E6FFE">
        <w:t xml:space="preserve">) </w:t>
      </w:r>
      <w:r w:rsidR="00403F0A">
        <w:t>≠</w:t>
      </w:r>
      <w:r w:rsidR="003E6FFE">
        <w:t xml:space="preserve"> 0 </w:t>
      </w:r>
    </w:p>
    <w:p w:rsidR="004F2BCC" w:rsidRPr="00F925B0" w:rsidRDefault="004F2BCC" w:rsidP="004F2BCC">
      <w:pPr>
        <w:pStyle w:val="BodyText"/>
      </w:pPr>
      <w:r>
        <w:br w:type="page"/>
        <w:t xml:space="preserve">To test this hypothesis, the test statistic of interest is the two-sample </w:t>
      </w:r>
      <w:r>
        <w:rPr>
          <w:i/>
        </w:rPr>
        <w:t>t</w:t>
      </w:r>
      <w:r>
        <w:t xml:space="preserve"> statistic</w:t>
      </w:r>
    </w:p>
    <w:p w:rsidR="004F2BCC" w:rsidRDefault="004F2BCC" w:rsidP="004F2BCC">
      <w:pPr>
        <w:pStyle w:val="BodyText"/>
      </w:pPr>
    </w:p>
    <w:p w:rsidR="004F2BCC" w:rsidRPr="001A2FD7" w:rsidRDefault="00081086" w:rsidP="004F2BCC">
      <w:pPr>
        <w:pStyle w:val="BodyText"/>
        <w:jc w:val="center"/>
      </w:pPr>
      <w:r w:rsidRPr="00081086">
        <w:rPr>
          <w:position w:val="-30"/>
        </w:rPr>
        <w:object w:dxaOrig="920" w:dyaOrig="660">
          <v:shape id="_x0000_i1030" type="#_x0000_t75" style="width:1in;height:51pt" o:ole="">
            <v:imagedata r:id="rId24" r:pict="rId25" o:title=""/>
          </v:shape>
          <o:OLEObject Type="Embed" ProgID="Equation.3" ShapeID="_x0000_i1030" DrawAspect="Content" ObjectID="_1215409053" r:id="rId26"/>
        </w:object>
      </w:r>
    </w:p>
    <w:p w:rsidR="00081086" w:rsidRDefault="00081086" w:rsidP="004F2BCC">
      <w:pPr>
        <w:pStyle w:val="BodyText"/>
      </w:pPr>
    </w:p>
    <w:p w:rsidR="004F2BCC" w:rsidRDefault="004F2BCC" w:rsidP="004F2BCC">
      <w:pPr>
        <w:pStyle w:val="BodyText"/>
      </w:pPr>
      <w:proofErr w:type="gramStart"/>
      <w:r>
        <w:t>counts</w:t>
      </w:r>
      <w:proofErr w:type="gramEnd"/>
      <w:r>
        <w:t xml:space="preserve"> the number of standard errors between the observed statistic </w:t>
      </w:r>
      <w:r w:rsidR="009F18B2" w:rsidRPr="00520F17">
        <w:rPr>
          <w:position w:val="-8"/>
        </w:rPr>
        <w:object w:dxaOrig="720" w:dyaOrig="260">
          <v:shape id="_x0000_i1031" type="#_x0000_t75" style="width:50pt;height:17pt" o:ole="">
            <v:imagedata r:id="rId27" r:pict="rId28" o:title=""/>
          </v:shape>
          <o:OLEObject Type="Embed" ProgID="Equation.3" ShapeID="_x0000_i1031" DrawAspect="Content" ObjectID="_1215409054" r:id="rId29"/>
        </w:object>
      </w:r>
      <w:r w:rsidR="009F18B2">
        <w:t xml:space="preserve"> </w:t>
      </w:r>
      <w:r>
        <w:t>and 0.</w:t>
      </w:r>
      <w:r w:rsidRPr="009E4D56">
        <w:rPr>
          <w:rStyle w:val="FootnoteReference"/>
          <w:position w:val="6"/>
          <w:sz w:val="28"/>
          <w:szCs w:val="28"/>
        </w:rPr>
        <w:t xml:space="preserve"> </w:t>
      </w:r>
      <w:r w:rsidRPr="00DB088D">
        <w:rPr>
          <w:rStyle w:val="FootnoteReference"/>
          <w:position w:val="6"/>
          <w:sz w:val="28"/>
          <w:szCs w:val="28"/>
        </w:rPr>
        <w:footnoteReference w:id="11"/>
      </w:r>
      <w:r w:rsidR="003D098B">
        <w:rPr>
          <w:position w:val="6"/>
          <w:sz w:val="28"/>
          <w:szCs w:val="28"/>
        </w:rPr>
        <w:t xml:space="preserve"> </w:t>
      </w:r>
    </w:p>
    <w:p w:rsidR="004F2BCC" w:rsidRDefault="004F2BCC" w:rsidP="004F2BCC">
      <w:pPr>
        <w:pStyle w:val="BodyText"/>
      </w:pPr>
    </w:p>
    <w:p w:rsidR="00814D93" w:rsidRDefault="00814D93" w:rsidP="004F2BCC">
      <w:pPr>
        <w:pStyle w:val="BodyText"/>
      </w:pPr>
    </w:p>
    <w:p w:rsidR="004F2BCC" w:rsidRDefault="004F2BCC" w:rsidP="004F2BCC">
      <w:pPr>
        <w:pStyle w:val="BodyText"/>
      </w:pPr>
      <w:r>
        <w:t xml:space="preserve">The </w:t>
      </w:r>
      <w:r w:rsidR="00AD4669">
        <w:t>inference proceeds just as before, starting with a confidence interval:</w:t>
      </w:r>
    </w:p>
    <w:p w:rsidR="004F2BCC" w:rsidRDefault="00AD4669" w:rsidP="00AD4669">
      <w:pPr>
        <w:pStyle w:val="BodyQuotation"/>
      </w:pPr>
      <w:r>
        <w:t xml:space="preserve">Reject </w:t>
      </w:r>
      <w:r w:rsidRPr="002A2019">
        <w:rPr>
          <w:i/>
        </w:rPr>
        <w:t>H</w:t>
      </w:r>
      <w:r w:rsidRPr="002A2019">
        <w:rPr>
          <w:vertAlign w:val="subscript"/>
        </w:rPr>
        <w:t>0</w:t>
      </w:r>
      <w:r>
        <w:t xml:space="preserve"> if 0 lies outside the 95% confidence interval for the difference in the two means.</w:t>
      </w:r>
    </w:p>
    <w:p w:rsidR="004F2BCC" w:rsidRPr="00E5456D" w:rsidRDefault="004F2BCC" w:rsidP="004F2BCC">
      <w:pPr>
        <w:pStyle w:val="BodyText"/>
      </w:pPr>
    </w:p>
    <w:p w:rsidR="004F2BCC" w:rsidRDefault="004F2BCC" w:rsidP="004F2BCC">
      <w:pPr>
        <w:pStyle w:val="BodyText"/>
      </w:pPr>
      <w:r>
        <w:t xml:space="preserve">Alternatively, we can perform the test </w:t>
      </w:r>
      <w:r w:rsidR="00AD4669">
        <w:t xml:space="preserve">directly from the </w:t>
      </w:r>
      <w:r w:rsidR="00AD4669">
        <w:rPr>
          <w:i/>
        </w:rPr>
        <w:t>p</w:t>
      </w:r>
      <w:r w:rsidR="00AD4669">
        <w:t>-value</w:t>
      </w:r>
      <w:r w:rsidR="00E67304">
        <w:t>,</w:t>
      </w:r>
      <w:r w:rsidR="00870BD3">
        <w:t xml:space="preserve"> which is the probability (if </w:t>
      </w:r>
      <w:r w:rsidR="00870BD3" w:rsidRPr="00405EA3">
        <w:rPr>
          <w:i/>
        </w:rPr>
        <w:t>H</w:t>
      </w:r>
      <w:r w:rsidR="00870BD3">
        <w:rPr>
          <w:vertAlign w:val="subscript"/>
        </w:rPr>
        <w:t>0</w:t>
      </w:r>
      <w:r w:rsidR="00870BD3">
        <w:t xml:space="preserve"> were true) of observing a larger </w:t>
      </w:r>
      <w:r w:rsidR="00870BD3" w:rsidRPr="008F2E48">
        <w:rPr>
          <w:i/>
        </w:rPr>
        <w:t>t</w:t>
      </w:r>
      <w:r w:rsidR="00870BD3">
        <w:t xml:space="preserve"> statistic (positive or negative) than the observed </w:t>
      </w:r>
      <w:r w:rsidR="00870BD3" w:rsidRPr="008F2E48">
        <w:rPr>
          <w:i/>
        </w:rPr>
        <w:t>t</w:t>
      </w:r>
      <w:r w:rsidR="00870BD3">
        <w:t>.</w:t>
      </w:r>
    </w:p>
    <w:p w:rsidR="00AD4669" w:rsidRDefault="00AD4669" w:rsidP="00AD4669">
      <w:pPr>
        <w:pStyle w:val="BodyText"/>
        <w:ind w:left="720"/>
      </w:pPr>
      <w:r>
        <w:t xml:space="preserve">If p-value </w:t>
      </w:r>
      <w:r>
        <w:sym w:font="Symbol" w:char="F0A3"/>
      </w:r>
      <w:r>
        <w:t xml:space="preserve"> </w:t>
      </w:r>
      <w:r>
        <w:rPr>
          <w:rFonts w:ascii="Symbol" w:hAnsi="Symbol"/>
          <w:i/>
        </w:rPr>
        <w:t></w:t>
      </w:r>
      <w:r>
        <w:t>, reject H</w:t>
      </w:r>
      <w:r>
        <w:rPr>
          <w:vertAlign w:val="subscript"/>
        </w:rPr>
        <w:t>0</w:t>
      </w:r>
      <w:r>
        <w:t xml:space="preserve"> and declare the difference to be statistically significant (at the </w:t>
      </w:r>
      <w:r>
        <w:rPr>
          <w:rFonts w:ascii="Symbol" w:hAnsi="Symbol"/>
          <w:i/>
        </w:rPr>
        <w:t></w:t>
      </w:r>
      <w:r>
        <w:t xml:space="preserve"> level of significance).</w:t>
      </w:r>
    </w:p>
    <w:p w:rsidR="00AD4669" w:rsidRPr="00AD4669" w:rsidRDefault="00AD4669" w:rsidP="00AD4669">
      <w:pPr>
        <w:pStyle w:val="BodyText"/>
      </w:pPr>
    </w:p>
    <w:p w:rsidR="004F2BCC" w:rsidRPr="00F069AF" w:rsidRDefault="004F2BCC" w:rsidP="004F2BCC">
      <w:pPr>
        <w:pStyle w:val="Heading1"/>
        <w:rPr>
          <w:szCs w:val="32"/>
        </w:rPr>
      </w:pPr>
      <w:r>
        <w:rPr>
          <w:sz w:val="40"/>
          <w:szCs w:val="40"/>
        </w:rPr>
        <w:br w:type="page"/>
      </w:r>
      <w:r w:rsidRPr="00F069AF">
        <w:rPr>
          <w:szCs w:val="32"/>
        </w:rPr>
        <w:t xml:space="preserve">Example </w:t>
      </w:r>
    </w:p>
    <w:p w:rsidR="004F2BCC" w:rsidRDefault="004F2BCC" w:rsidP="004F2BCC">
      <w:pPr>
        <w:pStyle w:val="BodyText"/>
      </w:pPr>
      <w:r>
        <w:t>A car manufacturer uses the price of used cars to determine the initial cost charged to customers who lease its automobiles.</w:t>
      </w:r>
    </w:p>
    <w:p w:rsidR="004F2BCC" w:rsidRDefault="00405EA3" w:rsidP="00C01865">
      <w:pPr>
        <w:pStyle w:val="BodyQuotation"/>
        <w:spacing w:before="120"/>
      </w:pPr>
      <w:r>
        <w:t xml:space="preserve">The file </w:t>
      </w:r>
      <w:proofErr w:type="spellStart"/>
      <w:r w:rsidR="004F2BCC">
        <w:rPr>
          <w:i/>
        </w:rPr>
        <w:t>UsedCars</w:t>
      </w:r>
      <w:r w:rsidR="004F2BCC" w:rsidRPr="00787CEA">
        <w:rPr>
          <w:i/>
        </w:rPr>
        <w:t>.</w:t>
      </w:r>
      <w:r w:rsidR="004F2BCC" w:rsidRPr="00E5456D">
        <w:rPr>
          <w:i/>
        </w:rPr>
        <w:t>JMP</w:t>
      </w:r>
      <w:proofErr w:type="spellEnd"/>
      <w:r w:rsidR="004F2BCC">
        <w:t xml:space="preserve"> contains the prices of 155 used BMW automobiles divisions.  Some are the </w:t>
      </w:r>
      <w:r w:rsidR="004F2BCC" w:rsidRPr="00897BEE">
        <w:rPr>
          <w:i/>
        </w:rPr>
        <w:t>xi</w:t>
      </w:r>
      <w:r w:rsidR="004F2BCC">
        <w:t xml:space="preserve"> model (4-wheel drive) and the others are the standard </w:t>
      </w:r>
      <w:proofErr w:type="spellStart"/>
      <w:r w:rsidR="004F2BCC" w:rsidRPr="00897BEE">
        <w:rPr>
          <w:i/>
        </w:rPr>
        <w:t>i</w:t>
      </w:r>
      <w:proofErr w:type="spellEnd"/>
      <w:r w:rsidR="004F2BCC">
        <w:t xml:space="preserve"> model.</w:t>
      </w:r>
    </w:p>
    <w:p w:rsidR="004F2BCC" w:rsidRDefault="004F2BCC" w:rsidP="00C01865">
      <w:pPr>
        <w:pStyle w:val="BodyText"/>
        <w:spacing w:before="120" w:after="120"/>
      </w:pPr>
      <w:r>
        <w:t xml:space="preserve">Comparison </w:t>
      </w:r>
      <w:proofErr w:type="spellStart"/>
      <w:r>
        <w:t>boxplots</w:t>
      </w:r>
      <w:proofErr w:type="spellEnd"/>
      <w:r>
        <w:t xml:space="preserve"> of the prices of the two types of cars show considerable overlap.</w:t>
      </w:r>
      <w:r>
        <w:rPr>
          <w:rStyle w:val="FootnoteReference"/>
        </w:rPr>
        <w:footnoteReference w:id="12"/>
      </w:r>
    </w:p>
    <w:p w:rsidR="004F2BCC" w:rsidRPr="006E50F1" w:rsidRDefault="00D46E6A" w:rsidP="00C01865">
      <w:pPr>
        <w:pStyle w:val="BodyText"/>
        <w:spacing w:before="120"/>
        <w:jc w:val="center"/>
      </w:pPr>
      <w:r>
        <w:rPr>
          <w:noProof/>
        </w:rPr>
        <w:drawing>
          <wp:inline distT="0" distB="0" distL="0" distR="0">
            <wp:extent cx="3403600" cy="2733040"/>
            <wp:effectExtent l="2540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3403600" cy="2733040"/>
                    </a:xfrm>
                    <a:prstGeom prst="rect">
                      <a:avLst/>
                    </a:prstGeom>
                    <a:noFill/>
                    <a:ln w="9525">
                      <a:noFill/>
                      <a:miter lim="800000"/>
                      <a:headEnd/>
                      <a:tailEnd/>
                    </a:ln>
                  </pic:spPr>
                </pic:pic>
              </a:graphicData>
            </a:graphic>
          </wp:inline>
        </w:drawing>
      </w:r>
    </w:p>
    <w:p w:rsidR="00814D93" w:rsidRDefault="004F2BCC" w:rsidP="004F2BCC">
      <w:pPr>
        <w:pStyle w:val="BodyText"/>
      </w:pPr>
      <w:r>
        <w:t xml:space="preserve">To judge if the population means differ, it is useful to compare the 95% confidence intervals for </w:t>
      </w:r>
      <w:r w:rsidRPr="00A11E7E">
        <w:rPr>
          <w:i/>
        </w:rPr>
        <w:sym w:font="Symbol" w:char="F06D"/>
      </w:r>
      <w:proofErr w:type="spellStart"/>
      <w:proofErr w:type="gramStart"/>
      <w:r w:rsidRPr="00D36A03">
        <w:rPr>
          <w:i/>
          <w:vertAlign w:val="subscript"/>
        </w:rPr>
        <w:t>i</w:t>
      </w:r>
      <w:proofErr w:type="spellEnd"/>
      <w:r>
        <w:t xml:space="preserve"> and </w:t>
      </w:r>
      <w:r w:rsidRPr="00A11E7E">
        <w:rPr>
          <w:i/>
        </w:rPr>
        <w:sym w:font="Symbol" w:char="F06D"/>
      </w:r>
      <w:r w:rsidRPr="00D36A03">
        <w:rPr>
          <w:i/>
          <w:vertAlign w:val="subscript"/>
        </w:rPr>
        <w:t>xi</w:t>
      </w:r>
      <w:proofErr w:type="gramEnd"/>
      <w:r>
        <w:t>.</w:t>
      </w:r>
      <w:r>
        <w:rPr>
          <w:rStyle w:val="FootnoteReference"/>
        </w:rPr>
        <w:footnoteReference w:id="13"/>
      </w:r>
    </w:p>
    <w:p w:rsidR="004F2BCC" w:rsidRDefault="004F2BCC" w:rsidP="004F2BCC">
      <w:pPr>
        <w:pStyle w:val="BodyText"/>
      </w:pPr>
    </w:p>
    <w:p w:rsidR="004F2BCC" w:rsidRDefault="00D46E6A" w:rsidP="004F2BCC">
      <w:pPr>
        <w:pStyle w:val="BodyText"/>
        <w:jc w:val="center"/>
      </w:pPr>
      <w:r>
        <w:rPr>
          <w:noProof/>
        </w:rPr>
        <w:drawing>
          <wp:inline distT="0" distB="0" distL="0" distR="0">
            <wp:extent cx="4206240" cy="3322320"/>
            <wp:effectExtent l="25400" t="0" r="1016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srcRect/>
                    <a:stretch>
                      <a:fillRect/>
                    </a:stretch>
                  </pic:blipFill>
                  <pic:spPr bwMode="auto">
                    <a:xfrm>
                      <a:off x="0" y="0"/>
                      <a:ext cx="4206240" cy="3322320"/>
                    </a:xfrm>
                    <a:prstGeom prst="rect">
                      <a:avLst/>
                    </a:prstGeom>
                    <a:noFill/>
                    <a:ln w="9525">
                      <a:noFill/>
                      <a:miter lim="800000"/>
                      <a:headEnd/>
                      <a:tailEnd/>
                    </a:ln>
                  </pic:spPr>
                </pic:pic>
              </a:graphicData>
            </a:graphic>
          </wp:inline>
        </w:drawing>
      </w:r>
    </w:p>
    <w:p w:rsidR="004F2BCC" w:rsidRDefault="004F2BCC" w:rsidP="004F2BCC">
      <w:pPr>
        <w:pStyle w:val="BodyText"/>
        <w:jc w:val="center"/>
      </w:pPr>
    </w:p>
    <w:p w:rsidR="004F2BCC" w:rsidRDefault="004F2BCC" w:rsidP="004F2BCC">
      <w:pPr>
        <w:pStyle w:val="BodyText"/>
      </w:pPr>
      <w:r>
        <w:t xml:space="preserve">Because these intervals </w:t>
      </w:r>
      <w:r w:rsidRPr="00CC54E5">
        <w:rPr>
          <w:i/>
        </w:rPr>
        <w:t>do not</w:t>
      </w:r>
      <w:r>
        <w:t xml:space="preserve"> overlap, we are assured that the difference between the means is significantly different from zero.</w:t>
      </w:r>
      <w:r w:rsidRPr="00E5456D">
        <w:rPr>
          <w:rStyle w:val="FootnoteReference"/>
          <w:sz w:val="28"/>
          <w:szCs w:val="28"/>
        </w:rPr>
        <w:footnoteReference w:id="14"/>
      </w:r>
      <w:r>
        <w:t xml:space="preserve">  </w:t>
      </w:r>
    </w:p>
    <w:p w:rsidR="004F2BCC" w:rsidRDefault="00C01865" w:rsidP="00C01865">
      <w:pPr>
        <w:pStyle w:val="Indented"/>
        <w:ind w:left="0"/>
      </w:pPr>
      <w:r>
        <w:br w:type="page"/>
      </w:r>
      <w:r w:rsidR="004F2BCC">
        <w:t xml:space="preserve">We can confirm these results (and get a more detailed comparison) with the two-sample test.   A two-sample </w:t>
      </w:r>
      <w:r w:rsidR="004F2BCC">
        <w:rPr>
          <w:i/>
        </w:rPr>
        <w:t>t</w:t>
      </w:r>
      <w:r w:rsidR="00581066">
        <w:t xml:space="preserve"> test of</w:t>
      </w:r>
    </w:p>
    <w:p w:rsidR="004F2BCC" w:rsidRDefault="004F2BCC" w:rsidP="004F2BCC">
      <w:pPr>
        <w:pStyle w:val="BodyText"/>
      </w:pPr>
    </w:p>
    <w:p w:rsidR="00576947" w:rsidRPr="00FE3996" w:rsidRDefault="00576947" w:rsidP="00576947">
      <w:pPr>
        <w:pStyle w:val="BodyText"/>
        <w:jc w:val="center"/>
      </w:pPr>
      <w:r w:rsidRPr="00F364B4">
        <w:rPr>
          <w:i/>
        </w:rPr>
        <w:t>H</w:t>
      </w:r>
      <w:r>
        <w:rPr>
          <w:vertAlign w:val="subscript"/>
        </w:rPr>
        <w:t>0</w:t>
      </w:r>
      <w:r>
        <w:t xml:space="preserve">: </w:t>
      </w:r>
      <w:r w:rsidRPr="00CB1661">
        <w:rPr>
          <w:i/>
        </w:rPr>
        <w:sym w:font="Symbol" w:char="F06D"/>
      </w:r>
      <w:proofErr w:type="spellStart"/>
      <w:r w:rsidR="001057FF">
        <w:rPr>
          <w:i/>
          <w:vertAlign w:val="subscript"/>
        </w:rPr>
        <w:t>i</w:t>
      </w:r>
      <w:proofErr w:type="spellEnd"/>
      <w:r>
        <w:t xml:space="preserve"> = </w:t>
      </w:r>
      <w:r w:rsidRPr="00CB1661">
        <w:rPr>
          <w:i/>
        </w:rPr>
        <w:sym w:font="Symbol" w:char="F06D"/>
      </w:r>
      <w:r w:rsidR="001057FF" w:rsidRPr="001057FF">
        <w:rPr>
          <w:i/>
          <w:vertAlign w:val="subscript"/>
        </w:rPr>
        <w:t>xi</w:t>
      </w:r>
      <w:r>
        <w:t xml:space="preserve"> versus </w:t>
      </w:r>
      <w:r w:rsidRPr="00F364B4">
        <w:rPr>
          <w:i/>
        </w:rPr>
        <w:t>H</w:t>
      </w:r>
      <w:r>
        <w:rPr>
          <w:vertAlign w:val="subscript"/>
        </w:rPr>
        <w:t>a</w:t>
      </w:r>
      <w:r>
        <w:t xml:space="preserve">: </w:t>
      </w:r>
      <w:r w:rsidR="001057FF" w:rsidRPr="00CB1661">
        <w:rPr>
          <w:i/>
        </w:rPr>
        <w:sym w:font="Symbol" w:char="F06D"/>
      </w:r>
      <w:proofErr w:type="spellStart"/>
      <w:r w:rsidR="001057FF">
        <w:rPr>
          <w:i/>
          <w:vertAlign w:val="subscript"/>
        </w:rPr>
        <w:t>i</w:t>
      </w:r>
      <w:proofErr w:type="spellEnd"/>
      <w:r w:rsidR="001057FF">
        <w:t xml:space="preserve"> </w:t>
      </w:r>
      <w:r>
        <w:t xml:space="preserve">≠ </w:t>
      </w:r>
      <w:r w:rsidR="001057FF" w:rsidRPr="00CB1661">
        <w:rPr>
          <w:i/>
        </w:rPr>
        <w:sym w:font="Symbol" w:char="F06D"/>
      </w:r>
      <w:r w:rsidR="001057FF" w:rsidRPr="001057FF">
        <w:rPr>
          <w:i/>
          <w:vertAlign w:val="subscript"/>
        </w:rPr>
        <w:t>xi</w:t>
      </w:r>
    </w:p>
    <w:p w:rsidR="004F2BCC" w:rsidRDefault="004F2BCC" w:rsidP="004F2BCC">
      <w:pPr>
        <w:pStyle w:val="BodyText"/>
      </w:pPr>
      <w:proofErr w:type="gramStart"/>
      <w:r>
        <w:t>yields</w:t>
      </w:r>
      <w:proofErr w:type="gramEnd"/>
      <w:r w:rsidRPr="002A1644">
        <w:rPr>
          <w:rStyle w:val="FootnoteReference"/>
          <w:position w:val="6"/>
          <w:sz w:val="28"/>
          <w:szCs w:val="28"/>
        </w:rPr>
        <w:footnoteReference w:id="15"/>
      </w:r>
    </w:p>
    <w:p w:rsidR="004F2BCC" w:rsidRDefault="004F2BCC" w:rsidP="004F2BCC">
      <w:pPr>
        <w:pStyle w:val="BodyText"/>
        <w:jc w:val="center"/>
      </w:pPr>
    </w:p>
    <w:p w:rsidR="004F2BCC" w:rsidRDefault="00D46E6A" w:rsidP="004F2BCC">
      <w:pPr>
        <w:pStyle w:val="BodyText"/>
        <w:jc w:val="center"/>
      </w:pPr>
      <w:r>
        <w:rPr>
          <w:noProof/>
        </w:rPr>
        <w:drawing>
          <wp:inline distT="0" distB="0" distL="0" distR="0">
            <wp:extent cx="5760720" cy="1788160"/>
            <wp:effectExtent l="2540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srcRect/>
                    <a:stretch>
                      <a:fillRect/>
                    </a:stretch>
                  </pic:blipFill>
                  <pic:spPr bwMode="auto">
                    <a:xfrm>
                      <a:off x="0" y="0"/>
                      <a:ext cx="5760720" cy="1788160"/>
                    </a:xfrm>
                    <a:prstGeom prst="rect">
                      <a:avLst/>
                    </a:prstGeom>
                    <a:noFill/>
                    <a:ln w="9525">
                      <a:noFill/>
                      <a:miter lim="800000"/>
                      <a:headEnd/>
                      <a:tailEnd/>
                    </a:ln>
                  </pic:spPr>
                </pic:pic>
              </a:graphicData>
            </a:graphic>
          </wp:inline>
        </w:drawing>
      </w:r>
    </w:p>
    <w:p w:rsidR="004F2BCC" w:rsidRDefault="004F2BCC" w:rsidP="004F2BCC">
      <w:pPr>
        <w:pStyle w:val="BodyText"/>
      </w:pPr>
    </w:p>
    <w:p w:rsidR="00581066" w:rsidRDefault="004F2BCC" w:rsidP="004F2BCC">
      <w:pPr>
        <w:pStyle w:val="BodyText"/>
      </w:pPr>
      <w:r>
        <w:t xml:space="preserve">This result is statistically significant because </w:t>
      </w:r>
      <w:r w:rsidR="00581066">
        <w:t xml:space="preserve">the 95% CI for </w:t>
      </w:r>
      <w:r w:rsidR="000964DE">
        <w:t>(</w:t>
      </w:r>
      <w:r w:rsidR="000964DE" w:rsidRPr="00CB1661">
        <w:rPr>
          <w:i/>
        </w:rPr>
        <w:sym w:font="Symbol" w:char="F06D"/>
      </w:r>
      <w:proofErr w:type="spellStart"/>
      <w:r w:rsidR="000964DE">
        <w:rPr>
          <w:i/>
          <w:vertAlign w:val="subscript"/>
        </w:rPr>
        <w:t>i</w:t>
      </w:r>
      <w:proofErr w:type="spellEnd"/>
      <w:r w:rsidR="000964DE">
        <w:t xml:space="preserve"> − </w:t>
      </w:r>
      <w:r w:rsidR="000964DE" w:rsidRPr="00CB1661">
        <w:rPr>
          <w:i/>
        </w:rPr>
        <w:sym w:font="Symbol" w:char="F06D"/>
      </w:r>
      <w:r w:rsidR="000964DE" w:rsidRPr="001057FF">
        <w:rPr>
          <w:i/>
          <w:vertAlign w:val="subscript"/>
        </w:rPr>
        <w:t>xi</w:t>
      </w:r>
      <w:r w:rsidR="000964DE">
        <w:t>)</w:t>
      </w:r>
      <w:r w:rsidR="00581066">
        <w:t xml:space="preserve">, here (619, 2780), </w:t>
      </w:r>
      <w:r w:rsidR="00581066" w:rsidRPr="00134F20">
        <w:rPr>
          <w:i/>
        </w:rPr>
        <w:t>does not</w:t>
      </w:r>
      <w:r w:rsidR="00581066">
        <w:t xml:space="preserve"> contain 0. Thus, we can reject </w:t>
      </w:r>
      <w:r w:rsidR="00581066" w:rsidRPr="006B5F43">
        <w:rPr>
          <w:i/>
        </w:rPr>
        <w:t>H</w:t>
      </w:r>
      <w:r w:rsidR="00581066">
        <w:rPr>
          <w:vertAlign w:val="subscript"/>
        </w:rPr>
        <w:t>0</w:t>
      </w:r>
      <w:r w:rsidR="00581066">
        <w:t xml:space="preserve"> at the .05 </w:t>
      </w:r>
      <w:proofErr w:type="gramStart"/>
      <w:r w:rsidR="00581066">
        <w:t>level</w:t>
      </w:r>
      <w:proofErr w:type="gramEnd"/>
      <w:r w:rsidR="00581066">
        <w:t>.</w:t>
      </w:r>
    </w:p>
    <w:p w:rsidR="00581066" w:rsidRDefault="00581066" w:rsidP="004F2BCC">
      <w:pPr>
        <w:pStyle w:val="BodyText"/>
      </w:pPr>
    </w:p>
    <w:p w:rsidR="004F2BCC" w:rsidRDefault="00581066" w:rsidP="004F2BCC">
      <w:pPr>
        <w:pStyle w:val="BodyText"/>
      </w:pPr>
      <w:r>
        <w:t xml:space="preserve">Note that we can also reach this conclusion by noting that | </w:t>
      </w:r>
      <w:r>
        <w:rPr>
          <w:i/>
        </w:rPr>
        <w:t xml:space="preserve">t </w:t>
      </w:r>
      <w:r w:rsidRPr="00134F20">
        <w:t>|</w:t>
      </w:r>
      <w:r>
        <w:t xml:space="preserve"> = 3.11</w:t>
      </w:r>
      <w:r>
        <w:rPr>
          <w:i/>
        </w:rPr>
        <w:t xml:space="preserve"> </w:t>
      </w:r>
      <w:r>
        <w:t xml:space="preserve">is larger than 2 or that </w:t>
      </w:r>
      <w:r w:rsidR="004F2BCC">
        <w:t xml:space="preserve">the p-value = 0.0023 is less than 0.05.  </w:t>
      </w:r>
    </w:p>
    <w:p w:rsidR="004F2BCC" w:rsidRDefault="004F2BCC" w:rsidP="004F2BCC">
      <w:pPr>
        <w:pStyle w:val="BodyText"/>
      </w:pPr>
    </w:p>
    <w:p w:rsidR="004F2BCC" w:rsidRPr="00F069AF" w:rsidRDefault="004F2BCC" w:rsidP="004F2BCC">
      <w:pPr>
        <w:pStyle w:val="Heading1"/>
        <w:rPr>
          <w:szCs w:val="32"/>
        </w:rPr>
      </w:pPr>
      <w:r w:rsidRPr="00F069AF">
        <w:rPr>
          <w:szCs w:val="32"/>
        </w:rPr>
        <w:t xml:space="preserve">The Paired </w:t>
      </w:r>
      <w:r w:rsidRPr="00F069AF">
        <w:rPr>
          <w:rFonts w:ascii="Times New Roman" w:hAnsi="Times New Roman"/>
          <w:i/>
          <w:smallCaps w:val="0"/>
          <w:szCs w:val="32"/>
        </w:rPr>
        <w:t>t</w:t>
      </w:r>
      <w:r w:rsidRPr="00F069AF">
        <w:rPr>
          <w:szCs w:val="32"/>
        </w:rPr>
        <w:t xml:space="preserve"> Test</w:t>
      </w:r>
    </w:p>
    <w:p w:rsidR="0010194C" w:rsidRDefault="004F2BCC" w:rsidP="004F2BCC">
      <w:pPr>
        <w:pStyle w:val="BodyText"/>
      </w:pPr>
      <w:r>
        <w:t xml:space="preserve">When comparing the population means of two samples, say </w:t>
      </w:r>
      <w:proofErr w:type="gramStart"/>
      <w:r w:rsidR="00591141">
        <w:rPr>
          <w:i/>
        </w:rPr>
        <w:t>x</w:t>
      </w:r>
      <w:r w:rsidR="00591141" w:rsidRPr="00334BF1">
        <w:rPr>
          <w:vertAlign w:val="subscript"/>
        </w:rPr>
        <w:t>1</w:t>
      </w:r>
      <w:r w:rsidR="00591141">
        <w:t>,…,</w:t>
      </w:r>
      <w:proofErr w:type="gramEnd"/>
      <w:r w:rsidR="00591141">
        <w:t xml:space="preserve"> </w:t>
      </w:r>
      <w:proofErr w:type="spellStart"/>
      <w:r w:rsidR="00591141">
        <w:rPr>
          <w:i/>
        </w:rPr>
        <w:t>x</w:t>
      </w:r>
      <w:r w:rsidR="00591141" w:rsidRPr="00334BF1">
        <w:rPr>
          <w:i/>
          <w:vertAlign w:val="subscript"/>
        </w:rPr>
        <w:t>n</w:t>
      </w:r>
      <w:proofErr w:type="spellEnd"/>
      <w:r>
        <w:t xml:space="preserve"> and </w:t>
      </w:r>
      <w:r w:rsidR="00591141" w:rsidRPr="00334BF1">
        <w:rPr>
          <w:i/>
        </w:rPr>
        <w:t>y</w:t>
      </w:r>
      <w:r w:rsidR="00591141" w:rsidRPr="00334BF1">
        <w:rPr>
          <w:vertAlign w:val="subscript"/>
        </w:rPr>
        <w:t>1</w:t>
      </w:r>
      <w:r w:rsidR="00591141">
        <w:t xml:space="preserve">,…, </w:t>
      </w:r>
      <w:proofErr w:type="spellStart"/>
      <w:r w:rsidR="00591141" w:rsidRPr="00334BF1">
        <w:rPr>
          <w:i/>
        </w:rPr>
        <w:t>y</w:t>
      </w:r>
      <w:r w:rsidR="00591141" w:rsidRPr="00334BF1">
        <w:rPr>
          <w:i/>
          <w:vertAlign w:val="subscript"/>
        </w:rPr>
        <w:t>n</w:t>
      </w:r>
      <w:proofErr w:type="spellEnd"/>
      <w:r>
        <w:t>, it is sometimes useful to consider the paired differences</w:t>
      </w:r>
      <w:r w:rsidR="00DE14A0">
        <w:t xml:space="preserve"> </w:t>
      </w:r>
      <w:proofErr w:type="spellStart"/>
      <w:r w:rsidR="00DE14A0" w:rsidRPr="00DE14A0">
        <w:rPr>
          <w:i/>
        </w:rPr>
        <w:t>d</w:t>
      </w:r>
      <w:r w:rsidR="00DE14A0" w:rsidRPr="00DE14A0">
        <w:rPr>
          <w:i/>
          <w:vertAlign w:val="subscript"/>
        </w:rPr>
        <w:t>i</w:t>
      </w:r>
      <w:proofErr w:type="spellEnd"/>
      <w:r w:rsidR="00DE14A0">
        <w:t xml:space="preserve"> = (</w:t>
      </w:r>
      <w:r w:rsidR="00DE14A0" w:rsidRPr="00DE14A0">
        <w:rPr>
          <w:i/>
        </w:rPr>
        <w:t>x</w:t>
      </w:r>
      <w:r w:rsidR="00DE14A0" w:rsidRPr="00DE14A0">
        <w:rPr>
          <w:i/>
          <w:vertAlign w:val="subscript"/>
        </w:rPr>
        <w:t>i</w:t>
      </w:r>
      <w:r w:rsidR="00DE14A0">
        <w:t xml:space="preserve"> − </w:t>
      </w:r>
      <w:proofErr w:type="spellStart"/>
      <w:r w:rsidR="00DE14A0" w:rsidRPr="00DE14A0">
        <w:rPr>
          <w:i/>
        </w:rPr>
        <w:t>y</w:t>
      </w:r>
      <w:r w:rsidR="00DE14A0" w:rsidRPr="00DE14A0">
        <w:rPr>
          <w:i/>
          <w:vertAlign w:val="subscript"/>
        </w:rPr>
        <w:t>i</w:t>
      </w:r>
      <w:proofErr w:type="spellEnd"/>
      <w:r w:rsidR="00DE14A0">
        <w:t>)</w:t>
      </w:r>
      <w:r w:rsidR="0028262D">
        <w:t xml:space="preserve">, and </w:t>
      </w:r>
      <w:r>
        <w:t>treat</w:t>
      </w:r>
      <w:r>
        <w:rPr>
          <w:i/>
          <w:vertAlign w:val="subscript"/>
        </w:rPr>
        <w:t xml:space="preserve"> </w:t>
      </w:r>
      <w:r w:rsidR="002622BD">
        <w:rPr>
          <w:i/>
        </w:rPr>
        <w:t>d</w:t>
      </w:r>
      <w:r w:rsidR="009A22C0" w:rsidRPr="00334BF1">
        <w:rPr>
          <w:vertAlign w:val="subscript"/>
        </w:rPr>
        <w:t>1</w:t>
      </w:r>
      <w:r w:rsidR="009A22C0">
        <w:t xml:space="preserve">,…, </w:t>
      </w:r>
      <w:proofErr w:type="spellStart"/>
      <w:r w:rsidR="002622BD">
        <w:rPr>
          <w:i/>
        </w:rPr>
        <w:t>d</w:t>
      </w:r>
      <w:r w:rsidR="009A22C0" w:rsidRPr="00334BF1">
        <w:rPr>
          <w:i/>
          <w:vertAlign w:val="subscript"/>
        </w:rPr>
        <w:t>n</w:t>
      </w:r>
      <w:proofErr w:type="spellEnd"/>
      <w:r w:rsidR="009A22C0">
        <w:t xml:space="preserve"> </w:t>
      </w:r>
      <w:r>
        <w:t xml:space="preserve">as a random sample from a population with unknown mean </w:t>
      </w:r>
      <w:r w:rsidR="003E0C2D" w:rsidRPr="00CB1661">
        <w:rPr>
          <w:i/>
        </w:rPr>
        <w:sym w:font="Symbol" w:char="F06D"/>
      </w:r>
      <w:r w:rsidR="003E0C2D">
        <w:rPr>
          <w:i/>
          <w:vertAlign w:val="subscript"/>
        </w:rPr>
        <w:t>d</w:t>
      </w:r>
      <w:r w:rsidR="003E0C2D">
        <w:t xml:space="preserve"> = (</w:t>
      </w:r>
      <w:r w:rsidR="003E0C2D" w:rsidRPr="00CB1661">
        <w:rPr>
          <w:i/>
        </w:rPr>
        <w:sym w:font="Symbol" w:char="F06D"/>
      </w:r>
      <w:r w:rsidR="003E0C2D" w:rsidRPr="00081086">
        <w:rPr>
          <w:i/>
          <w:vertAlign w:val="subscript"/>
        </w:rPr>
        <w:t>x</w:t>
      </w:r>
      <w:r w:rsidR="003E0C2D">
        <w:t xml:space="preserve"> − </w:t>
      </w:r>
      <w:r w:rsidR="003E0C2D" w:rsidRPr="00CB1661">
        <w:rPr>
          <w:i/>
        </w:rPr>
        <w:sym w:font="Symbol" w:char="F06D"/>
      </w:r>
      <w:r w:rsidR="003E0C2D" w:rsidRPr="00081086">
        <w:rPr>
          <w:i/>
          <w:vertAlign w:val="subscript"/>
        </w:rPr>
        <w:t>y</w:t>
      </w:r>
      <w:r w:rsidR="003E0C2D">
        <w:t>)</w:t>
      </w:r>
      <w:r>
        <w:t xml:space="preserve">. </w:t>
      </w:r>
    </w:p>
    <w:p w:rsidR="0010194C" w:rsidRDefault="0010194C" w:rsidP="004F2BCC">
      <w:pPr>
        <w:pStyle w:val="BodyText"/>
      </w:pPr>
    </w:p>
    <w:p w:rsidR="004F2BCC" w:rsidRPr="00BF1010" w:rsidRDefault="004F2BCC" w:rsidP="004F2BCC">
      <w:pPr>
        <w:pStyle w:val="BodyText"/>
        <w:rPr>
          <w:i/>
        </w:rPr>
      </w:pPr>
      <w:r>
        <w:t>When might such pairings be natural?</w:t>
      </w:r>
    </w:p>
    <w:p w:rsidR="004F2BCC" w:rsidRDefault="004F2BCC" w:rsidP="004F2BCC">
      <w:pPr>
        <w:pStyle w:val="BodyText"/>
      </w:pPr>
    </w:p>
    <w:p w:rsidR="0010194C" w:rsidRDefault="0010194C" w:rsidP="004F2BCC">
      <w:pPr>
        <w:pStyle w:val="BodyText"/>
      </w:pPr>
    </w:p>
    <w:p w:rsidR="004F2BCC" w:rsidRDefault="004F2BCC" w:rsidP="004F2BCC">
      <w:pPr>
        <w:pStyle w:val="BodyText"/>
      </w:pPr>
      <w:r>
        <w:t xml:space="preserve">In this case, testing </w:t>
      </w:r>
    </w:p>
    <w:p w:rsidR="004F2BCC" w:rsidRDefault="004F2BCC" w:rsidP="004F2BCC">
      <w:pPr>
        <w:pStyle w:val="BodyText"/>
      </w:pPr>
    </w:p>
    <w:p w:rsidR="008A11C1" w:rsidRPr="00FE3996" w:rsidRDefault="008A11C1" w:rsidP="008A11C1">
      <w:pPr>
        <w:pStyle w:val="BodyText"/>
        <w:jc w:val="center"/>
      </w:pPr>
      <w:r w:rsidRPr="00F364B4">
        <w:rPr>
          <w:i/>
        </w:rPr>
        <w:t>H</w:t>
      </w:r>
      <w:r>
        <w:rPr>
          <w:vertAlign w:val="subscript"/>
        </w:rPr>
        <w:t>0</w:t>
      </w:r>
      <w:r>
        <w:t xml:space="preserve">: </w:t>
      </w:r>
      <w:r w:rsidRPr="00CB1661">
        <w:rPr>
          <w:i/>
        </w:rPr>
        <w:sym w:font="Symbol" w:char="F06D"/>
      </w:r>
      <w:r w:rsidRPr="00081086">
        <w:rPr>
          <w:i/>
          <w:vertAlign w:val="subscript"/>
        </w:rPr>
        <w:t>x</w:t>
      </w:r>
      <w:r>
        <w:t xml:space="preserve"> = </w:t>
      </w:r>
      <w:r w:rsidRPr="00CB1661">
        <w:rPr>
          <w:i/>
        </w:rPr>
        <w:sym w:font="Symbol" w:char="F06D"/>
      </w:r>
      <w:r w:rsidRPr="00081086">
        <w:rPr>
          <w:i/>
          <w:vertAlign w:val="subscript"/>
        </w:rPr>
        <w:t>y</w:t>
      </w:r>
      <w:r>
        <w:t xml:space="preserve"> versus </w:t>
      </w:r>
      <w:r w:rsidRPr="00F364B4">
        <w:rPr>
          <w:i/>
        </w:rPr>
        <w:t>H</w:t>
      </w:r>
      <w:r>
        <w:rPr>
          <w:vertAlign w:val="subscript"/>
        </w:rPr>
        <w:t>a</w:t>
      </w:r>
      <w:r>
        <w:t xml:space="preserve">: </w:t>
      </w:r>
      <w:r w:rsidRPr="00CB1661">
        <w:rPr>
          <w:i/>
        </w:rPr>
        <w:sym w:font="Symbol" w:char="F06D"/>
      </w:r>
      <w:r w:rsidRPr="00081086">
        <w:rPr>
          <w:i/>
          <w:vertAlign w:val="subscript"/>
        </w:rPr>
        <w:t>x</w:t>
      </w:r>
      <w:r>
        <w:t xml:space="preserve"> ≠ </w:t>
      </w:r>
      <w:r w:rsidRPr="00CB1661">
        <w:rPr>
          <w:i/>
        </w:rPr>
        <w:sym w:font="Symbol" w:char="F06D"/>
      </w:r>
      <w:r w:rsidRPr="00081086">
        <w:rPr>
          <w:i/>
          <w:vertAlign w:val="subscript"/>
        </w:rPr>
        <w:t>y</w:t>
      </w:r>
    </w:p>
    <w:p w:rsidR="004F2BCC" w:rsidRDefault="004F2BCC" w:rsidP="004F2BCC">
      <w:pPr>
        <w:pStyle w:val="BodyText"/>
      </w:pPr>
    </w:p>
    <w:p w:rsidR="004F2BCC" w:rsidRDefault="004F2BCC" w:rsidP="004F2BCC">
      <w:pPr>
        <w:pStyle w:val="BodyText"/>
      </w:pPr>
      <w:proofErr w:type="gramStart"/>
      <w:r>
        <w:t>is</w:t>
      </w:r>
      <w:proofErr w:type="gramEnd"/>
      <w:r>
        <w:t xml:space="preserve"> equivalent to testing</w:t>
      </w:r>
    </w:p>
    <w:p w:rsidR="004F2BCC" w:rsidRDefault="004F2BCC" w:rsidP="004F2BCC">
      <w:pPr>
        <w:pStyle w:val="BodyText"/>
      </w:pPr>
    </w:p>
    <w:p w:rsidR="008A11C1" w:rsidRPr="00FE3996" w:rsidRDefault="008A11C1" w:rsidP="008A11C1">
      <w:pPr>
        <w:pStyle w:val="BodyText"/>
        <w:jc w:val="center"/>
      </w:pPr>
      <w:r w:rsidRPr="00F364B4">
        <w:rPr>
          <w:i/>
        </w:rPr>
        <w:t>H</w:t>
      </w:r>
      <w:r>
        <w:rPr>
          <w:vertAlign w:val="subscript"/>
        </w:rPr>
        <w:t>0</w:t>
      </w:r>
      <w:r>
        <w:t xml:space="preserve">: </w:t>
      </w:r>
      <w:r w:rsidRPr="00CB1661">
        <w:rPr>
          <w:i/>
        </w:rPr>
        <w:sym w:font="Symbol" w:char="F06D"/>
      </w:r>
      <w:r>
        <w:rPr>
          <w:i/>
          <w:vertAlign w:val="subscript"/>
        </w:rPr>
        <w:t>d</w:t>
      </w:r>
      <w:r>
        <w:t xml:space="preserve"> = </w:t>
      </w:r>
      <w:r w:rsidRPr="008A11C1">
        <w:t>0</w:t>
      </w:r>
      <w:r>
        <w:rPr>
          <w:i/>
        </w:rPr>
        <w:t xml:space="preserve"> </w:t>
      </w:r>
      <w:r>
        <w:t xml:space="preserve">versus </w:t>
      </w:r>
      <w:r w:rsidRPr="00F364B4">
        <w:rPr>
          <w:i/>
        </w:rPr>
        <w:t>H</w:t>
      </w:r>
      <w:r>
        <w:rPr>
          <w:vertAlign w:val="subscript"/>
        </w:rPr>
        <w:t>a</w:t>
      </w:r>
      <w:r>
        <w:t xml:space="preserve">: </w:t>
      </w:r>
      <w:r w:rsidRPr="00CB1661">
        <w:rPr>
          <w:i/>
        </w:rPr>
        <w:sym w:font="Symbol" w:char="F06D"/>
      </w:r>
      <w:r>
        <w:rPr>
          <w:i/>
          <w:vertAlign w:val="subscript"/>
        </w:rPr>
        <w:t>d</w:t>
      </w:r>
      <w:r>
        <w:t xml:space="preserve"> ≠ </w:t>
      </w:r>
      <w:r w:rsidRPr="008A11C1">
        <w:t>0</w:t>
      </w:r>
    </w:p>
    <w:p w:rsidR="004F2BCC" w:rsidRDefault="004F2BCC" w:rsidP="004F2BCC">
      <w:pPr>
        <w:pStyle w:val="BodyText"/>
      </w:pPr>
    </w:p>
    <w:p w:rsidR="004F2BCC" w:rsidRDefault="004F2BCC" w:rsidP="004F2BCC">
      <w:pPr>
        <w:pStyle w:val="BodyText"/>
      </w:pPr>
    </w:p>
    <w:p w:rsidR="004F2BCC" w:rsidRDefault="00665068" w:rsidP="00B478B4">
      <w:pPr>
        <w:pStyle w:val="BodyText"/>
      </w:pPr>
      <w:proofErr w:type="gramStart"/>
      <w:r>
        <w:t>w</w:t>
      </w:r>
      <w:r w:rsidRPr="00665068">
        <w:t>hich</w:t>
      </w:r>
      <w:proofErr w:type="gramEnd"/>
      <w:r w:rsidRPr="00665068">
        <w:t xml:space="preserve"> </w:t>
      </w:r>
      <w:r w:rsidR="00B25B01">
        <w:t xml:space="preserve">can </w:t>
      </w:r>
      <w:r w:rsidR="004F2BCC">
        <w:t>then be tested using the</w:t>
      </w:r>
      <w:r w:rsidR="00880CF2">
        <w:t xml:space="preserve"> previous</w:t>
      </w:r>
      <w:r w:rsidR="004F2BCC">
        <w:t xml:space="preserve"> one-sample </w:t>
      </w:r>
      <w:r w:rsidR="004F2BCC">
        <w:rPr>
          <w:i/>
        </w:rPr>
        <w:t>t</w:t>
      </w:r>
      <w:r w:rsidR="004F2BCC">
        <w:t xml:space="preserve"> test</w:t>
      </w:r>
      <w:r>
        <w:t xml:space="preserve"> based on </w:t>
      </w:r>
      <w:r w:rsidR="00B25B01">
        <w:rPr>
          <w:i/>
        </w:rPr>
        <w:t>d</w:t>
      </w:r>
      <w:r w:rsidR="00B25B01" w:rsidRPr="00334BF1">
        <w:rPr>
          <w:vertAlign w:val="subscript"/>
        </w:rPr>
        <w:t>1</w:t>
      </w:r>
      <w:r w:rsidR="00B25B01">
        <w:t xml:space="preserve">,…, </w:t>
      </w:r>
      <w:r w:rsidR="00B25B01">
        <w:rPr>
          <w:i/>
        </w:rPr>
        <w:t>d</w:t>
      </w:r>
      <w:r w:rsidR="00B25B01" w:rsidRPr="00334BF1">
        <w:rPr>
          <w:i/>
          <w:vertAlign w:val="subscript"/>
        </w:rPr>
        <w:t>n</w:t>
      </w:r>
      <w:r w:rsidR="004F2BCC">
        <w:t>.</w:t>
      </w:r>
    </w:p>
    <w:p w:rsidR="004F2BCC" w:rsidRDefault="004F2BCC" w:rsidP="004F2BCC">
      <w:pPr>
        <w:pStyle w:val="Heading1"/>
        <w:spacing w:before="0" w:after="0"/>
        <w:rPr>
          <w:szCs w:val="32"/>
        </w:rPr>
      </w:pPr>
      <w:r>
        <w:rPr>
          <w:sz w:val="40"/>
          <w:szCs w:val="40"/>
        </w:rPr>
        <w:br w:type="page"/>
      </w:r>
      <w:r w:rsidRPr="007236DB">
        <w:rPr>
          <w:szCs w:val="32"/>
        </w:rPr>
        <w:t>Example</w:t>
      </w:r>
    </w:p>
    <w:p w:rsidR="004F2BCC" w:rsidRDefault="004F2BCC" w:rsidP="00536921">
      <w:pPr>
        <w:pStyle w:val="BodyText"/>
        <w:spacing w:before="120"/>
        <w:ind w:right="-240"/>
      </w:pPr>
      <w:r>
        <w:t xml:space="preserve">Management of a newly merged pharmaceutical company needs to reduce its sales force. Does the sales force from the “GL” division differ from the sales force from the “BW” division? The sales data in </w:t>
      </w:r>
      <w:proofErr w:type="spellStart"/>
      <w:r w:rsidRPr="009A3D52">
        <w:rPr>
          <w:i/>
        </w:rPr>
        <w:t>Pharmasal-split.JMP</w:t>
      </w:r>
      <w:proofErr w:type="spellEnd"/>
      <w:r>
        <w:t xml:space="preserve"> suggest a natural pairing within each of the 20 sales districts which leads to the variable: Differences = BW – GL. The hypothesis </w:t>
      </w:r>
      <w:r w:rsidR="0041466D" w:rsidRPr="00F364B4">
        <w:rPr>
          <w:i/>
        </w:rPr>
        <w:t>H</w:t>
      </w:r>
      <w:r w:rsidR="0041466D">
        <w:rPr>
          <w:vertAlign w:val="subscript"/>
        </w:rPr>
        <w:t>0</w:t>
      </w:r>
      <w:r w:rsidR="0041466D">
        <w:t xml:space="preserve">: </w:t>
      </w:r>
      <w:r w:rsidRPr="0041466D">
        <w:rPr>
          <w:i/>
        </w:rPr>
        <w:sym w:font="Symbol" w:char="F06D"/>
      </w:r>
      <w:r>
        <w:rPr>
          <w:vertAlign w:val="subscript"/>
        </w:rPr>
        <w:t>BW</w:t>
      </w:r>
      <w:r>
        <w:t xml:space="preserve"> = </w:t>
      </w:r>
      <w:r w:rsidRPr="0041466D">
        <w:rPr>
          <w:i/>
        </w:rPr>
        <w:sym w:font="Symbol" w:char="F06D"/>
      </w:r>
      <w:r>
        <w:rPr>
          <w:vertAlign w:val="subscript"/>
        </w:rPr>
        <w:t>GL</w:t>
      </w:r>
      <w:r>
        <w:t xml:space="preserve"> is then equivalent to </w:t>
      </w:r>
      <w:r w:rsidR="0041466D" w:rsidRPr="00F364B4">
        <w:rPr>
          <w:i/>
        </w:rPr>
        <w:t>H</w:t>
      </w:r>
      <w:r w:rsidR="0041466D">
        <w:rPr>
          <w:vertAlign w:val="subscript"/>
        </w:rPr>
        <w:t>0</w:t>
      </w:r>
      <w:r w:rsidR="0041466D">
        <w:t>:</w:t>
      </w:r>
      <w:r w:rsidR="00C01D87">
        <w:t xml:space="preserve"> </w:t>
      </w:r>
      <w:r w:rsidRPr="0041466D">
        <w:rPr>
          <w:i/>
        </w:rPr>
        <w:sym w:font="Symbol" w:char="F06D"/>
      </w:r>
      <w:r>
        <w:rPr>
          <w:vertAlign w:val="subscript"/>
        </w:rPr>
        <w:t>d</w:t>
      </w:r>
      <w:r>
        <w:t xml:space="preserve"> = 0. What should we conclude?</w:t>
      </w:r>
      <w:r w:rsidRPr="000465AA">
        <w:rPr>
          <w:rStyle w:val="FootnoteReference"/>
          <w:position w:val="6"/>
          <w:sz w:val="28"/>
          <w:szCs w:val="28"/>
        </w:rPr>
        <w:footnoteReference w:id="16"/>
      </w:r>
    </w:p>
    <w:p w:rsidR="004F2BCC" w:rsidRPr="00A86825" w:rsidRDefault="00D46E6A" w:rsidP="00536921">
      <w:pPr>
        <w:pStyle w:val="BodyText"/>
        <w:spacing w:before="240"/>
        <w:jc w:val="center"/>
      </w:pPr>
      <w:r>
        <w:rPr>
          <w:noProof/>
        </w:rPr>
        <w:drawing>
          <wp:inline distT="0" distB="0" distL="0" distR="0">
            <wp:extent cx="6389735" cy="3355340"/>
            <wp:effectExtent l="25400" t="0" r="1106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6392197" cy="3356633"/>
                    </a:xfrm>
                    <a:prstGeom prst="rect">
                      <a:avLst/>
                    </a:prstGeom>
                    <a:noFill/>
                    <a:ln w="9525">
                      <a:noFill/>
                      <a:miter lim="800000"/>
                      <a:headEnd/>
                      <a:tailEnd/>
                    </a:ln>
                  </pic:spPr>
                </pic:pic>
              </a:graphicData>
            </a:graphic>
          </wp:inline>
        </w:drawing>
      </w:r>
    </w:p>
    <w:p w:rsidR="004F2BCC" w:rsidRPr="00DF661D" w:rsidRDefault="004F2BCC" w:rsidP="004F2BCC">
      <w:pPr>
        <w:pStyle w:val="Heading1"/>
        <w:rPr>
          <w:szCs w:val="32"/>
        </w:rPr>
      </w:pPr>
      <w:r w:rsidRPr="00DF661D">
        <w:rPr>
          <w:szCs w:val="32"/>
        </w:rPr>
        <w:t>Testing Other Statistical Hypotheses</w:t>
      </w:r>
    </w:p>
    <w:p w:rsidR="004F2BCC" w:rsidRDefault="004F2BCC" w:rsidP="004F2BCC">
      <w:pPr>
        <w:pStyle w:val="BodyText"/>
      </w:pPr>
      <w:r>
        <w:t>Hypothesis testing is not restricted to statements about mean values alone.</w:t>
      </w:r>
    </w:p>
    <w:p w:rsidR="004F2BCC" w:rsidRDefault="004F2BCC" w:rsidP="004F2BCC">
      <w:pPr>
        <w:pStyle w:val="BodyText"/>
      </w:pPr>
    </w:p>
    <w:p w:rsidR="004F2BCC" w:rsidRDefault="004F2BCC" w:rsidP="004F2BCC">
      <w:pPr>
        <w:pStyle w:val="BodyText"/>
      </w:pPr>
      <w:r>
        <w:t xml:space="preserve">Many other hypotheses are of interest in statistical analysis.  For example, useful null hypotheses make claims about other features of populations. </w:t>
      </w:r>
    </w:p>
    <w:p w:rsidR="004F2BCC" w:rsidRDefault="004F2BCC" w:rsidP="004F2BCC">
      <w:pPr>
        <w:pStyle w:val="BodyText"/>
      </w:pPr>
    </w:p>
    <w:p w:rsidR="004F2BCC" w:rsidRDefault="004F2BCC" w:rsidP="00F14533">
      <w:pPr>
        <w:pStyle w:val="BodyQuotation"/>
        <w:ind w:firstLine="720"/>
      </w:pPr>
      <w:r w:rsidRPr="00C41EA9">
        <w:rPr>
          <w:i/>
        </w:rPr>
        <w:t>H</w:t>
      </w:r>
      <w:r>
        <w:rPr>
          <w:vertAlign w:val="subscript"/>
        </w:rPr>
        <w:t>0</w:t>
      </w:r>
      <w:r>
        <w:t>: population is normal</w:t>
      </w:r>
    </w:p>
    <w:p w:rsidR="004F2BCC" w:rsidRDefault="004F2BCC" w:rsidP="00F14533">
      <w:pPr>
        <w:pStyle w:val="BodyQuotation"/>
        <w:ind w:firstLine="720"/>
      </w:pPr>
      <w:r w:rsidRPr="00C41EA9">
        <w:rPr>
          <w:i/>
        </w:rPr>
        <w:t>H</w:t>
      </w:r>
      <w:r>
        <w:rPr>
          <w:vertAlign w:val="subscript"/>
        </w:rPr>
        <w:t>0</w:t>
      </w:r>
      <w:r>
        <w:t>: population correlation is 0</w:t>
      </w:r>
    </w:p>
    <w:p w:rsidR="004F2BCC" w:rsidRDefault="004F2BCC" w:rsidP="00F14533">
      <w:pPr>
        <w:pStyle w:val="BodyQuotation"/>
        <w:ind w:firstLine="720"/>
      </w:pPr>
      <w:r w:rsidRPr="00C41EA9">
        <w:rPr>
          <w:i/>
        </w:rPr>
        <w:t>H</w:t>
      </w:r>
      <w:r>
        <w:rPr>
          <w:vertAlign w:val="subscript"/>
        </w:rPr>
        <w:t>0</w:t>
      </w:r>
      <w:r>
        <w:t>: two populations are identical</w:t>
      </w:r>
    </w:p>
    <w:p w:rsidR="004F2BCC" w:rsidRDefault="004F2BCC" w:rsidP="00F14533">
      <w:pPr>
        <w:pStyle w:val="BodyQuotation"/>
        <w:ind w:firstLine="720"/>
      </w:pPr>
      <w:r w:rsidRPr="00C41EA9">
        <w:rPr>
          <w:i/>
        </w:rPr>
        <w:t>H</w:t>
      </w:r>
      <w:r>
        <w:rPr>
          <w:vertAlign w:val="subscript"/>
        </w:rPr>
        <w:t>0</w:t>
      </w:r>
      <w:r>
        <w:t xml:space="preserve">: time series is </w:t>
      </w:r>
      <w:proofErr w:type="spellStart"/>
      <w:r>
        <w:t>iid</w:t>
      </w:r>
      <w:proofErr w:type="spellEnd"/>
    </w:p>
    <w:p w:rsidR="004F2BCC" w:rsidRDefault="004F2BCC" w:rsidP="004F2BCC">
      <w:pPr>
        <w:pStyle w:val="BodyText"/>
      </w:pPr>
    </w:p>
    <w:p w:rsidR="004F2BCC" w:rsidRDefault="004F2BCC" w:rsidP="004F2BCC">
      <w:pPr>
        <w:pStyle w:val="BodyText"/>
      </w:pPr>
      <w:r>
        <w:t xml:space="preserve">In all of these settings, conventional statistical practice proceeds as follows: </w:t>
      </w:r>
    </w:p>
    <w:p w:rsidR="004F2BCC" w:rsidRDefault="004F2BCC" w:rsidP="004F2BCC">
      <w:pPr>
        <w:pStyle w:val="BodyText"/>
      </w:pPr>
    </w:p>
    <w:p w:rsidR="004F2BCC" w:rsidRDefault="004F2BCC" w:rsidP="00536921">
      <w:pPr>
        <w:pStyle w:val="BodyQuotation"/>
        <w:ind w:left="360"/>
      </w:pPr>
      <w:r>
        <w:t>1) Calculate a p-value for the disparity between the null hypothesis H</w:t>
      </w:r>
      <w:r>
        <w:rPr>
          <w:vertAlign w:val="subscript"/>
        </w:rPr>
        <w:t>0</w:t>
      </w:r>
      <w:r>
        <w:t xml:space="preserve"> and data.</w:t>
      </w:r>
    </w:p>
    <w:p w:rsidR="004F2BCC" w:rsidRDefault="004F2BCC" w:rsidP="00536921">
      <w:pPr>
        <w:pStyle w:val="BodyQuotation"/>
        <w:ind w:left="360"/>
      </w:pPr>
      <w:r>
        <w:t xml:space="preserve">2) If p-value </w:t>
      </w:r>
      <w:r>
        <w:sym w:font="Symbol" w:char="F0A3"/>
      </w:r>
      <w:r>
        <w:t xml:space="preserve"> </w:t>
      </w:r>
      <w:r>
        <w:rPr>
          <w:rFonts w:ascii="Symbol" w:hAnsi="Symbol"/>
          <w:i/>
        </w:rPr>
        <w:t></w:t>
      </w:r>
      <w:r>
        <w:t xml:space="preserve">, reject </w:t>
      </w:r>
      <w:r w:rsidRPr="00C41EA9">
        <w:rPr>
          <w:i/>
        </w:rPr>
        <w:t>H</w:t>
      </w:r>
      <w:r>
        <w:rPr>
          <w:vertAlign w:val="subscript"/>
        </w:rPr>
        <w:t>0</w:t>
      </w:r>
      <w:r>
        <w:t xml:space="preserve"> and declare the result to be statistically significant (at the </w:t>
      </w:r>
      <w:r>
        <w:rPr>
          <w:rFonts w:ascii="Symbol" w:hAnsi="Symbol"/>
          <w:i/>
        </w:rPr>
        <w:t></w:t>
      </w:r>
      <w:r>
        <w:t xml:space="preserve"> level of significance).</w:t>
      </w:r>
    </w:p>
    <w:p w:rsidR="004F2BCC" w:rsidRDefault="004F2BCC" w:rsidP="00536921">
      <w:pPr>
        <w:pStyle w:val="BodyQuotation"/>
        <w:ind w:left="360"/>
        <w:rPr>
          <w:rFonts w:ascii="Times" w:hAnsi="Times"/>
        </w:rPr>
      </w:pPr>
      <w:r>
        <w:rPr>
          <w:rFonts w:ascii="Times" w:hAnsi="Times"/>
        </w:rPr>
        <w:t xml:space="preserve">3) If p-value &gt; </w:t>
      </w:r>
      <w:r>
        <w:rPr>
          <w:rFonts w:ascii="Symbol" w:hAnsi="Symbol"/>
          <w:i/>
        </w:rPr>
        <w:t></w:t>
      </w:r>
      <w:r>
        <w:rPr>
          <w:rFonts w:ascii="Times" w:hAnsi="Times"/>
        </w:rPr>
        <w:t>, the result is not statistically significant.</w:t>
      </w:r>
    </w:p>
    <w:p w:rsidR="004F2BCC" w:rsidRDefault="004F2BCC" w:rsidP="004F2BCC">
      <w:pPr>
        <w:pStyle w:val="BodyText"/>
      </w:pPr>
    </w:p>
    <w:p w:rsidR="004F2BCC" w:rsidRDefault="004F2BCC" w:rsidP="004F2BCC">
      <w:pPr>
        <w:pStyle w:val="BodyText"/>
      </w:pPr>
      <w:r>
        <w:t xml:space="preserve">We will describe some of these tests in more detail in Stat 621. </w:t>
      </w:r>
    </w:p>
    <w:p w:rsidR="004F2BCC" w:rsidRDefault="004F2BCC" w:rsidP="004F2BCC">
      <w:pPr>
        <w:pStyle w:val="BodyText"/>
      </w:pPr>
    </w:p>
    <w:p w:rsidR="004F2BCC" w:rsidRPr="00DF661D" w:rsidRDefault="004F2BCC" w:rsidP="004F2BCC">
      <w:pPr>
        <w:pStyle w:val="Heading1"/>
        <w:rPr>
          <w:szCs w:val="32"/>
        </w:rPr>
      </w:pPr>
      <w:r w:rsidRPr="00DF661D">
        <w:rPr>
          <w:rFonts w:ascii="Times New Roman" w:hAnsi="Times New Roman"/>
          <w:szCs w:val="32"/>
        </w:rPr>
        <w:t xml:space="preserve">What You Will Need to Know For 621 </w:t>
      </w:r>
    </w:p>
    <w:p w:rsidR="004F2BCC" w:rsidRPr="00645639" w:rsidRDefault="004F2BCC" w:rsidP="009B0889">
      <w:pPr>
        <w:pStyle w:val="Times18"/>
        <w:ind w:left="720" w:hanging="540"/>
        <w:rPr>
          <w:b/>
        </w:rPr>
      </w:pPr>
      <w:r w:rsidRPr="000E0112">
        <w:rPr>
          <w:i/>
        </w:rPr>
        <w:t>Graphical tools</w:t>
      </w:r>
      <w:r w:rsidRPr="00645639">
        <w:t xml:space="preserve"> - Histogram, </w:t>
      </w:r>
      <w:proofErr w:type="spellStart"/>
      <w:r w:rsidRPr="00645639">
        <w:t>boxplot</w:t>
      </w:r>
      <w:proofErr w:type="spellEnd"/>
      <w:r w:rsidRPr="00645639">
        <w:t xml:space="preserve">, comparison </w:t>
      </w:r>
      <w:proofErr w:type="spellStart"/>
      <w:r w:rsidRPr="00645639">
        <w:t>boxplots</w:t>
      </w:r>
      <w:proofErr w:type="spellEnd"/>
      <w:r w:rsidRPr="00645639">
        <w:t xml:space="preserve">, and </w:t>
      </w:r>
      <w:proofErr w:type="spellStart"/>
      <w:r w:rsidRPr="00645639">
        <w:t>scatterplot</w:t>
      </w:r>
      <w:proofErr w:type="spellEnd"/>
      <w:r w:rsidRPr="00645639">
        <w:t>.</w:t>
      </w:r>
    </w:p>
    <w:p w:rsidR="004F2BCC" w:rsidRPr="00645639" w:rsidRDefault="004F2BCC" w:rsidP="009B0889">
      <w:pPr>
        <w:pStyle w:val="Times18"/>
        <w:ind w:left="720" w:hanging="540"/>
      </w:pPr>
    </w:p>
    <w:p w:rsidR="004F2BCC" w:rsidRPr="00645639" w:rsidRDefault="004F2BCC" w:rsidP="009B0889">
      <w:pPr>
        <w:pStyle w:val="Times18"/>
        <w:ind w:left="720" w:hanging="540"/>
        <w:rPr>
          <w:b/>
        </w:rPr>
      </w:pPr>
      <w:r w:rsidRPr="000E0112">
        <w:rPr>
          <w:i/>
        </w:rPr>
        <w:t>Mean, variance and correlation</w:t>
      </w:r>
      <w:r w:rsidRPr="00645639">
        <w:t xml:space="preserve"> - Mean is the average value.  Variance is the average squared deviation from mean.  Correlation measures the strength of linear association.</w:t>
      </w:r>
    </w:p>
    <w:p w:rsidR="004F2BCC" w:rsidRPr="00645639" w:rsidRDefault="004F2BCC" w:rsidP="009B0889">
      <w:pPr>
        <w:pStyle w:val="Times18"/>
        <w:ind w:left="720" w:hanging="540"/>
      </w:pPr>
    </w:p>
    <w:p w:rsidR="004F2BCC" w:rsidRPr="00645639" w:rsidRDefault="004F2BCC" w:rsidP="009B0889">
      <w:pPr>
        <w:pStyle w:val="Times18"/>
        <w:ind w:left="720" w:hanging="540"/>
        <w:rPr>
          <w:b/>
        </w:rPr>
      </w:pPr>
      <w:r w:rsidRPr="000E0112">
        <w:rPr>
          <w:i/>
        </w:rPr>
        <w:t>Normal distribution</w:t>
      </w:r>
      <w:r w:rsidRPr="00645639">
        <w:t xml:space="preserve"> - 95% of the distribution lies withi</w:t>
      </w:r>
      <w:r w:rsidR="009B0889" w:rsidRPr="009B0889">
        <w:t>n</w:t>
      </w:r>
      <w:r w:rsidR="000B33FC">
        <w:rPr>
          <w:b/>
        </w:rPr>
        <w:t xml:space="preserve"> </w:t>
      </w:r>
      <w:r w:rsidR="000B33FC" w:rsidRPr="00CB1661">
        <w:rPr>
          <w:i/>
        </w:rPr>
        <w:sym w:font="Symbol" w:char="F06D"/>
      </w:r>
      <w:r w:rsidR="000B33FC">
        <w:t xml:space="preserve"> ± 2</w:t>
      </w:r>
      <w:r w:rsidR="000B33FC" w:rsidRPr="000B33FC">
        <w:rPr>
          <w:i/>
        </w:rPr>
        <w:t>σ</w:t>
      </w:r>
      <w:r w:rsidR="000B33FC">
        <w:t>.</w:t>
      </w:r>
      <w:r w:rsidR="009B0889">
        <w:rPr>
          <w:b/>
        </w:rPr>
        <w:br/>
      </w:r>
      <w:proofErr w:type="gramStart"/>
      <w:r w:rsidRPr="00645639">
        <w:t xml:space="preserve">Normal </w:t>
      </w:r>
      <w:proofErr w:type="spellStart"/>
      <w:r w:rsidRPr="00645639">
        <w:t>quantile</w:t>
      </w:r>
      <w:proofErr w:type="spellEnd"/>
      <w:r w:rsidRPr="00645639">
        <w:t xml:space="preserve"> plot as a diagnostic.</w:t>
      </w:r>
      <w:proofErr w:type="gramEnd"/>
    </w:p>
    <w:p w:rsidR="004F2BCC" w:rsidRPr="00645639" w:rsidRDefault="004F2BCC" w:rsidP="009B0889">
      <w:pPr>
        <w:pStyle w:val="Times18"/>
        <w:ind w:left="720" w:hanging="540"/>
      </w:pPr>
    </w:p>
    <w:p w:rsidR="004F2BCC" w:rsidRPr="00BD5536" w:rsidRDefault="004F2BCC" w:rsidP="009B0889">
      <w:pPr>
        <w:pStyle w:val="Times18"/>
        <w:ind w:left="720" w:hanging="540"/>
        <w:rPr>
          <w:b/>
        </w:rPr>
      </w:pPr>
      <w:r w:rsidRPr="000E0112">
        <w:rPr>
          <w:i/>
        </w:rPr>
        <w:t>Sampling Distributions</w:t>
      </w:r>
      <w:r w:rsidRPr="00645639">
        <w:t xml:space="preserve"> - Random Sampling; </w:t>
      </w:r>
      <w:proofErr w:type="spellStart"/>
      <w:r w:rsidRPr="00645639">
        <w:t>iid</w:t>
      </w:r>
      <w:proofErr w:type="spellEnd"/>
      <w:r w:rsidRPr="00645639">
        <w:t xml:space="preserve"> samples.   </w:t>
      </w:r>
      <w:proofErr w:type="gramStart"/>
      <w:r w:rsidRPr="00645639">
        <w:t>Sample-to-sample variation of a statistic.</w:t>
      </w:r>
      <w:proofErr w:type="gramEnd"/>
      <w:r w:rsidRPr="00645639">
        <w:t xml:space="preserve">  Standard Error</w:t>
      </w:r>
      <w:r w:rsidR="00FF66EC">
        <w:t xml:space="preserve"> (</w:t>
      </w:r>
      <w:r w:rsidR="008E5A43" w:rsidRPr="008E5A43">
        <w:rPr>
          <w:i/>
        </w:rPr>
        <w:t>se</w:t>
      </w:r>
      <w:r w:rsidR="00FF66EC">
        <w:t>)</w:t>
      </w:r>
      <w:r w:rsidR="009B0889">
        <w:t xml:space="preserve">, </w:t>
      </w:r>
      <w:r w:rsidR="009B0889" w:rsidRPr="009B0889">
        <w:rPr>
          <w:position w:val="-10"/>
        </w:rPr>
        <w:object w:dxaOrig="1320" w:dyaOrig="360">
          <v:shape id="_x0000_i1032" type="#_x0000_t75" style="width:95pt;height:26pt" o:ole="">
            <v:imagedata r:id="rId34" r:pict="rId35" o:title=""/>
          </v:shape>
          <o:OLEObject Type="Embed" ProgID="Equation.3" ShapeID="_x0000_i1032" DrawAspect="Content" ObjectID="_1215409055" r:id="rId36"/>
        </w:object>
      </w:r>
    </w:p>
    <w:p w:rsidR="004F2BCC" w:rsidRPr="00BD5536" w:rsidRDefault="004F2BCC" w:rsidP="009B0889">
      <w:pPr>
        <w:pStyle w:val="Times18"/>
        <w:ind w:left="720" w:hanging="540"/>
        <w:rPr>
          <w:b/>
        </w:rPr>
      </w:pPr>
    </w:p>
    <w:p w:rsidR="004F2BCC" w:rsidRPr="00645639" w:rsidRDefault="004F2BCC" w:rsidP="009B0889">
      <w:pPr>
        <w:pStyle w:val="Times18"/>
        <w:ind w:left="720" w:hanging="540"/>
      </w:pPr>
      <w:r w:rsidRPr="000E0112">
        <w:rPr>
          <w:i/>
        </w:rPr>
        <w:t>Confidence interval</w:t>
      </w:r>
      <w:r w:rsidRPr="00645639">
        <w:t xml:space="preserve"> - 95% CI  - </w:t>
      </w:r>
      <w:r w:rsidR="008E5A43">
        <w:t>e</w:t>
      </w:r>
      <w:r w:rsidRPr="00645639">
        <w:t xml:space="preserve">stimate </w:t>
      </w:r>
      <w:r w:rsidRPr="00645639">
        <w:sym w:font="Symbol" w:char="F0B1"/>
      </w:r>
      <w:r w:rsidRPr="00645639">
        <w:t xml:space="preserve"> 2 </w:t>
      </w:r>
      <w:proofErr w:type="gramStart"/>
      <w:r w:rsidR="008E5A43" w:rsidRPr="008E5A43">
        <w:rPr>
          <w:i/>
        </w:rPr>
        <w:t>se</w:t>
      </w:r>
      <w:r w:rsidRPr="00645639">
        <w:t>(</w:t>
      </w:r>
      <w:proofErr w:type="gramEnd"/>
      <w:r w:rsidR="008E5A43">
        <w:t>e</w:t>
      </w:r>
      <w:r w:rsidRPr="00645639">
        <w:t xml:space="preserve">stimate).  Interpretation. </w:t>
      </w:r>
    </w:p>
    <w:p w:rsidR="004F2BCC" w:rsidRPr="00645639" w:rsidRDefault="004F2BCC" w:rsidP="009B0889">
      <w:pPr>
        <w:pStyle w:val="Times18"/>
        <w:ind w:left="720" w:hanging="540"/>
      </w:pPr>
    </w:p>
    <w:p w:rsidR="004F2BCC" w:rsidRPr="008E5A43" w:rsidRDefault="004F2BCC" w:rsidP="008E5A43">
      <w:pPr>
        <w:pStyle w:val="Times18"/>
        <w:ind w:left="720" w:hanging="540"/>
        <w:rPr>
          <w:b/>
        </w:rPr>
      </w:pPr>
      <w:r w:rsidRPr="000E0112">
        <w:rPr>
          <w:i/>
        </w:rPr>
        <w:t>Hypothesis test</w:t>
      </w:r>
      <w:r w:rsidRPr="00645639">
        <w:t xml:space="preserve"> - t-statistic/t-ratio counts the SE’s from conjectured value.</w:t>
      </w:r>
      <w:r w:rsidRPr="00645639">
        <w:br/>
      </w:r>
      <w:proofErr w:type="gramStart"/>
      <w:r w:rsidRPr="00645639">
        <w:t>p</w:t>
      </w:r>
      <w:proofErr w:type="gramEnd"/>
      <w:r w:rsidRPr="00645639">
        <w:t xml:space="preserve">-value measures “plausibility” of  </w:t>
      </w:r>
      <w:r w:rsidRPr="000E0112">
        <w:rPr>
          <w:i/>
        </w:rPr>
        <w:t>H</w:t>
      </w:r>
      <w:r w:rsidRPr="00645639">
        <w:rPr>
          <w:vertAlign w:val="subscript"/>
        </w:rPr>
        <w:t>0</w:t>
      </w:r>
      <w:r w:rsidRPr="00645639">
        <w:t xml:space="preserve">.    </w:t>
      </w:r>
      <w:r>
        <w:t>R</w:t>
      </w:r>
      <w:r w:rsidRPr="00645639">
        <w:t xml:space="preserve">eject </w:t>
      </w:r>
      <w:r w:rsidRPr="000E0112">
        <w:rPr>
          <w:i/>
        </w:rPr>
        <w:t>H</w:t>
      </w:r>
      <w:r w:rsidRPr="00645639">
        <w:rPr>
          <w:vertAlign w:val="subscript"/>
        </w:rPr>
        <w:t>0</w:t>
      </w:r>
      <w:r w:rsidRPr="00645639">
        <w:t xml:space="preserve"> at the .05 significance level </w:t>
      </w:r>
      <w:r w:rsidR="0044736C">
        <w:rPr>
          <w:rFonts w:ascii="Times New Roman" w:hAnsi="Times New Roman"/>
        </w:rPr>
        <w:t>↔</w:t>
      </w:r>
      <w:r w:rsidRPr="00645639">
        <w:t xml:space="preserve"> </w:t>
      </w:r>
      <w:r w:rsidR="008E5A43">
        <w:rPr>
          <w:b/>
        </w:rPr>
        <w:br/>
      </w:r>
      <w:r w:rsidRPr="00645639">
        <w:t xml:space="preserve">p-value &lt; </w:t>
      </w:r>
      <w:proofErr w:type="gramStart"/>
      <w:r w:rsidRPr="00645639">
        <w:t xml:space="preserve">0.05  </w:t>
      </w:r>
      <w:r w:rsidR="0044736C">
        <w:rPr>
          <w:rFonts w:ascii="Times New Roman" w:hAnsi="Times New Roman"/>
        </w:rPr>
        <w:t>↔</w:t>
      </w:r>
      <w:proofErr w:type="gramEnd"/>
      <w:r w:rsidRPr="00645639">
        <w:t xml:space="preserve"> | t-statistic| &gt; 2 </w:t>
      </w:r>
      <w:r w:rsidR="0044736C">
        <w:rPr>
          <w:rFonts w:ascii="Times New Roman" w:hAnsi="Times New Roman"/>
        </w:rPr>
        <w:t>↔</w:t>
      </w:r>
      <w:r w:rsidRPr="00645639">
        <w:t xml:space="preserve"> hypothesized value lies outside 95% CI. </w:t>
      </w:r>
    </w:p>
    <w:p w:rsidR="004F2BCC" w:rsidRPr="00645639" w:rsidRDefault="004F2BCC" w:rsidP="009B0889">
      <w:pPr>
        <w:pStyle w:val="Times18"/>
        <w:ind w:left="720" w:hanging="540"/>
        <w:rPr>
          <w:b/>
        </w:rPr>
      </w:pPr>
    </w:p>
    <w:p w:rsidR="004F2BCC" w:rsidRPr="000E0112" w:rsidRDefault="004F2BCC" w:rsidP="009B0889">
      <w:pPr>
        <w:pStyle w:val="Times18"/>
        <w:ind w:left="720" w:hanging="540"/>
        <w:rPr>
          <w:i/>
        </w:rPr>
      </w:pPr>
      <w:r w:rsidRPr="000E0112">
        <w:rPr>
          <w:i/>
        </w:rPr>
        <w:t>JMP Software</w:t>
      </w:r>
    </w:p>
    <w:p w:rsidR="004F2BCC" w:rsidRPr="00737C82" w:rsidDel="00967726" w:rsidRDefault="004F2BCC" w:rsidP="004F2BCC">
      <w:pPr>
        <w:pStyle w:val="BodyText"/>
        <w:jc w:val="center"/>
        <w:rPr>
          <w:sz w:val="40"/>
          <w:szCs w:val="40"/>
        </w:rPr>
      </w:pPr>
      <w:r w:rsidRPr="00737C82">
        <w:rPr>
          <w:sz w:val="40"/>
          <w:szCs w:val="40"/>
        </w:rPr>
        <w:t>See you in September!</w:t>
      </w:r>
    </w:p>
    <w:sectPr w:rsidR="004F2BCC" w:rsidRPr="00737C82" w:rsidDel="00967726" w:rsidSect="004F2BCC">
      <w:headerReference w:type="even" r:id="rId37"/>
      <w:headerReference w:type="default" r:id="rId38"/>
      <w:footerReference w:type="default" r:id="rId39"/>
      <w:headerReference w:type="first" r:id="rId40"/>
      <w:footerReference w:type="first" r:id="rId41"/>
      <w:pgSz w:w="15840" w:h="12240" w:orient="landscape"/>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2C0" w:rsidRDefault="009A22C0">
      <w:r>
        <w:separator/>
      </w:r>
    </w:p>
  </w:endnote>
  <w:endnote w:type="continuationSeparator" w:id="0">
    <w:p w:rsidR="009A22C0" w:rsidRDefault="009A22C0">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BookAntiqua">
    <w:altName w:val="Book Antiqua"/>
    <w:panose1 w:val="00000000000000000000"/>
    <w:charset w:val="4D"/>
    <w:family w:val="roman"/>
    <w:notTrueType/>
    <w:pitch w:val="default"/>
    <w:sig w:usb0="03000000"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C0" w:rsidRDefault="009A22C0">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t>8-</w:t>
    </w:r>
    <w:r w:rsidR="001925FD" w:rsidRPr="00781F83">
      <w:rPr>
        <w:rStyle w:val="PageNumber"/>
        <w:rFonts w:ascii="Arial Black" w:hAnsi="Arial Black"/>
        <w:sz w:val="20"/>
      </w:rPr>
      <w:fldChar w:fldCharType="begin"/>
    </w:r>
    <w:r w:rsidRPr="00781F83">
      <w:rPr>
        <w:rStyle w:val="PageNumber"/>
        <w:sz w:val="20"/>
      </w:rPr>
      <w:instrText xml:space="preserve"> PAGE </w:instrText>
    </w:r>
    <w:r w:rsidR="001925FD" w:rsidRPr="00781F83">
      <w:rPr>
        <w:rStyle w:val="PageNumber"/>
        <w:rFonts w:ascii="Arial Black" w:hAnsi="Arial Black"/>
        <w:sz w:val="20"/>
      </w:rPr>
      <w:fldChar w:fldCharType="separate"/>
    </w:r>
    <w:r w:rsidR="005656B2">
      <w:rPr>
        <w:rStyle w:val="PageNumber"/>
        <w:noProof/>
        <w:sz w:val="20"/>
      </w:rPr>
      <w:t>17</w:t>
    </w:r>
    <w:r w:rsidR="001925FD" w:rsidRPr="00781F83">
      <w:rPr>
        <w:rStyle w:val="PageNumber"/>
        <w:rFonts w:ascii="Arial Black" w:hAnsi="Arial Black"/>
        <w:sz w:val="20"/>
      </w:rPr>
      <w:fldChar w:fldCharType="end"/>
    </w:r>
  </w:p>
  <w:p w:rsidR="009A22C0" w:rsidRDefault="009A22C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C0" w:rsidRDefault="009A22C0">
    <w:pPr>
      <w:spacing w:line="260" w:lineRule="exact"/>
      <w:rPr>
        <w:sz w:val="18"/>
        <w:szCs w:val="18"/>
      </w:rPr>
    </w:pPr>
  </w:p>
  <w:p w:rsidR="009A22C0" w:rsidRDefault="001925FD">
    <w:pPr>
      <w:spacing w:line="260" w:lineRule="exact"/>
      <w:rPr>
        <w:i/>
        <w:sz w:val="18"/>
        <w:szCs w:val="18"/>
      </w:rPr>
    </w:pPr>
    <w:r>
      <w:rPr>
        <w:i/>
        <w:noProof/>
        <w:sz w:val="18"/>
        <w:szCs w:val="18"/>
      </w:rPr>
      <w:pict>
        <v:line id="_x0000_s2061" style="position:absolute;z-index:251658240" from="0,10.35pt" to="468pt,10.35pt"/>
      </w:pict>
    </w:r>
  </w:p>
  <w:p w:rsidR="009A22C0" w:rsidRDefault="009A22C0">
    <w:pPr>
      <w:pStyle w:val="Footer"/>
      <w:spacing w:line="260" w:lineRule="exact"/>
      <w:rPr>
        <w:sz w:val="18"/>
        <w:szCs w:val="18"/>
      </w:rPr>
    </w:pPr>
  </w:p>
  <w:p w:rsidR="009A22C0" w:rsidRDefault="009A22C0">
    <w:pPr>
      <w:pStyle w:val="Footer"/>
      <w:spacing w:line="260" w:lineRule="exact"/>
      <w:rPr>
        <w:sz w:val="18"/>
        <w:szCs w:val="18"/>
      </w:rPr>
    </w:pPr>
    <w:r>
      <w:rPr>
        <w:sz w:val="18"/>
        <w:szCs w:val="18"/>
      </w:rPr>
      <w:t xml:space="preserve">Professors Ed George, Abba Krieger, Robert Stine, and </w:t>
    </w:r>
    <w:proofErr w:type="spellStart"/>
    <w:r>
      <w:rPr>
        <w:sz w:val="18"/>
        <w:szCs w:val="18"/>
      </w:rPr>
      <w:t>Adi</w:t>
    </w:r>
    <w:proofErr w:type="spellEnd"/>
    <w:r>
      <w:rPr>
        <w:sz w:val="18"/>
        <w:szCs w:val="18"/>
      </w:rPr>
      <w:t xml:space="preserve"> </w:t>
    </w:r>
    <w:proofErr w:type="spellStart"/>
    <w:r>
      <w:rPr>
        <w:sz w:val="18"/>
        <w:szCs w:val="18"/>
      </w:rPr>
      <w:t>Wyner</w:t>
    </w:r>
    <w:proofErr w:type="spellEnd"/>
    <w:r>
      <w:rPr>
        <w:sz w:val="18"/>
        <w:szCs w:val="18"/>
      </w:rPr>
      <w:t>, The Wharton School of the University of Pennsylvania, prepared this document.</w:t>
    </w:r>
  </w:p>
  <w:p w:rsidR="009A22C0" w:rsidRDefault="009A22C0" w:rsidP="004F2BCC"/>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2C0" w:rsidRDefault="009A22C0">
      <w:r>
        <w:separator/>
      </w:r>
    </w:p>
  </w:footnote>
  <w:footnote w:type="continuationSeparator" w:id="0">
    <w:p w:rsidR="009A22C0" w:rsidRDefault="009A22C0">
      <w:r>
        <w:continuationSeparator/>
      </w:r>
    </w:p>
  </w:footnote>
  <w:footnote w:id="1">
    <w:p w:rsidR="00C01865" w:rsidRPr="000F173C" w:rsidRDefault="00C01865">
      <w:pPr>
        <w:pStyle w:val="FootnoteText"/>
        <w:rPr>
          <w:sz w:val="24"/>
        </w:rPr>
      </w:pPr>
      <w:r w:rsidRPr="000F173C">
        <w:rPr>
          <w:rStyle w:val="FootnoteReference"/>
        </w:rPr>
        <w:footnoteRef/>
      </w:r>
      <w:r w:rsidRPr="000F173C">
        <w:rPr>
          <w:sz w:val="24"/>
        </w:rPr>
        <w:t xml:space="preserve"> This example appears in SF, beginning on page </w:t>
      </w:r>
      <w:r w:rsidRPr="000F173C">
        <w:rPr>
          <w:sz w:val="24"/>
          <w:szCs w:val="32"/>
        </w:rPr>
        <w:t>388.</w:t>
      </w:r>
    </w:p>
  </w:footnote>
  <w:footnote w:id="2">
    <w:p w:rsidR="009A22C0" w:rsidRPr="00EE4BEE" w:rsidRDefault="009A22C0" w:rsidP="004F2BCC">
      <w:pPr>
        <w:pStyle w:val="FootnoteText"/>
        <w:rPr>
          <w:sz w:val="24"/>
          <w:szCs w:val="24"/>
        </w:rPr>
      </w:pPr>
      <w:r w:rsidRPr="00EE4BEE">
        <w:rPr>
          <w:rStyle w:val="FootnoteReference"/>
          <w:szCs w:val="28"/>
        </w:rPr>
        <w:footnoteRef/>
      </w:r>
      <w:r w:rsidRPr="00EE4BEE">
        <w:rPr>
          <w:sz w:val="24"/>
          <w:szCs w:val="24"/>
        </w:rPr>
        <w:t xml:space="preserve"> Some textbooks denote the alternative hypothesis as </w:t>
      </w:r>
      <w:r w:rsidRPr="00EE4BEE">
        <w:rPr>
          <w:i/>
          <w:sz w:val="24"/>
          <w:szCs w:val="24"/>
        </w:rPr>
        <w:t>H</w:t>
      </w:r>
      <w:r w:rsidRPr="00EE4BEE">
        <w:rPr>
          <w:sz w:val="24"/>
          <w:szCs w:val="24"/>
          <w:vertAlign w:val="subscript"/>
        </w:rPr>
        <w:t xml:space="preserve">1 </w:t>
      </w:r>
      <w:r w:rsidRPr="00EE4BEE">
        <w:rPr>
          <w:sz w:val="24"/>
          <w:szCs w:val="24"/>
        </w:rPr>
        <w:t xml:space="preserve">rather than </w:t>
      </w:r>
      <w:r w:rsidRPr="00EE4BEE">
        <w:rPr>
          <w:i/>
          <w:sz w:val="24"/>
          <w:szCs w:val="24"/>
        </w:rPr>
        <w:t>H</w:t>
      </w:r>
      <w:r w:rsidRPr="00EE4BEE">
        <w:rPr>
          <w:sz w:val="24"/>
          <w:szCs w:val="24"/>
          <w:vertAlign w:val="subscript"/>
        </w:rPr>
        <w:t>a</w:t>
      </w:r>
      <w:r w:rsidRPr="00EE4BEE">
        <w:rPr>
          <w:sz w:val="24"/>
          <w:szCs w:val="24"/>
        </w:rPr>
        <w:t>. Conventions for the notation of hypothesis tests vary.</w:t>
      </w:r>
    </w:p>
  </w:footnote>
  <w:footnote w:id="3">
    <w:p w:rsidR="009A22C0" w:rsidRPr="001C076B" w:rsidRDefault="009A22C0" w:rsidP="004F2BCC">
      <w:pPr>
        <w:pStyle w:val="FootnoteText"/>
        <w:rPr>
          <w:sz w:val="24"/>
          <w:szCs w:val="24"/>
        </w:rPr>
      </w:pPr>
      <w:r w:rsidRPr="001C076B">
        <w:rPr>
          <w:rStyle w:val="FootnoteReference"/>
          <w:szCs w:val="28"/>
        </w:rPr>
        <w:footnoteRef/>
      </w:r>
      <w:r w:rsidRPr="001C076B">
        <w:rPr>
          <w:sz w:val="24"/>
          <w:szCs w:val="24"/>
        </w:rPr>
        <w:t xml:space="preserve"> Hypotheses of this form are sometimes called “one-sided” hypotheses to distinguish them from hypotheses of the form </w:t>
      </w:r>
      <w:r w:rsidRPr="001C076B">
        <w:rPr>
          <w:i/>
          <w:sz w:val="24"/>
          <w:szCs w:val="24"/>
        </w:rPr>
        <w:t>H</w:t>
      </w:r>
      <w:r w:rsidRPr="001C076B">
        <w:rPr>
          <w:sz w:val="24"/>
          <w:szCs w:val="24"/>
          <w:vertAlign w:val="subscript"/>
        </w:rPr>
        <w:t>0</w:t>
      </w:r>
      <w:r w:rsidRPr="001C076B">
        <w:rPr>
          <w:sz w:val="24"/>
          <w:szCs w:val="24"/>
        </w:rPr>
        <w:t xml:space="preserve">: </w:t>
      </w:r>
      <w:r w:rsidRPr="001C076B">
        <w:rPr>
          <w:i/>
          <w:sz w:val="24"/>
          <w:szCs w:val="24"/>
        </w:rPr>
        <w:sym w:font="Symbol" w:char="F06D"/>
      </w:r>
      <w:r w:rsidRPr="001C076B">
        <w:rPr>
          <w:sz w:val="24"/>
          <w:szCs w:val="24"/>
        </w:rPr>
        <w:t xml:space="preserve"> = </w:t>
      </w:r>
      <w:r w:rsidRPr="001C076B">
        <w:rPr>
          <w:i/>
          <w:sz w:val="24"/>
          <w:szCs w:val="24"/>
        </w:rPr>
        <w:sym w:font="Symbol" w:char="F06D"/>
      </w:r>
      <w:r w:rsidRPr="001C076B">
        <w:rPr>
          <w:sz w:val="24"/>
          <w:szCs w:val="24"/>
          <w:vertAlign w:val="subscript"/>
        </w:rPr>
        <w:t>0</w:t>
      </w:r>
      <w:r w:rsidRPr="001C076B">
        <w:rPr>
          <w:sz w:val="24"/>
          <w:szCs w:val="24"/>
        </w:rPr>
        <w:t xml:space="preserve"> vs. </w:t>
      </w:r>
      <w:r w:rsidRPr="001C076B">
        <w:rPr>
          <w:i/>
          <w:sz w:val="24"/>
          <w:szCs w:val="24"/>
        </w:rPr>
        <w:t>H</w:t>
      </w:r>
      <w:r w:rsidRPr="001C076B">
        <w:rPr>
          <w:sz w:val="24"/>
          <w:szCs w:val="24"/>
          <w:vertAlign w:val="subscript"/>
        </w:rPr>
        <w:t>a</w:t>
      </w:r>
      <w:r w:rsidRPr="001C076B">
        <w:rPr>
          <w:sz w:val="24"/>
          <w:szCs w:val="24"/>
        </w:rPr>
        <w:t xml:space="preserve">: </w:t>
      </w:r>
      <w:r w:rsidRPr="001C076B">
        <w:rPr>
          <w:i/>
          <w:sz w:val="24"/>
          <w:szCs w:val="24"/>
        </w:rPr>
        <w:sym w:font="Symbol" w:char="F06D"/>
      </w:r>
      <w:r w:rsidRPr="001C076B">
        <w:rPr>
          <w:sz w:val="24"/>
          <w:szCs w:val="24"/>
        </w:rPr>
        <w:t xml:space="preserve"> ≠ </w:t>
      </w:r>
      <w:r w:rsidRPr="001C076B">
        <w:rPr>
          <w:i/>
          <w:sz w:val="24"/>
          <w:szCs w:val="24"/>
        </w:rPr>
        <w:sym w:font="Symbol" w:char="F06D"/>
      </w:r>
      <w:r w:rsidRPr="001C076B">
        <w:rPr>
          <w:sz w:val="24"/>
          <w:szCs w:val="24"/>
          <w:vertAlign w:val="subscript"/>
        </w:rPr>
        <w:t>0</w:t>
      </w:r>
      <w:r w:rsidRPr="001C076B">
        <w:rPr>
          <w:sz w:val="24"/>
          <w:szCs w:val="24"/>
        </w:rPr>
        <w:t xml:space="preserve"> which are called “two-sided.” We’ll stick to confidence intervals if we need a two-sided </w:t>
      </w:r>
      <w:r w:rsidR="00C01865" w:rsidRPr="001C076B">
        <w:rPr>
          <w:sz w:val="24"/>
          <w:szCs w:val="24"/>
        </w:rPr>
        <w:t>comparison</w:t>
      </w:r>
      <w:r w:rsidRPr="001C076B">
        <w:rPr>
          <w:sz w:val="24"/>
          <w:szCs w:val="24"/>
        </w:rPr>
        <w:t>.</w:t>
      </w:r>
    </w:p>
  </w:footnote>
  <w:footnote w:id="4">
    <w:p w:rsidR="009A22C0" w:rsidRPr="00A9000E" w:rsidRDefault="009A22C0" w:rsidP="004F2BCC">
      <w:pPr>
        <w:pStyle w:val="FootnoteText"/>
        <w:rPr>
          <w:sz w:val="24"/>
          <w:szCs w:val="24"/>
        </w:rPr>
      </w:pPr>
      <w:r w:rsidRPr="00A9000E">
        <w:rPr>
          <w:rStyle w:val="FootnoteReference"/>
          <w:szCs w:val="28"/>
        </w:rPr>
        <w:footnoteRef/>
      </w:r>
      <w:r w:rsidRPr="00A9000E">
        <w:rPr>
          <w:sz w:val="24"/>
          <w:szCs w:val="24"/>
        </w:rPr>
        <w:t xml:space="preserve"> For the data in </w:t>
      </w:r>
      <w:proofErr w:type="spellStart"/>
      <w:r w:rsidRPr="00A9000E">
        <w:rPr>
          <w:i/>
          <w:sz w:val="24"/>
          <w:szCs w:val="24"/>
        </w:rPr>
        <w:t>CompPur.JMP</w:t>
      </w:r>
      <w:proofErr w:type="spellEnd"/>
      <w:r w:rsidRPr="00A9000E">
        <w:rPr>
          <w:sz w:val="24"/>
          <w:szCs w:val="24"/>
        </w:rPr>
        <w:t xml:space="preserve">, apply Analyze &gt; Distribution to the column </w:t>
      </w:r>
      <w:r w:rsidRPr="00A9000E">
        <w:rPr>
          <w:i/>
          <w:sz w:val="24"/>
          <w:szCs w:val="24"/>
        </w:rPr>
        <w:t>Intend</w:t>
      </w:r>
      <w:r w:rsidRPr="00A9000E">
        <w:rPr>
          <w:sz w:val="24"/>
          <w:szCs w:val="24"/>
        </w:rPr>
        <w:t>, select Test Mean after clicking on the title bar, and enter .25 for the Hypothesized Mean to obtain this output.</w:t>
      </w:r>
    </w:p>
  </w:footnote>
  <w:footnote w:id="5">
    <w:p w:rsidR="009A22C0" w:rsidRPr="00F50082" w:rsidRDefault="009A22C0" w:rsidP="00877BA2">
      <w:pPr>
        <w:pStyle w:val="FootnoteText"/>
        <w:rPr>
          <w:sz w:val="24"/>
          <w:szCs w:val="24"/>
        </w:rPr>
      </w:pPr>
      <w:r w:rsidRPr="00F50082">
        <w:rPr>
          <w:rStyle w:val="FootnoteReference"/>
          <w:szCs w:val="28"/>
        </w:rPr>
        <w:footnoteRef/>
      </w:r>
      <w:r w:rsidRPr="00F50082">
        <w:rPr>
          <w:sz w:val="24"/>
          <w:szCs w:val="24"/>
        </w:rPr>
        <w:t xml:space="preserve"> For testing the hypotheses </w:t>
      </w:r>
      <w:r w:rsidRPr="00F50082">
        <w:rPr>
          <w:i/>
          <w:sz w:val="24"/>
          <w:szCs w:val="24"/>
        </w:rPr>
        <w:t>H</w:t>
      </w:r>
      <w:r w:rsidRPr="00F50082">
        <w:rPr>
          <w:sz w:val="24"/>
          <w:szCs w:val="24"/>
          <w:vertAlign w:val="subscript"/>
        </w:rPr>
        <w:t>0</w:t>
      </w:r>
      <w:r w:rsidRPr="00F50082">
        <w:rPr>
          <w:sz w:val="24"/>
          <w:szCs w:val="24"/>
        </w:rPr>
        <w:t xml:space="preserve">: </w:t>
      </w:r>
      <w:r w:rsidRPr="00F50082">
        <w:rPr>
          <w:i/>
          <w:sz w:val="24"/>
          <w:szCs w:val="24"/>
        </w:rPr>
        <w:sym w:font="Symbol" w:char="F06D"/>
      </w:r>
      <w:r w:rsidRPr="00F50082">
        <w:rPr>
          <w:sz w:val="24"/>
          <w:szCs w:val="24"/>
        </w:rPr>
        <w:t xml:space="preserve"> </w:t>
      </w:r>
      <w:r w:rsidR="00D90B73">
        <w:rPr>
          <w:sz w:val="24"/>
          <w:szCs w:val="24"/>
        </w:rPr>
        <w:t>≥</w:t>
      </w:r>
      <w:r w:rsidRPr="00F50082">
        <w:rPr>
          <w:sz w:val="24"/>
          <w:szCs w:val="24"/>
        </w:rPr>
        <w:t xml:space="preserve"> 500 versus </w:t>
      </w:r>
      <w:r w:rsidRPr="00F50082">
        <w:rPr>
          <w:i/>
          <w:sz w:val="24"/>
          <w:szCs w:val="24"/>
        </w:rPr>
        <w:t>H</w:t>
      </w:r>
      <w:r w:rsidRPr="00F50082">
        <w:rPr>
          <w:sz w:val="24"/>
          <w:szCs w:val="24"/>
          <w:vertAlign w:val="subscript"/>
        </w:rPr>
        <w:t>a</w:t>
      </w:r>
      <w:r w:rsidRPr="00F50082">
        <w:rPr>
          <w:sz w:val="24"/>
          <w:szCs w:val="24"/>
        </w:rPr>
        <w:t xml:space="preserve">: </w:t>
      </w:r>
      <w:r w:rsidRPr="00F50082">
        <w:rPr>
          <w:i/>
          <w:sz w:val="24"/>
          <w:szCs w:val="24"/>
        </w:rPr>
        <w:sym w:font="Symbol" w:char="F06D"/>
      </w:r>
      <w:r w:rsidRPr="00F50082">
        <w:rPr>
          <w:sz w:val="24"/>
          <w:szCs w:val="24"/>
        </w:rPr>
        <w:t xml:space="preserve"> </w:t>
      </w:r>
      <w:r w:rsidR="00D90B73">
        <w:rPr>
          <w:sz w:val="24"/>
          <w:szCs w:val="24"/>
        </w:rPr>
        <w:t>&lt;</w:t>
      </w:r>
      <w:r w:rsidRPr="00F50082">
        <w:rPr>
          <w:sz w:val="24"/>
          <w:szCs w:val="24"/>
        </w:rPr>
        <w:t xml:space="preserve"> 500, JMP reports the p-value as </w:t>
      </w:r>
      <w:proofErr w:type="spellStart"/>
      <w:r w:rsidRPr="00F50082">
        <w:rPr>
          <w:sz w:val="24"/>
          <w:szCs w:val="24"/>
        </w:rPr>
        <w:t>Prob</w:t>
      </w:r>
      <w:proofErr w:type="spellEnd"/>
      <w:r w:rsidRPr="00F50082">
        <w:rPr>
          <w:sz w:val="24"/>
          <w:szCs w:val="24"/>
        </w:rPr>
        <w:t xml:space="preserve"> &lt; t  = .9991. </w:t>
      </w:r>
      <w:r w:rsidR="004358ED">
        <w:rPr>
          <w:sz w:val="24"/>
          <w:szCs w:val="24"/>
        </w:rPr>
        <w:t xml:space="preserve"> </w:t>
      </w:r>
      <w:r w:rsidRPr="00F50082">
        <w:rPr>
          <w:sz w:val="24"/>
          <w:szCs w:val="24"/>
        </w:rPr>
        <w:t xml:space="preserve">For testing the hypotheses </w:t>
      </w:r>
      <w:r w:rsidRPr="00F50082">
        <w:rPr>
          <w:i/>
          <w:sz w:val="24"/>
          <w:szCs w:val="24"/>
        </w:rPr>
        <w:t>H</w:t>
      </w:r>
      <w:r w:rsidRPr="00F50082">
        <w:rPr>
          <w:sz w:val="24"/>
          <w:szCs w:val="24"/>
          <w:vertAlign w:val="subscript"/>
        </w:rPr>
        <w:t>0</w:t>
      </w:r>
      <w:r w:rsidRPr="00F50082">
        <w:rPr>
          <w:sz w:val="24"/>
          <w:szCs w:val="24"/>
        </w:rPr>
        <w:t xml:space="preserve">: </w:t>
      </w:r>
      <w:r w:rsidRPr="00F50082">
        <w:rPr>
          <w:i/>
          <w:sz w:val="24"/>
          <w:szCs w:val="24"/>
        </w:rPr>
        <w:sym w:font="Symbol" w:char="F06D"/>
      </w:r>
      <w:r w:rsidRPr="00F50082">
        <w:rPr>
          <w:sz w:val="24"/>
          <w:szCs w:val="24"/>
        </w:rPr>
        <w:t xml:space="preserve"> =500 </w:t>
      </w:r>
      <w:proofErr w:type="gramStart"/>
      <w:r w:rsidRPr="00F50082">
        <w:rPr>
          <w:sz w:val="24"/>
          <w:szCs w:val="24"/>
        </w:rPr>
        <w:t xml:space="preserve">versus  </w:t>
      </w:r>
      <w:r w:rsidRPr="00F50082">
        <w:rPr>
          <w:i/>
          <w:sz w:val="24"/>
          <w:szCs w:val="24"/>
        </w:rPr>
        <w:t>H</w:t>
      </w:r>
      <w:r w:rsidRPr="00F50082">
        <w:rPr>
          <w:sz w:val="24"/>
          <w:szCs w:val="24"/>
          <w:vertAlign w:val="subscript"/>
        </w:rPr>
        <w:t>a</w:t>
      </w:r>
      <w:proofErr w:type="gramEnd"/>
      <w:r w:rsidRPr="00F50082">
        <w:rPr>
          <w:sz w:val="24"/>
          <w:szCs w:val="24"/>
        </w:rPr>
        <w:t xml:space="preserve">: </w:t>
      </w:r>
      <w:r w:rsidRPr="00F50082">
        <w:rPr>
          <w:i/>
          <w:sz w:val="24"/>
          <w:szCs w:val="24"/>
        </w:rPr>
        <w:sym w:font="Symbol" w:char="F06D"/>
      </w:r>
      <w:r w:rsidRPr="00F50082">
        <w:rPr>
          <w:sz w:val="24"/>
          <w:szCs w:val="24"/>
        </w:rPr>
        <w:t xml:space="preserve"> ≠ 500, JMP reports the p-value as </w:t>
      </w:r>
      <w:proofErr w:type="spellStart"/>
      <w:r w:rsidRPr="00F50082">
        <w:rPr>
          <w:sz w:val="24"/>
          <w:szCs w:val="24"/>
        </w:rPr>
        <w:t>Prob</w:t>
      </w:r>
      <w:proofErr w:type="spellEnd"/>
      <w:r w:rsidRPr="00F50082">
        <w:rPr>
          <w:sz w:val="24"/>
          <w:szCs w:val="24"/>
        </w:rPr>
        <w:t xml:space="preserve"> &lt; t = .0019.</w:t>
      </w:r>
    </w:p>
  </w:footnote>
  <w:footnote w:id="6">
    <w:p w:rsidR="009A22C0" w:rsidRPr="004358ED" w:rsidRDefault="009A22C0" w:rsidP="004F2BCC">
      <w:pPr>
        <w:pStyle w:val="FootnoteText"/>
        <w:rPr>
          <w:sz w:val="24"/>
          <w:szCs w:val="24"/>
        </w:rPr>
      </w:pPr>
      <w:r w:rsidRPr="004358ED">
        <w:rPr>
          <w:rStyle w:val="FootnoteReference"/>
          <w:szCs w:val="28"/>
        </w:rPr>
        <w:footnoteRef/>
      </w:r>
      <w:r w:rsidRPr="004358ED">
        <w:rPr>
          <w:sz w:val="24"/>
          <w:szCs w:val="24"/>
        </w:rPr>
        <w:t xml:space="preserve"> Again, use the Test Mean command with Analyze &gt; Distribution.</w:t>
      </w:r>
    </w:p>
  </w:footnote>
  <w:footnote w:id="7">
    <w:p w:rsidR="009A22C0" w:rsidRPr="0044283C" w:rsidRDefault="009A22C0" w:rsidP="004F2BCC">
      <w:pPr>
        <w:pStyle w:val="FootnoteText"/>
        <w:rPr>
          <w:sz w:val="24"/>
          <w:szCs w:val="24"/>
        </w:rPr>
      </w:pPr>
      <w:r w:rsidRPr="0044283C">
        <w:rPr>
          <w:rStyle w:val="FootnoteReference"/>
          <w:szCs w:val="28"/>
        </w:rPr>
        <w:footnoteRef/>
      </w:r>
      <w:r w:rsidRPr="0044283C">
        <w:rPr>
          <w:sz w:val="24"/>
          <w:szCs w:val="24"/>
        </w:rPr>
        <w:t xml:space="preserve"> The correspondence described here works for “two-sided” hypotheses. See </w:t>
      </w:r>
      <w:r w:rsidR="00C01865" w:rsidRPr="0044283C">
        <w:rPr>
          <w:sz w:val="24"/>
          <w:szCs w:val="24"/>
        </w:rPr>
        <w:t>SF</w:t>
      </w:r>
      <w:r w:rsidRPr="0044283C">
        <w:rPr>
          <w:sz w:val="24"/>
          <w:szCs w:val="24"/>
        </w:rPr>
        <w:t>, section 16.4, p. 393.</w:t>
      </w:r>
    </w:p>
  </w:footnote>
  <w:footnote w:id="8">
    <w:p w:rsidR="009A22C0" w:rsidRPr="00870BD3" w:rsidRDefault="009A22C0" w:rsidP="004F2BCC">
      <w:pPr>
        <w:pStyle w:val="FootnoteText"/>
        <w:rPr>
          <w:sz w:val="24"/>
          <w:szCs w:val="24"/>
        </w:rPr>
      </w:pPr>
      <w:r w:rsidRPr="00870BD3">
        <w:rPr>
          <w:rStyle w:val="FootnoteReference"/>
          <w:szCs w:val="28"/>
        </w:rPr>
        <w:footnoteRef/>
      </w:r>
      <w:r w:rsidRPr="00870BD3">
        <w:rPr>
          <w:sz w:val="24"/>
          <w:szCs w:val="24"/>
        </w:rPr>
        <w:t xml:space="preserve"> This equivalence assumes that the sample size is large enough so that we can use the form ±2 SE </w:t>
      </w:r>
      <w:r w:rsidR="001B2446" w:rsidRPr="00870BD3">
        <w:rPr>
          <w:sz w:val="24"/>
          <w:szCs w:val="24"/>
        </w:rPr>
        <w:t>for</w:t>
      </w:r>
      <w:r w:rsidRPr="00870BD3">
        <w:rPr>
          <w:sz w:val="24"/>
          <w:szCs w:val="24"/>
        </w:rPr>
        <w:t xml:space="preserve"> a 95% interval. For small samples with </w:t>
      </w:r>
      <w:r w:rsidRPr="00870BD3">
        <w:rPr>
          <w:i/>
          <w:sz w:val="24"/>
          <w:szCs w:val="24"/>
        </w:rPr>
        <w:t>t</w:t>
      </w:r>
      <w:r w:rsidRPr="00870BD3">
        <w:rPr>
          <w:sz w:val="24"/>
          <w:szCs w:val="24"/>
        </w:rPr>
        <w:t xml:space="preserve"> statistics close to ±2, use the p</w:t>
      </w:r>
      <w:r w:rsidRPr="00870BD3">
        <w:rPr>
          <w:i/>
          <w:sz w:val="24"/>
          <w:szCs w:val="24"/>
        </w:rPr>
        <w:t>-</w:t>
      </w:r>
      <w:r w:rsidRPr="00870BD3">
        <w:rPr>
          <w:sz w:val="24"/>
          <w:szCs w:val="24"/>
        </w:rPr>
        <w:t>value rather than the rule of thumb.</w:t>
      </w:r>
    </w:p>
  </w:footnote>
  <w:footnote w:id="9">
    <w:p w:rsidR="009A22C0" w:rsidRPr="00C17C78" w:rsidRDefault="009A22C0" w:rsidP="004F2BCC">
      <w:pPr>
        <w:pStyle w:val="FootnoteText"/>
        <w:rPr>
          <w:sz w:val="24"/>
          <w:szCs w:val="24"/>
        </w:rPr>
      </w:pPr>
      <w:r w:rsidRPr="00C17C78">
        <w:rPr>
          <w:rStyle w:val="FootnoteReference"/>
          <w:sz w:val="28"/>
          <w:szCs w:val="28"/>
        </w:rPr>
        <w:footnoteRef/>
      </w:r>
      <w:r w:rsidRPr="00C17C78">
        <w:rPr>
          <w:sz w:val="24"/>
          <w:szCs w:val="24"/>
        </w:rPr>
        <w:t xml:space="preserve"> For inferential purposes, the ideal method for getting two independent samples is from a </w:t>
      </w:r>
      <w:r w:rsidRPr="00C17C78">
        <w:rPr>
          <w:i/>
          <w:sz w:val="24"/>
          <w:szCs w:val="24"/>
        </w:rPr>
        <w:t xml:space="preserve">randomized experiment </w:t>
      </w:r>
      <w:r w:rsidRPr="00C17C78">
        <w:rPr>
          <w:sz w:val="24"/>
          <w:szCs w:val="24"/>
        </w:rPr>
        <w:t>as done in the pharmaceutical industry to show the value of a new drug.</w:t>
      </w:r>
      <w:r>
        <w:rPr>
          <w:sz w:val="24"/>
          <w:szCs w:val="24"/>
        </w:rPr>
        <w:t xml:space="preserve"> </w:t>
      </w:r>
      <w:r w:rsidRPr="00C17C78">
        <w:rPr>
          <w:sz w:val="24"/>
          <w:szCs w:val="24"/>
        </w:rPr>
        <w:t xml:space="preserve">Otherwise, we must sort out the possibility of </w:t>
      </w:r>
      <w:r>
        <w:rPr>
          <w:i/>
          <w:sz w:val="24"/>
          <w:szCs w:val="24"/>
        </w:rPr>
        <w:t xml:space="preserve">confounding </w:t>
      </w:r>
      <w:r w:rsidRPr="00C17C78">
        <w:rPr>
          <w:sz w:val="24"/>
          <w:szCs w:val="24"/>
        </w:rPr>
        <w:t>(</w:t>
      </w:r>
      <w:r w:rsidR="00C01865">
        <w:rPr>
          <w:sz w:val="24"/>
          <w:szCs w:val="24"/>
        </w:rPr>
        <w:t>SF</w:t>
      </w:r>
      <w:r w:rsidRPr="00C17C78">
        <w:rPr>
          <w:sz w:val="24"/>
          <w:szCs w:val="24"/>
        </w:rPr>
        <w:t xml:space="preserve">, </w:t>
      </w:r>
      <w:r w:rsidR="00C01865">
        <w:rPr>
          <w:sz w:val="24"/>
          <w:szCs w:val="24"/>
        </w:rPr>
        <w:t>page 426</w:t>
      </w:r>
      <w:r w:rsidRPr="00C17C78">
        <w:rPr>
          <w:sz w:val="24"/>
          <w:szCs w:val="24"/>
        </w:rPr>
        <w:t>)</w:t>
      </w:r>
      <w:r>
        <w:rPr>
          <w:sz w:val="24"/>
          <w:szCs w:val="24"/>
        </w:rPr>
        <w:t>.</w:t>
      </w:r>
    </w:p>
  </w:footnote>
  <w:footnote w:id="10">
    <w:p w:rsidR="009A22C0" w:rsidRDefault="009A22C0" w:rsidP="004F2BCC">
      <w:pPr>
        <w:pStyle w:val="FootnoteText"/>
      </w:pPr>
      <w:r w:rsidRPr="00C17C78">
        <w:rPr>
          <w:rStyle w:val="FootnoteReference"/>
          <w:sz w:val="28"/>
          <w:szCs w:val="28"/>
        </w:rPr>
        <w:footnoteRef/>
      </w:r>
      <w:r w:rsidRPr="00C17C78">
        <w:rPr>
          <w:sz w:val="24"/>
          <w:szCs w:val="24"/>
        </w:rPr>
        <w:t xml:space="preserve"> It would be pretty rare to find two populations with </w:t>
      </w:r>
      <w:r w:rsidRPr="00C17C78">
        <w:rPr>
          <w:i/>
          <w:sz w:val="24"/>
          <w:szCs w:val="24"/>
        </w:rPr>
        <w:t>exactly</w:t>
      </w:r>
      <w:r w:rsidRPr="00C17C78">
        <w:rPr>
          <w:sz w:val="24"/>
          <w:szCs w:val="24"/>
        </w:rPr>
        <w:t xml:space="preserve"> the same mean, m</w:t>
      </w:r>
      <w:r>
        <w:rPr>
          <w:sz w:val="24"/>
          <w:szCs w:val="24"/>
        </w:rPr>
        <w:t xml:space="preserve">easured to infinite precision. </w:t>
      </w:r>
      <w:r w:rsidRPr="00C17C78">
        <w:rPr>
          <w:sz w:val="24"/>
          <w:szCs w:val="24"/>
        </w:rPr>
        <w:t xml:space="preserve">As before, interpret </w:t>
      </w:r>
      <w:r w:rsidRPr="00544EE5">
        <w:rPr>
          <w:i/>
          <w:sz w:val="24"/>
          <w:szCs w:val="24"/>
        </w:rPr>
        <w:t>H</w:t>
      </w:r>
      <w:r w:rsidRPr="00C17C78">
        <w:rPr>
          <w:sz w:val="24"/>
          <w:szCs w:val="24"/>
          <w:vertAlign w:val="subscript"/>
        </w:rPr>
        <w:t>0</w:t>
      </w:r>
      <w:r w:rsidRPr="00C17C78">
        <w:rPr>
          <w:sz w:val="24"/>
          <w:szCs w:val="24"/>
        </w:rPr>
        <w:t xml:space="preserve"> as saying that the means are close and offer a description of the populations that is consistent with the data.</w:t>
      </w:r>
    </w:p>
  </w:footnote>
  <w:footnote w:id="11">
    <w:p w:rsidR="009A22C0" w:rsidRPr="00870BD3" w:rsidRDefault="009A22C0" w:rsidP="004F2BCC">
      <w:pPr>
        <w:pStyle w:val="FootnoteText"/>
        <w:rPr>
          <w:sz w:val="24"/>
          <w:szCs w:val="24"/>
        </w:rPr>
      </w:pPr>
      <w:r w:rsidRPr="00870BD3">
        <w:rPr>
          <w:rStyle w:val="FootnoteReference"/>
          <w:szCs w:val="28"/>
        </w:rPr>
        <w:footnoteRef/>
      </w:r>
      <w:r w:rsidRPr="00870BD3">
        <w:rPr>
          <w:sz w:val="24"/>
          <w:szCs w:val="24"/>
        </w:rPr>
        <w:t xml:space="preserve"> </w:t>
      </w:r>
      <w:r w:rsidRPr="00870BD3">
        <w:rPr>
          <w:position w:val="-12"/>
          <w:sz w:val="24"/>
        </w:rPr>
        <w:object w:dxaOrig="420" w:dyaOrig="320">
          <v:shape id="_x0000_i1034" type="#_x0000_t75" style="width:27pt;height:21pt" o:ole="">
            <v:imagedata r:id="rId1" r:pict="rId2" o:title=""/>
          </v:shape>
          <o:OLEObject Type="Embed" ProgID="Equation.3" ShapeID="_x0000_i1034" DrawAspect="Content" ObjectID="_1215409056" r:id="rId3"/>
        </w:object>
      </w:r>
      <w:r w:rsidRPr="00870BD3">
        <w:rPr>
          <w:sz w:val="24"/>
        </w:rPr>
        <w:t xml:space="preserve"> </w:t>
      </w:r>
      <w:proofErr w:type="gramStart"/>
      <w:r w:rsidRPr="00870BD3">
        <w:rPr>
          <w:sz w:val="24"/>
          <w:szCs w:val="24"/>
        </w:rPr>
        <w:t>stands</w:t>
      </w:r>
      <w:proofErr w:type="gramEnd"/>
      <w:r w:rsidRPr="00870BD3">
        <w:rPr>
          <w:sz w:val="24"/>
          <w:szCs w:val="24"/>
        </w:rPr>
        <w:t xml:space="preserve"> for the standard error of </w:t>
      </w:r>
      <w:r w:rsidRPr="00870BD3">
        <w:rPr>
          <w:position w:val="-8"/>
          <w:sz w:val="24"/>
        </w:rPr>
        <w:object w:dxaOrig="560" w:dyaOrig="260">
          <v:shape id="_x0000_i1036" type="#_x0000_t75" style="width:34pt;height:14pt" o:ole="">
            <v:imagedata r:id="rId4" r:pict="rId5" o:title=""/>
          </v:shape>
          <o:OLEObject Type="Embed" ProgID="Equation.3" ShapeID="_x0000_i1036" DrawAspect="Content" ObjectID="_1215409057" r:id="rId6"/>
        </w:object>
      </w:r>
      <w:r w:rsidRPr="00870BD3">
        <w:rPr>
          <w:sz w:val="24"/>
          <w:szCs w:val="24"/>
        </w:rPr>
        <w:t xml:space="preserve"> which has a formula that you can safely ignore.  If you are interested, it is found in precisely the same way that we found the variance of portfolios, see BBS, p 212. It is based on the fact the variance of the difference of the two means is the sum of their variances when the two means are independent, a consequence of Fact 2 in Module 5. </w:t>
      </w:r>
    </w:p>
  </w:footnote>
  <w:footnote w:id="12">
    <w:p w:rsidR="009A22C0" w:rsidRPr="00740E3D" w:rsidRDefault="009A22C0">
      <w:pPr>
        <w:pStyle w:val="FootnoteText"/>
        <w:rPr>
          <w:sz w:val="24"/>
          <w:szCs w:val="24"/>
        </w:rPr>
      </w:pPr>
      <w:r w:rsidRPr="00740E3D">
        <w:rPr>
          <w:rStyle w:val="FootnoteReference"/>
          <w:szCs w:val="24"/>
        </w:rPr>
        <w:footnoteRef/>
      </w:r>
      <w:r w:rsidRPr="00740E3D">
        <w:rPr>
          <w:sz w:val="24"/>
          <w:szCs w:val="24"/>
        </w:rPr>
        <w:t xml:space="preserve"> </w:t>
      </w:r>
      <w:r>
        <w:rPr>
          <w:sz w:val="24"/>
          <w:szCs w:val="24"/>
        </w:rPr>
        <w:t>To horizontally</w:t>
      </w:r>
      <w:r w:rsidRPr="00740E3D">
        <w:rPr>
          <w:sz w:val="24"/>
          <w:szCs w:val="24"/>
        </w:rPr>
        <w:t xml:space="preserve"> perturb the points so you can see t</w:t>
      </w:r>
      <w:r>
        <w:rPr>
          <w:sz w:val="24"/>
          <w:szCs w:val="24"/>
        </w:rPr>
        <w:t>hem all, as in this plot, click on the</w:t>
      </w:r>
      <w:r w:rsidRPr="00740E3D">
        <w:rPr>
          <w:sz w:val="24"/>
          <w:szCs w:val="24"/>
        </w:rPr>
        <w:t xml:space="preserve"> red triangle and select Displ</w:t>
      </w:r>
      <w:r>
        <w:rPr>
          <w:sz w:val="24"/>
          <w:szCs w:val="24"/>
        </w:rPr>
        <w:t>a</w:t>
      </w:r>
      <w:r w:rsidRPr="00740E3D">
        <w:rPr>
          <w:sz w:val="24"/>
          <w:szCs w:val="24"/>
        </w:rPr>
        <w:t>y</w:t>
      </w:r>
      <w:r>
        <w:rPr>
          <w:sz w:val="24"/>
          <w:szCs w:val="24"/>
        </w:rPr>
        <w:t xml:space="preserve"> Options </w:t>
      </w:r>
      <w:proofErr w:type="gramStart"/>
      <w:r>
        <w:rPr>
          <w:sz w:val="24"/>
          <w:szCs w:val="24"/>
        </w:rPr>
        <w:t>&gt;  Points</w:t>
      </w:r>
      <w:proofErr w:type="gramEnd"/>
      <w:r>
        <w:rPr>
          <w:sz w:val="24"/>
          <w:szCs w:val="24"/>
        </w:rPr>
        <w:t xml:space="preserve"> Jittered.</w:t>
      </w:r>
      <w:r w:rsidR="00C01865">
        <w:rPr>
          <w:sz w:val="24"/>
          <w:szCs w:val="24"/>
        </w:rPr>
        <w:t xml:space="preserve">  Recall that in </w:t>
      </w:r>
      <w:proofErr w:type="spellStart"/>
      <w:r w:rsidR="00C01865">
        <w:rPr>
          <w:sz w:val="24"/>
          <w:szCs w:val="24"/>
        </w:rPr>
        <w:t>JMP’s</w:t>
      </w:r>
      <w:proofErr w:type="spellEnd"/>
      <w:r w:rsidR="00C01865">
        <w:rPr>
          <w:sz w:val="24"/>
          <w:szCs w:val="24"/>
        </w:rPr>
        <w:t xml:space="preserve"> comparison </w:t>
      </w:r>
      <w:proofErr w:type="spellStart"/>
      <w:r w:rsidR="00C01865">
        <w:rPr>
          <w:sz w:val="24"/>
          <w:szCs w:val="24"/>
        </w:rPr>
        <w:t>boxplots</w:t>
      </w:r>
      <w:proofErr w:type="spellEnd"/>
      <w:r w:rsidR="00C01865">
        <w:rPr>
          <w:sz w:val="24"/>
          <w:szCs w:val="24"/>
        </w:rPr>
        <w:t xml:space="preserve"> the software uses </w:t>
      </w:r>
      <w:proofErr w:type="spellStart"/>
      <w:r w:rsidR="00C01865">
        <w:rPr>
          <w:sz w:val="24"/>
          <w:szCs w:val="24"/>
        </w:rPr>
        <w:t>quantile</w:t>
      </w:r>
      <w:proofErr w:type="spellEnd"/>
      <w:r w:rsidR="00C01865">
        <w:rPr>
          <w:sz w:val="24"/>
          <w:szCs w:val="24"/>
        </w:rPr>
        <w:t xml:space="preserve"> </w:t>
      </w:r>
      <w:proofErr w:type="spellStart"/>
      <w:r w:rsidR="00C01865">
        <w:rPr>
          <w:sz w:val="24"/>
          <w:szCs w:val="24"/>
        </w:rPr>
        <w:t>boxplots</w:t>
      </w:r>
      <w:proofErr w:type="spellEnd"/>
      <w:r w:rsidR="00C01865">
        <w:rPr>
          <w:sz w:val="24"/>
          <w:szCs w:val="24"/>
        </w:rPr>
        <w:t xml:space="preserve"> rather than outlier </w:t>
      </w:r>
      <w:proofErr w:type="spellStart"/>
      <w:r w:rsidR="00C01865">
        <w:rPr>
          <w:sz w:val="24"/>
          <w:szCs w:val="24"/>
        </w:rPr>
        <w:t>boxplots</w:t>
      </w:r>
      <w:proofErr w:type="spellEnd"/>
      <w:r w:rsidR="00C01865">
        <w:rPr>
          <w:sz w:val="24"/>
          <w:szCs w:val="24"/>
        </w:rPr>
        <w:t>.</w:t>
      </w:r>
    </w:p>
  </w:footnote>
  <w:footnote w:id="13">
    <w:p w:rsidR="009A22C0" w:rsidRPr="00947B6B" w:rsidRDefault="009A22C0">
      <w:pPr>
        <w:pStyle w:val="FootnoteText"/>
        <w:rPr>
          <w:sz w:val="24"/>
          <w:szCs w:val="24"/>
        </w:rPr>
      </w:pPr>
      <w:r w:rsidRPr="00947B6B">
        <w:rPr>
          <w:rStyle w:val="FootnoteReference"/>
          <w:szCs w:val="24"/>
        </w:rPr>
        <w:footnoteRef/>
      </w:r>
      <w:r w:rsidRPr="00947B6B">
        <w:rPr>
          <w:sz w:val="24"/>
          <w:szCs w:val="24"/>
        </w:rPr>
        <w:t xml:space="preserve"> To get this output, use Fit Y by X.  But rather than select Box Plots as you would for comparison </w:t>
      </w:r>
      <w:proofErr w:type="spellStart"/>
      <w:r w:rsidRPr="00947B6B">
        <w:rPr>
          <w:sz w:val="24"/>
          <w:szCs w:val="24"/>
        </w:rPr>
        <w:t>boxplots</w:t>
      </w:r>
      <w:proofErr w:type="spellEnd"/>
      <w:r w:rsidRPr="00947B6B">
        <w:rPr>
          <w:sz w:val="24"/>
          <w:szCs w:val="24"/>
        </w:rPr>
        <w:t>, select Mean Diamonds.</w:t>
      </w:r>
      <w:r>
        <w:rPr>
          <w:sz w:val="24"/>
          <w:szCs w:val="24"/>
        </w:rPr>
        <w:t xml:space="preserve">  To get the output underneath, select Means and Standard Deviation from the red triangle menu.</w:t>
      </w:r>
    </w:p>
  </w:footnote>
  <w:footnote w:id="14">
    <w:p w:rsidR="009A22C0" w:rsidRPr="00E5456D" w:rsidRDefault="009A22C0" w:rsidP="004F2BCC">
      <w:pPr>
        <w:pStyle w:val="FootnoteText"/>
        <w:rPr>
          <w:sz w:val="24"/>
          <w:szCs w:val="24"/>
        </w:rPr>
      </w:pPr>
      <w:r w:rsidRPr="00E5456D">
        <w:rPr>
          <w:rStyle w:val="FootnoteReference"/>
          <w:sz w:val="28"/>
          <w:szCs w:val="28"/>
        </w:rPr>
        <w:footnoteRef/>
      </w:r>
      <w:r w:rsidRPr="00E5456D">
        <w:rPr>
          <w:sz w:val="24"/>
          <w:szCs w:val="24"/>
        </w:rPr>
        <w:t xml:space="preserve"> If the intervals don’t overlap,</w:t>
      </w:r>
      <w:r>
        <w:rPr>
          <w:sz w:val="24"/>
          <w:szCs w:val="24"/>
        </w:rPr>
        <w:t xml:space="preserve"> the difference is significant.</w:t>
      </w:r>
      <w:r w:rsidRPr="00E5456D">
        <w:rPr>
          <w:sz w:val="24"/>
          <w:szCs w:val="24"/>
        </w:rPr>
        <w:t xml:space="preserve"> If they overlap, you need to be more careful.</w:t>
      </w:r>
      <w:r>
        <w:rPr>
          <w:sz w:val="24"/>
          <w:szCs w:val="24"/>
        </w:rPr>
        <w:t xml:space="preserve">  See SF, section 18.3.</w:t>
      </w:r>
    </w:p>
  </w:footnote>
  <w:footnote w:id="15">
    <w:p w:rsidR="009A22C0" w:rsidRPr="00E5456D" w:rsidRDefault="009A22C0" w:rsidP="004F2BCC">
      <w:pPr>
        <w:pStyle w:val="Times18"/>
        <w:autoSpaceDE w:val="0"/>
        <w:autoSpaceDN w:val="0"/>
        <w:adjustRightInd w:val="0"/>
        <w:spacing w:before="120"/>
        <w:rPr>
          <w:rStyle w:val="FootnoteTextChar"/>
          <w:rFonts w:ascii="Times New Roman" w:hAnsi="Times New Roman"/>
        </w:rPr>
      </w:pPr>
      <w:r w:rsidRPr="00E5456D">
        <w:rPr>
          <w:rStyle w:val="FootnoteReference"/>
          <w:sz w:val="28"/>
          <w:szCs w:val="28"/>
        </w:rPr>
        <w:footnoteRef/>
      </w:r>
      <w:r w:rsidRPr="00E5456D">
        <w:rPr>
          <w:rStyle w:val="FootnoteTextChar"/>
          <w:sz w:val="24"/>
          <w:szCs w:val="24"/>
        </w:rPr>
        <w:t xml:space="preserve"> Use the JMP</w:t>
      </w:r>
      <w:r>
        <w:rPr>
          <w:rStyle w:val="FootnoteTextChar"/>
          <w:sz w:val="24"/>
          <w:szCs w:val="24"/>
        </w:rPr>
        <w:t xml:space="preserve"> Fit Y by X command, then right-</w:t>
      </w:r>
      <w:r w:rsidRPr="00E5456D">
        <w:rPr>
          <w:rStyle w:val="FootnoteTextChar"/>
          <w:sz w:val="24"/>
          <w:szCs w:val="24"/>
        </w:rPr>
        <w:t>click on th</w:t>
      </w:r>
      <w:r>
        <w:rPr>
          <w:rStyle w:val="FootnoteTextChar"/>
          <w:sz w:val="24"/>
          <w:szCs w:val="24"/>
        </w:rPr>
        <w:t xml:space="preserve">e title bar and select t Test. </w:t>
      </w:r>
      <w:r w:rsidRPr="00E5456D">
        <w:rPr>
          <w:rStyle w:val="FootnoteTextChar"/>
          <w:sz w:val="24"/>
          <w:szCs w:val="24"/>
        </w:rPr>
        <w:t xml:space="preserve">If you have good reason to justify assuming the two populations have equal variances, you can get a bit more </w:t>
      </w:r>
      <w:proofErr w:type="gramStart"/>
      <w:r w:rsidRPr="00E5456D">
        <w:rPr>
          <w:rStyle w:val="FootnoteTextChar"/>
          <w:sz w:val="24"/>
          <w:szCs w:val="24"/>
        </w:rPr>
        <w:t>precision</w:t>
      </w:r>
      <w:proofErr w:type="gramEnd"/>
      <w:r w:rsidRPr="00E5456D">
        <w:rPr>
          <w:rStyle w:val="FootnoteTextChar"/>
          <w:sz w:val="24"/>
          <w:szCs w:val="24"/>
        </w:rPr>
        <w:t xml:space="preserve"> by selecting the Means/</w:t>
      </w:r>
      <w:proofErr w:type="spellStart"/>
      <w:r w:rsidRPr="00E5456D">
        <w:rPr>
          <w:rStyle w:val="FootnoteTextChar"/>
          <w:sz w:val="24"/>
          <w:szCs w:val="24"/>
        </w:rPr>
        <w:t>Anova</w:t>
      </w:r>
      <w:proofErr w:type="spellEnd"/>
      <w:r w:rsidRPr="00E5456D">
        <w:rPr>
          <w:rStyle w:val="FootnoteTextChar"/>
          <w:sz w:val="24"/>
          <w:szCs w:val="24"/>
        </w:rPr>
        <w:t>/Pooled</w:t>
      </w:r>
      <w:r>
        <w:rPr>
          <w:rStyle w:val="FootnoteTextChar"/>
          <w:sz w:val="24"/>
          <w:szCs w:val="24"/>
        </w:rPr>
        <w:t xml:space="preserve"> t.</w:t>
      </w:r>
    </w:p>
  </w:footnote>
  <w:footnote w:id="16">
    <w:p w:rsidR="009A22C0" w:rsidRPr="005656B2" w:rsidRDefault="009A22C0" w:rsidP="004F2BCC">
      <w:pPr>
        <w:pStyle w:val="FootnoteText"/>
        <w:rPr>
          <w:sz w:val="24"/>
          <w:szCs w:val="24"/>
        </w:rPr>
      </w:pPr>
      <w:r w:rsidRPr="005656B2">
        <w:rPr>
          <w:rStyle w:val="FootnoteReference"/>
          <w:szCs w:val="28"/>
        </w:rPr>
        <w:footnoteRef/>
      </w:r>
      <w:r w:rsidRPr="005656B2">
        <w:rPr>
          <w:sz w:val="24"/>
          <w:szCs w:val="24"/>
        </w:rPr>
        <w:t xml:space="preserve"> </w:t>
      </w:r>
      <w:proofErr w:type="gramStart"/>
      <w:r w:rsidRPr="005656B2">
        <w:rPr>
          <w:sz w:val="24"/>
          <w:szCs w:val="24"/>
        </w:rPr>
        <w:t>A two-sample t test without pairing fails to find a significant difference.</w:t>
      </w:r>
      <w:proofErr w:type="gramEnd"/>
      <w:r w:rsidRPr="005656B2">
        <w:rPr>
          <w:sz w:val="24"/>
          <w:szCs w:val="24"/>
        </w:rPr>
        <w:t xml:space="preserve"> </w:t>
      </w:r>
      <w:proofErr w:type="gramStart"/>
      <w:r w:rsidRPr="005656B2">
        <w:rPr>
          <w:sz w:val="24"/>
          <w:szCs w:val="24"/>
        </w:rPr>
        <w:t>Use Analyze &gt;Distribution and select Test Mean to obtain these results.</w:t>
      </w:r>
      <w:proofErr w:type="gramEnd"/>
      <w:r w:rsidRPr="005656B2">
        <w:rPr>
          <w:sz w:val="24"/>
          <w:szCs w:val="24"/>
        </w:rPr>
        <w:t xml:space="preserve"> JMP also offers a specific method for paired comparisons. That procedure yields the same result.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C0" w:rsidRDefault="001925FD">
    <w:pPr>
      <w:framePr w:wrap="around" w:vAnchor="text" w:hAnchor="margin" w:xAlign="right" w:y="1"/>
    </w:pPr>
    <w:r>
      <w:fldChar w:fldCharType="begin"/>
    </w:r>
    <w:r w:rsidR="009A22C0">
      <w:instrText xml:space="preserve">PAGE  </w:instrText>
    </w:r>
    <w:r>
      <w:fldChar w:fldCharType="end"/>
    </w:r>
  </w:p>
  <w:p w:rsidR="009A22C0" w:rsidRDefault="009A22C0">
    <w:pP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C0" w:rsidRPr="005A16C8" w:rsidRDefault="009A22C0">
    <w:pPr>
      <w:rPr>
        <w:lang w:val="fr-FR"/>
      </w:rPr>
    </w:pPr>
    <w:r>
      <w:rPr>
        <w:lang w:val="fr-FR"/>
      </w:rPr>
      <w:t xml:space="preserve">Module 8: </w:t>
    </w:r>
    <w:proofErr w:type="spellStart"/>
    <w:r>
      <w:rPr>
        <w:lang w:val="fr-FR"/>
      </w:rPr>
      <w:t>Statistical</w:t>
    </w:r>
    <w:proofErr w:type="spellEnd"/>
    <w:r>
      <w:rPr>
        <w:lang w:val="fr-FR"/>
      </w:rPr>
      <w:t xml:space="preserve"> </w:t>
    </w:r>
    <w:proofErr w:type="spellStart"/>
    <w:r>
      <w:rPr>
        <w:lang w:val="fr-FR"/>
      </w:rPr>
      <w:t>Hypothesis</w:t>
    </w:r>
    <w:proofErr w:type="spellEnd"/>
    <w:r>
      <w:rPr>
        <w:lang w:val="fr-FR"/>
      </w:rPr>
      <w:t xml:space="preserve"> </w:t>
    </w:r>
    <w:proofErr w:type="spellStart"/>
    <w:r>
      <w:rPr>
        <w:lang w:val="fr-FR"/>
      </w:rPr>
      <w:t>Testing</w:t>
    </w:r>
    <w:proofErr w:type="spellEnd"/>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proofErr w:type="spellStart"/>
    <w:r>
      <w:rPr>
        <w:lang w:val="fr-FR"/>
      </w:rPr>
      <w:t>Statistics</w:t>
    </w:r>
    <w:proofErr w:type="spellEnd"/>
    <w:r>
      <w:rPr>
        <w:lang w:val="fr-FR"/>
      </w:rPr>
      <w:t xml:space="preserve"> 603, August 2010</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1648"/>
      <w:gridCol w:w="7910"/>
    </w:tblGrid>
    <w:tr w:rsidR="009A22C0">
      <w:tc>
        <w:tcPr>
          <w:tcW w:w="1648" w:type="dxa"/>
          <w:vAlign w:val="center"/>
        </w:tcPr>
        <w:p w:rsidR="009A22C0" w:rsidRDefault="009A22C0"/>
      </w:tc>
      <w:tc>
        <w:tcPr>
          <w:tcW w:w="7910" w:type="dxa"/>
          <w:vAlign w:val="center"/>
        </w:tcPr>
        <w:p w:rsidR="009A22C0" w:rsidRDefault="009A22C0">
          <w:pPr>
            <w:jc w:val="both"/>
            <w:rPr>
              <w:sz w:val="28"/>
            </w:rPr>
          </w:pPr>
        </w:p>
      </w:tc>
    </w:tr>
    <w:tr w:rsidR="009A22C0">
      <w:tc>
        <w:tcPr>
          <w:tcW w:w="9558" w:type="dxa"/>
          <w:gridSpan w:val="2"/>
          <w:vAlign w:val="center"/>
        </w:tcPr>
        <w:p w:rsidR="009A22C0" w:rsidRDefault="009A22C0" w:rsidP="004F2BCC">
          <w:pPr>
            <w:pStyle w:val="Heading2"/>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rsidR="009A22C0" w:rsidRDefault="009A22C0"/>
  <w:p w:rsidR="009A22C0" w:rsidRDefault="009A22C0">
    <w:pP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344F"/>
    <w:multiLevelType w:val="hybridMultilevel"/>
    <w:tmpl w:val="EEA2835C"/>
    <w:lvl w:ilvl="0" w:tplc="D0F27918">
      <w:start w:val="1"/>
      <w:numFmt w:val="bullet"/>
      <w:lvlText w:val=""/>
      <w:lvlJc w:val="left"/>
      <w:pPr>
        <w:tabs>
          <w:tab w:val="num" w:pos="1080"/>
        </w:tabs>
        <w:ind w:left="1080" w:hanging="360"/>
      </w:pPr>
      <w:rPr>
        <w:rFonts w:ascii="Symbol" w:hAnsi="Symbol" w:hint="default"/>
        <w:b w:val="0"/>
        <w:i w:val="0"/>
        <w:sz w:val="24"/>
        <w:szCs w:val="24"/>
      </w:rPr>
    </w:lvl>
    <w:lvl w:ilvl="1" w:tplc="04090003">
      <w:start w:val="1"/>
      <w:numFmt w:val="bullet"/>
      <w:lvlText w:val="o"/>
      <w:lvlJc w:val="left"/>
      <w:pPr>
        <w:tabs>
          <w:tab w:val="num" w:pos="1080"/>
        </w:tabs>
        <w:ind w:left="1080" w:hanging="360"/>
      </w:pPr>
      <w:rPr>
        <w:rFonts w:ascii="Courier New" w:hAnsi="Courier New" w:cs="Time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Time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Time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6691101F"/>
    <w:multiLevelType w:val="hybridMultilevel"/>
    <w:tmpl w:val="A6A214B0"/>
    <w:lvl w:ilvl="0" w:tplc="3786646E">
      <w:start w:val="1"/>
      <w:numFmt w:val="decimal"/>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64"/>
    <o:shapelayout v:ext="edit">
      <o:idmap v:ext="edit" data="2"/>
    </o:shapelayout>
  </w:hdrShapeDefaults>
  <w:footnotePr>
    <w:footnote w:id="-1"/>
    <w:footnote w:id="0"/>
  </w:footnotePr>
  <w:endnotePr>
    <w:endnote w:id="-1"/>
    <w:endnote w:id="0"/>
  </w:endnotePr>
  <w:compat/>
  <w:rsids>
    <w:rsidRoot w:val="002B61F5"/>
    <w:rsid w:val="00010A1A"/>
    <w:rsid w:val="00047D5D"/>
    <w:rsid w:val="00051E78"/>
    <w:rsid w:val="0007042A"/>
    <w:rsid w:val="00075C80"/>
    <w:rsid w:val="00081086"/>
    <w:rsid w:val="00091823"/>
    <w:rsid w:val="000964DE"/>
    <w:rsid w:val="00097A51"/>
    <w:rsid w:val="000B33FC"/>
    <w:rsid w:val="000E0112"/>
    <w:rsid w:val="000E029F"/>
    <w:rsid w:val="000E5878"/>
    <w:rsid w:val="000F173C"/>
    <w:rsid w:val="000F6F0B"/>
    <w:rsid w:val="0010194C"/>
    <w:rsid w:val="001057FF"/>
    <w:rsid w:val="00106D8D"/>
    <w:rsid w:val="0012702E"/>
    <w:rsid w:val="00163D1B"/>
    <w:rsid w:val="00174C91"/>
    <w:rsid w:val="0018626E"/>
    <w:rsid w:val="001925FD"/>
    <w:rsid w:val="001951F0"/>
    <w:rsid w:val="001967E1"/>
    <w:rsid w:val="001A2FD7"/>
    <w:rsid w:val="001B2446"/>
    <w:rsid w:val="001C076B"/>
    <w:rsid w:val="001E4752"/>
    <w:rsid w:val="0020555B"/>
    <w:rsid w:val="00241096"/>
    <w:rsid w:val="002622BD"/>
    <w:rsid w:val="00274249"/>
    <w:rsid w:val="0028262D"/>
    <w:rsid w:val="002871D5"/>
    <w:rsid w:val="002A27C5"/>
    <w:rsid w:val="002B1F56"/>
    <w:rsid w:val="002B61F5"/>
    <w:rsid w:val="002C1531"/>
    <w:rsid w:val="002D60FC"/>
    <w:rsid w:val="002E0D09"/>
    <w:rsid w:val="002F4EA8"/>
    <w:rsid w:val="00330D3E"/>
    <w:rsid w:val="00334BF1"/>
    <w:rsid w:val="0033723C"/>
    <w:rsid w:val="003512BD"/>
    <w:rsid w:val="0037252A"/>
    <w:rsid w:val="003A7317"/>
    <w:rsid w:val="003C59CC"/>
    <w:rsid w:val="003C6235"/>
    <w:rsid w:val="003C745F"/>
    <w:rsid w:val="003D098B"/>
    <w:rsid w:val="003E0C2D"/>
    <w:rsid w:val="003E6FFE"/>
    <w:rsid w:val="00403F0A"/>
    <w:rsid w:val="00405EA3"/>
    <w:rsid w:val="0041466D"/>
    <w:rsid w:val="004310AC"/>
    <w:rsid w:val="004358ED"/>
    <w:rsid w:val="0044283C"/>
    <w:rsid w:val="0044736C"/>
    <w:rsid w:val="00494529"/>
    <w:rsid w:val="004B02D7"/>
    <w:rsid w:val="004D407B"/>
    <w:rsid w:val="004F2BCC"/>
    <w:rsid w:val="00506834"/>
    <w:rsid w:val="00520F17"/>
    <w:rsid w:val="00534EF8"/>
    <w:rsid w:val="00536921"/>
    <w:rsid w:val="00536F1A"/>
    <w:rsid w:val="00544EE5"/>
    <w:rsid w:val="005656B2"/>
    <w:rsid w:val="00576947"/>
    <w:rsid w:val="00581066"/>
    <w:rsid w:val="00591141"/>
    <w:rsid w:val="005C69D5"/>
    <w:rsid w:val="005C7A83"/>
    <w:rsid w:val="0060497A"/>
    <w:rsid w:val="00615641"/>
    <w:rsid w:val="00650ECF"/>
    <w:rsid w:val="00665068"/>
    <w:rsid w:val="00682F58"/>
    <w:rsid w:val="00696CF9"/>
    <w:rsid w:val="006B5F43"/>
    <w:rsid w:val="006C190F"/>
    <w:rsid w:val="00711A9E"/>
    <w:rsid w:val="00717512"/>
    <w:rsid w:val="007236DB"/>
    <w:rsid w:val="00771D11"/>
    <w:rsid w:val="00781F83"/>
    <w:rsid w:val="007A0AB7"/>
    <w:rsid w:val="007B5C50"/>
    <w:rsid w:val="007D25A4"/>
    <w:rsid w:val="007D74EE"/>
    <w:rsid w:val="007E1AE1"/>
    <w:rsid w:val="007F56D7"/>
    <w:rsid w:val="00814D93"/>
    <w:rsid w:val="00837487"/>
    <w:rsid w:val="00870BD3"/>
    <w:rsid w:val="00877BA2"/>
    <w:rsid w:val="00880CF2"/>
    <w:rsid w:val="00882A9D"/>
    <w:rsid w:val="00897BEE"/>
    <w:rsid w:val="008A11C1"/>
    <w:rsid w:val="008A1DC7"/>
    <w:rsid w:val="008B3510"/>
    <w:rsid w:val="008C3126"/>
    <w:rsid w:val="008D1471"/>
    <w:rsid w:val="008D27C9"/>
    <w:rsid w:val="008E5A43"/>
    <w:rsid w:val="008F196E"/>
    <w:rsid w:val="009240CC"/>
    <w:rsid w:val="00935EFF"/>
    <w:rsid w:val="009A22C0"/>
    <w:rsid w:val="009B0889"/>
    <w:rsid w:val="009C046A"/>
    <w:rsid w:val="009C5141"/>
    <w:rsid w:val="009C73FE"/>
    <w:rsid w:val="009E1BD3"/>
    <w:rsid w:val="009F18B2"/>
    <w:rsid w:val="009F3BB5"/>
    <w:rsid w:val="009F7D90"/>
    <w:rsid w:val="00A11E7E"/>
    <w:rsid w:val="00A13498"/>
    <w:rsid w:val="00A54A73"/>
    <w:rsid w:val="00A637A5"/>
    <w:rsid w:val="00A9000E"/>
    <w:rsid w:val="00A94079"/>
    <w:rsid w:val="00AA349F"/>
    <w:rsid w:val="00AB7618"/>
    <w:rsid w:val="00AC1007"/>
    <w:rsid w:val="00AD4669"/>
    <w:rsid w:val="00B132B2"/>
    <w:rsid w:val="00B1494A"/>
    <w:rsid w:val="00B16048"/>
    <w:rsid w:val="00B2306D"/>
    <w:rsid w:val="00B25B01"/>
    <w:rsid w:val="00B335EB"/>
    <w:rsid w:val="00B478B4"/>
    <w:rsid w:val="00B57E93"/>
    <w:rsid w:val="00B82039"/>
    <w:rsid w:val="00BA6477"/>
    <w:rsid w:val="00BD27EC"/>
    <w:rsid w:val="00BD5536"/>
    <w:rsid w:val="00BE0687"/>
    <w:rsid w:val="00BF78E0"/>
    <w:rsid w:val="00C01865"/>
    <w:rsid w:val="00C01BC0"/>
    <w:rsid w:val="00C01D87"/>
    <w:rsid w:val="00C15CAA"/>
    <w:rsid w:val="00C41EA9"/>
    <w:rsid w:val="00C6395C"/>
    <w:rsid w:val="00CB1661"/>
    <w:rsid w:val="00CC10DE"/>
    <w:rsid w:val="00CD459D"/>
    <w:rsid w:val="00D36A03"/>
    <w:rsid w:val="00D46E6A"/>
    <w:rsid w:val="00D562B6"/>
    <w:rsid w:val="00D65F62"/>
    <w:rsid w:val="00D90B73"/>
    <w:rsid w:val="00DB2BD0"/>
    <w:rsid w:val="00DB566D"/>
    <w:rsid w:val="00DE0BAA"/>
    <w:rsid w:val="00DE14A0"/>
    <w:rsid w:val="00DF661D"/>
    <w:rsid w:val="00E67304"/>
    <w:rsid w:val="00E67841"/>
    <w:rsid w:val="00E73F5C"/>
    <w:rsid w:val="00E844B5"/>
    <w:rsid w:val="00EB170D"/>
    <w:rsid w:val="00EB2220"/>
    <w:rsid w:val="00EE4BEE"/>
    <w:rsid w:val="00EF18EC"/>
    <w:rsid w:val="00F069AF"/>
    <w:rsid w:val="00F14533"/>
    <w:rsid w:val="00F237F7"/>
    <w:rsid w:val="00F364B4"/>
    <w:rsid w:val="00F41922"/>
    <w:rsid w:val="00F45AE2"/>
    <w:rsid w:val="00F50082"/>
    <w:rsid w:val="00F55044"/>
    <w:rsid w:val="00F70634"/>
    <w:rsid w:val="00FD16FC"/>
    <w:rsid w:val="00FE0B35"/>
    <w:rsid w:val="00FE3996"/>
    <w:rsid w:val="00FF3541"/>
    <w:rsid w:val="00FF4BFF"/>
    <w:rsid w:val="00FF66EC"/>
  </w:rsids>
  <m:mathPr>
    <m:mathFont m:val="Arial Rounded MT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aliases w:val=" do not use"/>
    <w:qFormat/>
    <w:rsid w:val="004B02D7"/>
  </w:style>
  <w:style w:type="paragraph" w:styleId="Heading1">
    <w:name w:val="heading 1"/>
    <w:basedOn w:val="BodyText"/>
    <w:next w:val="BodyText"/>
    <w:qFormat/>
    <w:rsid w:val="004B02D7"/>
    <w:pPr>
      <w:keepNext/>
      <w:spacing w:before="240" w:after="240"/>
      <w:jc w:val="left"/>
      <w:outlineLvl w:val="0"/>
    </w:pPr>
    <w:rPr>
      <w:rFonts w:ascii="Times" w:hAnsi="Times"/>
      <w:b/>
      <w:bCs/>
      <w:smallCaps/>
      <w:sz w:val="32"/>
    </w:rPr>
  </w:style>
  <w:style w:type="paragraph" w:styleId="Heading2">
    <w:name w:val="heading 2"/>
    <w:basedOn w:val="BodyText"/>
    <w:next w:val="BodyText"/>
    <w:qFormat/>
    <w:rsid w:val="004B02D7"/>
    <w:pPr>
      <w:keepNext/>
      <w:spacing w:before="240" w:after="240"/>
      <w:jc w:val="left"/>
      <w:outlineLvl w:val="1"/>
    </w:pPr>
    <w:rPr>
      <w:b/>
      <w:sz w:val="28"/>
    </w:rPr>
  </w:style>
  <w:style w:type="paragraph" w:styleId="Heading3">
    <w:name w:val="heading 3"/>
    <w:basedOn w:val="BodyText"/>
    <w:next w:val="BodyText"/>
    <w:qFormat/>
    <w:rsid w:val="004B02D7"/>
    <w:pPr>
      <w:keepNext/>
      <w:spacing w:before="240"/>
      <w:jc w:val="left"/>
      <w:outlineLvl w:val="2"/>
    </w:pPr>
    <w:rPr>
      <w:b/>
    </w:rPr>
  </w:style>
  <w:style w:type="paragraph" w:styleId="Heading4">
    <w:name w:val="heading 4"/>
    <w:basedOn w:val="Normal"/>
    <w:next w:val="Normal"/>
    <w:qFormat/>
    <w:rsid w:val="004B02D7"/>
    <w:pPr>
      <w:keepNext/>
      <w:outlineLvl w:val="3"/>
    </w:pPr>
    <w:rPr>
      <w:i/>
    </w:rPr>
  </w:style>
  <w:style w:type="paragraph" w:styleId="Heading5">
    <w:name w:val="heading 5"/>
    <w:aliases w:val=" do not use"/>
    <w:basedOn w:val="Normal"/>
    <w:next w:val="Normal"/>
    <w:qFormat/>
    <w:rsid w:val="004B02D7"/>
    <w:pPr>
      <w:keepNext/>
      <w:outlineLvl w:val="4"/>
    </w:pPr>
    <w:rPr>
      <w:i/>
      <w:iCs/>
    </w:rPr>
  </w:style>
  <w:style w:type="paragraph" w:styleId="Heading6">
    <w:name w:val="heading 6"/>
    <w:aliases w:val=" do not use"/>
    <w:basedOn w:val="Normal"/>
    <w:next w:val="Normal"/>
    <w:qFormat/>
    <w:rsid w:val="004B02D7"/>
    <w:pPr>
      <w:keepNext/>
      <w:outlineLvl w:val="5"/>
    </w:pPr>
    <w:rPr>
      <w:b/>
      <w:bCs/>
      <w:i/>
    </w:rPr>
  </w:style>
  <w:style w:type="paragraph" w:styleId="Heading7">
    <w:name w:val="heading 7"/>
    <w:aliases w:val=" do not use"/>
    <w:basedOn w:val="Normal"/>
    <w:next w:val="Normal"/>
    <w:qFormat/>
    <w:rsid w:val="004B02D7"/>
    <w:pPr>
      <w:keepNext/>
      <w:tabs>
        <w:tab w:val="left" w:pos="0"/>
        <w:tab w:val="left" w:pos="720"/>
        <w:tab w:val="left" w:pos="8460"/>
      </w:tabs>
      <w:outlineLvl w:val="6"/>
    </w:pPr>
    <w:rPr>
      <w:rFonts w:ascii="Arial" w:hAnsi="Arial"/>
      <w:b/>
      <w:snapToGrid w:val="0"/>
    </w:rPr>
  </w:style>
  <w:style w:type="paragraph" w:styleId="Heading8">
    <w:name w:val="heading 8"/>
    <w:basedOn w:val="Normal"/>
    <w:next w:val="Normal"/>
    <w:qFormat/>
    <w:rsid w:val="007E7710"/>
    <w:pPr>
      <w:spacing w:before="240" w:after="60"/>
      <w:outlineLvl w:val="7"/>
    </w:pPr>
    <w:rPr>
      <w:i/>
      <w:iCs/>
    </w:rPr>
  </w:style>
  <w:style w:type="paragraph" w:styleId="Heading9">
    <w:name w:val="heading 9"/>
    <w:basedOn w:val="Normal"/>
    <w:next w:val="Normal"/>
    <w:qFormat/>
    <w:rsid w:val="007E7710"/>
    <w:pPr>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semiHidden/>
    <w:rsid w:val="004B02D7"/>
    <w:rPr>
      <w:rFonts w:ascii="Lucida Grande" w:hAnsi="Lucida Grande"/>
      <w:sz w:val="18"/>
      <w:szCs w:val="18"/>
    </w:rPr>
  </w:style>
  <w:style w:type="character" w:customStyle="1" w:styleId="BalloonTextChar">
    <w:name w:val="Balloon Text Char"/>
    <w:basedOn w:val="DefaultParagraphFont"/>
    <w:link w:val="BalloonText"/>
    <w:uiPriority w:val="99"/>
    <w:semiHidden/>
    <w:rsid w:val="00921F34"/>
    <w:rPr>
      <w:rFonts w:ascii="Lucida Grande" w:hAnsi="Lucida Grande"/>
      <w:sz w:val="18"/>
      <w:szCs w:val="18"/>
    </w:rPr>
  </w:style>
  <w:style w:type="paragraph" w:styleId="FootnoteText">
    <w:name w:val="footnote text"/>
    <w:basedOn w:val="BodyText"/>
    <w:link w:val="FootnoteTextChar"/>
    <w:semiHidden/>
    <w:rsid w:val="004B02D7"/>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4B02D7"/>
    <w:pPr>
      <w:ind w:left="720" w:right="720"/>
    </w:pPr>
    <w:rPr>
      <w:i/>
      <w:sz w:val="20"/>
    </w:rPr>
  </w:style>
  <w:style w:type="paragraph" w:styleId="BodyText">
    <w:name w:val="Body Text"/>
    <w:basedOn w:val="Normal"/>
    <w:link w:val="BodyTextChar"/>
    <w:autoRedefine/>
    <w:rsid w:val="002F4F67"/>
    <w:pPr>
      <w:jc w:val="both"/>
    </w:pPr>
    <w:rPr>
      <w:sz w:val="36"/>
      <w:szCs w:val="36"/>
    </w:rPr>
  </w:style>
  <w:style w:type="paragraph" w:customStyle="1" w:styleId="OpeningQuotationCitation">
    <w:name w:val="Opening Quotation Citation"/>
    <w:next w:val="BodyText"/>
    <w:rsid w:val="004B02D7"/>
    <w:pPr>
      <w:spacing w:after="120"/>
      <w:ind w:left="1440" w:right="720"/>
      <w:jc w:val="both"/>
    </w:pPr>
    <w:rPr>
      <w:szCs w:val="16"/>
    </w:rPr>
  </w:style>
  <w:style w:type="paragraph" w:styleId="Footer">
    <w:name w:val="footer"/>
    <w:basedOn w:val="Normal"/>
    <w:autoRedefine/>
    <w:rsid w:val="004B02D7"/>
    <w:pPr>
      <w:tabs>
        <w:tab w:val="center" w:pos="4320"/>
        <w:tab w:val="right" w:pos="8640"/>
      </w:tabs>
    </w:pPr>
  </w:style>
  <w:style w:type="character" w:styleId="FootnoteReference">
    <w:name w:val="footnote reference"/>
    <w:basedOn w:val="DefaultParagraphFont"/>
    <w:semiHidden/>
    <w:rsid w:val="004B02D7"/>
    <w:rPr>
      <w:rFonts w:ascii="Times New Roman" w:hAnsi="Times New Roman"/>
      <w:dstrike w:val="0"/>
      <w:sz w:val="24"/>
      <w:vertAlign w:val="superscript"/>
    </w:rPr>
  </w:style>
  <w:style w:type="character" w:styleId="Hyperlink">
    <w:name w:val="Hyperlink"/>
    <w:basedOn w:val="DefaultParagraphFont"/>
    <w:rsid w:val="004B02D7"/>
    <w:rPr>
      <w:color w:val="0000FF"/>
      <w:u w:val="single"/>
    </w:rPr>
  </w:style>
  <w:style w:type="paragraph" w:customStyle="1" w:styleId="BodyQuotation">
    <w:name w:val="Body Quotation"/>
    <w:basedOn w:val="BodyText"/>
    <w:next w:val="BodyText"/>
    <w:rsid w:val="004B02D7"/>
    <w:pPr>
      <w:ind w:left="720" w:right="720"/>
    </w:pPr>
  </w:style>
  <w:style w:type="paragraph" w:customStyle="1" w:styleId="ExhibitTitle">
    <w:name w:val="Exhibit Title"/>
    <w:next w:val="BodyText"/>
    <w:rsid w:val="004B02D7"/>
    <w:pPr>
      <w:jc w:val="center"/>
    </w:pPr>
    <w:rPr>
      <w:b/>
    </w:rPr>
  </w:style>
  <w:style w:type="paragraph" w:customStyle="1" w:styleId="ExhibitCitation">
    <w:name w:val="Exhibit Citation"/>
    <w:next w:val="BodyText"/>
    <w:rsid w:val="004B02D7"/>
  </w:style>
  <w:style w:type="character" w:styleId="CommentReference">
    <w:name w:val="annotation reference"/>
    <w:basedOn w:val="DefaultParagraphFont"/>
    <w:semiHidden/>
    <w:rsid w:val="004B02D7"/>
    <w:rPr>
      <w:sz w:val="18"/>
    </w:rPr>
  </w:style>
  <w:style w:type="paragraph" w:styleId="CommentText">
    <w:name w:val="annotation text"/>
    <w:basedOn w:val="Normal"/>
    <w:semiHidden/>
    <w:rsid w:val="004B02D7"/>
  </w:style>
  <w:style w:type="paragraph" w:styleId="CommentSubject">
    <w:name w:val="annotation subject"/>
    <w:basedOn w:val="CommentText"/>
    <w:next w:val="CommentText"/>
    <w:semiHidden/>
    <w:rsid w:val="004B02D7"/>
    <w:rPr>
      <w:sz w:val="20"/>
      <w:szCs w:val="20"/>
    </w:rPr>
  </w:style>
  <w:style w:type="character" w:styleId="PageNumber">
    <w:name w:val="page number"/>
    <w:basedOn w:val="DefaultParagraphFont"/>
    <w:rsid w:val="004B02D7"/>
  </w:style>
  <w:style w:type="character" w:customStyle="1" w:styleId="CopyrightChar">
    <w:name w:val="Copyright Char"/>
    <w:basedOn w:val="DefaultParagraphFont"/>
    <w:rsid w:val="004B02D7"/>
    <w:rPr>
      <w:rFonts w:eastAsia="Times"/>
      <w:smallCaps/>
      <w:noProof w:val="0"/>
      <w:spacing w:val="10"/>
      <w:sz w:val="16"/>
      <w:szCs w:val="16"/>
      <w:lang w:val="en-US" w:eastAsia="en-US" w:bidi="ar-SA"/>
    </w:rPr>
  </w:style>
  <w:style w:type="paragraph" w:customStyle="1" w:styleId="DocumentTitle">
    <w:name w:val="Document Title"/>
    <w:autoRedefine/>
    <w:rsid w:val="004B02D7"/>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4B02D7"/>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2F4F67"/>
    <w:rPr>
      <w:sz w:val="36"/>
      <w:szCs w:val="36"/>
      <w:lang w:val="en-US" w:eastAsia="en-US" w:bidi="ar-SA"/>
    </w:rPr>
  </w:style>
  <w:style w:type="paragraph" w:customStyle="1" w:styleId="Indented">
    <w:name w:val="Indented"/>
    <w:basedOn w:val="BodyTextIndent"/>
    <w:next w:val="Normal"/>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style>
  <w:style w:type="paragraph" w:customStyle="1" w:styleId="greenheader">
    <w:name w:val="green header"/>
    <w:basedOn w:val="Normal"/>
    <w:next w:val="Normal"/>
    <w:rsid w:val="003F16E0"/>
    <w:pPr>
      <w:widowControl w:val="0"/>
      <w:tabs>
        <w:tab w:val="left" w:pos="720"/>
      </w:tabs>
    </w:pPr>
    <w:rPr>
      <w:color w:val="003300"/>
      <w:sz w:val="40"/>
    </w:rPr>
  </w:style>
  <w:style w:type="paragraph" w:customStyle="1" w:styleId="Hanging">
    <w:name w:val="Hanging"/>
    <w:basedOn w:val="Normal"/>
    <w:next w:val="Normal"/>
    <w:rsid w:val="003F16E0"/>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table" w:styleId="TableGrid">
    <w:name w:val="Table Grid"/>
    <w:basedOn w:val="TableNormal"/>
    <w:rsid w:val="00D7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720D99"/>
    <w:pPr>
      <w:spacing w:after="120"/>
      <w:ind w:left="360"/>
    </w:pPr>
    <w:rPr>
      <w:sz w:val="16"/>
      <w:szCs w:val="16"/>
    </w:rPr>
  </w:style>
  <w:style w:type="paragraph" w:customStyle="1" w:styleId="Heading">
    <w:name w:val="Heading"/>
    <w:basedOn w:val="Normal"/>
    <w:rsid w:val="002029A8"/>
    <w:pPr>
      <w:widowControl w:val="0"/>
      <w:tabs>
        <w:tab w:val="center" w:pos="4320"/>
        <w:tab w:val="left" w:pos="7020"/>
      </w:tabs>
      <w:spacing w:line="240" w:lineRule="atLeast"/>
    </w:pPr>
    <w:rPr>
      <w:rFonts w:ascii="Arial Rounded MT Bold" w:hAnsi="Arial Rounded MT Bold"/>
      <w:sz w:val="36"/>
    </w:rPr>
  </w:style>
  <w:style w:type="paragraph" w:styleId="Caption">
    <w:name w:val="caption"/>
    <w:basedOn w:val="Normal"/>
    <w:next w:val="Normal"/>
    <w:qFormat/>
    <w:rsid w:val="002029A8"/>
    <w:pPr>
      <w:widowControl w:val="0"/>
      <w:tabs>
        <w:tab w:val="center" w:pos="4320"/>
        <w:tab w:val="left" w:pos="6480"/>
        <w:tab w:val="left" w:pos="7020"/>
      </w:tabs>
      <w:spacing w:line="240" w:lineRule="atLeast"/>
    </w:pPr>
    <w:rPr>
      <w:rFonts w:ascii="Times" w:hAnsi="Times"/>
      <w:sz w:val="36"/>
    </w:rPr>
  </w:style>
  <w:style w:type="paragraph" w:customStyle="1" w:styleId="greenheading">
    <w:name w:val="green heading"/>
    <w:basedOn w:val="Normal"/>
    <w:next w:val="Normal"/>
    <w:rsid w:val="002029A8"/>
    <w:rPr>
      <w:color w:val="003300"/>
      <w:sz w:val="40"/>
    </w:rPr>
  </w:style>
  <w:style w:type="paragraph" w:styleId="PlainText">
    <w:name w:val="Plain Text"/>
    <w:basedOn w:val="Normal"/>
    <w:rsid w:val="00E7279E"/>
    <w:rPr>
      <w:rFonts w:ascii="Courier New" w:hAnsi="Courier New" w:cs="Courier New"/>
    </w:rPr>
  </w:style>
  <w:style w:type="character" w:styleId="PlaceholderText">
    <w:name w:val="Placeholder Text"/>
    <w:basedOn w:val="DefaultParagraphFont"/>
    <w:uiPriority w:val="99"/>
    <w:semiHidden/>
    <w:rsid w:val="007E1AE1"/>
    <w:rPr>
      <w:color w:val="808080"/>
    </w:rPr>
  </w:style>
</w:styles>
</file>

<file path=word/webSettings.xml><?xml version="1.0" encoding="utf-8"?>
<w:webSettings xmlns:r="http://schemas.openxmlformats.org/officeDocument/2006/relationships" xmlns:w="http://schemas.openxmlformats.org/wordprocessingml/2006/main">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ict"/><Relationship Id="rId23" Type="http://schemas.openxmlformats.org/officeDocument/2006/relationships/oleObject" Target="embeddings/Microsoft_Equation5.bin"/><Relationship Id="rId24" Type="http://schemas.openxmlformats.org/officeDocument/2006/relationships/image" Target="media/image13.png"/><Relationship Id="rId25" Type="http://schemas.openxmlformats.org/officeDocument/2006/relationships/image" Target="media/image14.pict"/><Relationship Id="rId26" Type="http://schemas.openxmlformats.org/officeDocument/2006/relationships/oleObject" Target="embeddings/Microsoft_Equation6.bin"/><Relationship Id="rId27" Type="http://schemas.openxmlformats.org/officeDocument/2006/relationships/image" Target="media/image15.png"/><Relationship Id="rId28" Type="http://schemas.openxmlformats.org/officeDocument/2006/relationships/image" Target="media/image16.pict"/><Relationship Id="rId29" Type="http://schemas.openxmlformats.org/officeDocument/2006/relationships/oleObject" Target="embeddings/Microsoft_Equation7.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wmf"/><Relationship Id="rId31" Type="http://schemas.openxmlformats.org/officeDocument/2006/relationships/image" Target="media/image22.wmf"/><Relationship Id="rId32" Type="http://schemas.openxmlformats.org/officeDocument/2006/relationships/image" Target="media/image23.wmf"/><Relationship Id="rId9" Type="http://schemas.openxmlformats.org/officeDocument/2006/relationships/oleObject" Target="embeddings/Microsoft_Equation1.bin"/><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ict"/><Relationship Id="rId33" Type="http://schemas.openxmlformats.org/officeDocument/2006/relationships/image" Target="media/image24.wmf"/><Relationship Id="rId34" Type="http://schemas.openxmlformats.org/officeDocument/2006/relationships/image" Target="media/image25.png"/><Relationship Id="rId35" Type="http://schemas.openxmlformats.org/officeDocument/2006/relationships/image" Target="media/image26.pict"/><Relationship Id="rId36" Type="http://schemas.openxmlformats.org/officeDocument/2006/relationships/oleObject" Target="embeddings/Microsoft_Equation10.bin"/><Relationship Id="rId10" Type="http://schemas.openxmlformats.org/officeDocument/2006/relationships/image" Target="media/image3.png"/><Relationship Id="rId11" Type="http://schemas.openxmlformats.org/officeDocument/2006/relationships/image" Target="media/image4.pict"/><Relationship Id="rId12" Type="http://schemas.openxmlformats.org/officeDocument/2006/relationships/oleObject" Target="embeddings/Microsoft_Equation2.bin"/><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ict"/><Relationship Id="rId16" Type="http://schemas.openxmlformats.org/officeDocument/2006/relationships/oleObject" Target="embeddings/Microsoft_Equation3.bin"/><Relationship Id="rId17" Type="http://schemas.openxmlformats.org/officeDocument/2006/relationships/image" Target="media/image8.png"/><Relationship Id="rId18" Type="http://schemas.openxmlformats.org/officeDocument/2006/relationships/image" Target="media/image9.pict"/><Relationship Id="rId19" Type="http://schemas.openxmlformats.org/officeDocument/2006/relationships/oleObject" Target="embeddings/Microsoft_Equation4.bin"/><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oter" Target="footer1.xml"/><Relationship Id="rId40" Type="http://schemas.openxmlformats.org/officeDocument/2006/relationships/header" Target="header3.xml"/><Relationship Id="rId41" Type="http://schemas.openxmlformats.org/officeDocument/2006/relationships/footer" Target="footer2.xml"/><Relationship Id="rId42" Type="http://schemas.openxmlformats.org/officeDocument/2006/relationships/fontTable" Target="fontTable.xm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oleObject" Target="embeddings/Microsoft_Equation8.bin"/><Relationship Id="rId4" Type="http://schemas.openxmlformats.org/officeDocument/2006/relationships/image" Target="media/image19.png"/><Relationship Id="rId5" Type="http://schemas.openxmlformats.org/officeDocument/2006/relationships/image" Target="media/image20.pict"/><Relationship Id="rId6" Type="http://schemas.openxmlformats.org/officeDocument/2006/relationships/oleObject" Target="embeddings/Microsoft_Equation9.bin"/><Relationship Id="rId1" Type="http://schemas.openxmlformats.org/officeDocument/2006/relationships/image" Target="media/image17.png"/><Relationship Id="rId2" Type="http://schemas.openxmlformats.org/officeDocument/2006/relationships/image" Target="media/image18.pict"/></Relationships>
</file>

<file path=word/_rels/header3.xml.rels><?xml version="1.0" encoding="UTF-8" standalone="yes"?>
<Relationships xmlns="http://schemas.openxmlformats.org/package/2006/relationships"><Relationship Id="rId1" Type="http://schemas.openxmlformats.org/officeDocument/2006/relationships/image" Target="media/image2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61</TotalTime>
  <Pages>19</Pages>
  <Words>1535</Words>
  <Characters>8752</Characters>
  <Application>Microsoft Macintosh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10748</CharactersWithSpaces>
  <SharedDoc>false</SharedDoc>
  <HLinks>
    <vt:vector size="6" baseType="variant">
      <vt:variant>
        <vt:i4>1376281</vt:i4>
      </vt:variant>
      <vt:variant>
        <vt:i4>6120</vt:i4>
      </vt:variant>
      <vt:variant>
        <vt:i4>1031</vt:i4>
      </vt:variant>
      <vt:variant>
        <vt:i4>1</vt:i4>
      </vt:variant>
      <vt:variant>
        <vt:lpwstr>temp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Ed George</cp:lastModifiedBy>
  <cp:revision>48</cp:revision>
  <cp:lastPrinted>2008-07-20T11:43:00Z</cp:lastPrinted>
  <dcterms:created xsi:type="dcterms:W3CDTF">2010-07-06T22:13:00Z</dcterms:created>
  <dcterms:modified xsi:type="dcterms:W3CDTF">2010-07-25T12:39:00Z</dcterms:modified>
</cp:coreProperties>
</file>