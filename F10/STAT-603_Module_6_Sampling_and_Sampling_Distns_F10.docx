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jpeg" ContentType="image/jpeg"/>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package" ContentType="application/vnd.openxmlformats-officedocument.package"/>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A82" w:rsidRPr="00B73A82" w:rsidRDefault="00B73A82" w:rsidP="002354CF">
      <w:pPr>
        <w:pStyle w:val="CaseTitle"/>
        <w:jc w:val="left"/>
        <w:rPr>
          <w:b/>
          <w:bCs/>
          <w:sz w:val="52"/>
          <w:szCs w:val="52"/>
        </w:rPr>
      </w:pPr>
      <w:r>
        <w:rPr>
          <w:b/>
          <w:bCs/>
          <w:sz w:val="52"/>
          <w:szCs w:val="52"/>
        </w:rPr>
        <w:t>Module 6: Sampling and</w:t>
      </w:r>
      <w:r w:rsidR="002354CF">
        <w:rPr>
          <w:b/>
          <w:bCs/>
          <w:sz w:val="52"/>
          <w:szCs w:val="52"/>
        </w:rPr>
        <w:t xml:space="preserve"> Sampling Distributions</w:t>
      </w:r>
    </w:p>
    <w:p w:rsidR="002354CF" w:rsidRPr="00BD4196" w:rsidRDefault="002354CF" w:rsidP="004E6FFF">
      <w:pPr>
        <w:pStyle w:val="Heading1"/>
        <w:spacing w:before="360"/>
      </w:pPr>
      <w:r w:rsidRPr="00BD4196">
        <w:t>The Population-Sample Paradigm</w:t>
      </w:r>
    </w:p>
    <w:p w:rsidR="002354CF" w:rsidRDefault="002354CF" w:rsidP="003A1B6B">
      <w:pPr>
        <w:pStyle w:val="BodyQuotation"/>
      </w:pPr>
      <w:r>
        <w:t>Treat the observed data as a sample from a population.</w:t>
      </w:r>
    </w:p>
    <w:p w:rsidR="002354CF" w:rsidRDefault="002354CF" w:rsidP="003A1B6B">
      <w:pPr>
        <w:pStyle w:val="BodyQuotation"/>
      </w:pPr>
    </w:p>
    <w:p w:rsidR="002354CF" w:rsidRDefault="002354CF" w:rsidP="003A1B6B">
      <w:pPr>
        <w:pStyle w:val="BodyQuotation"/>
      </w:pPr>
      <w:r>
        <w:t>Use sample characteristics to make inferences about population characteristics.</w:t>
      </w:r>
    </w:p>
    <w:p w:rsidR="002354CF" w:rsidRDefault="002354CF" w:rsidP="003A1B6B">
      <w:pPr>
        <w:pStyle w:val="BodyText"/>
      </w:pPr>
    </w:p>
    <w:p w:rsidR="002354CF" w:rsidRPr="00BD4196" w:rsidRDefault="002354CF" w:rsidP="003A1B6B">
      <w:pPr>
        <w:pStyle w:val="Heading1"/>
      </w:pPr>
      <w:r w:rsidRPr="00BD4196">
        <w:t>Some Managerial Examples Where Sampling is Useful</w:t>
      </w:r>
    </w:p>
    <w:p w:rsidR="002354CF" w:rsidRDefault="002354CF" w:rsidP="003A1B6B">
      <w:pPr>
        <w:pStyle w:val="BodyQuotation"/>
      </w:pPr>
      <w:r>
        <w:t>Operations</w:t>
      </w:r>
      <w:r w:rsidR="004E6FFF">
        <w:t>:</w:t>
      </w:r>
      <w:r w:rsidR="004E6FFF">
        <w:br/>
      </w:r>
      <w:r w:rsidR="004E6FFF">
        <w:tab/>
        <w:t>M</w:t>
      </w:r>
      <w:r>
        <w:t>anufacturer estimates proportion of defectives in a shipment.</w:t>
      </w:r>
    </w:p>
    <w:p w:rsidR="00BB7910" w:rsidRPr="00BB7910" w:rsidRDefault="00BB7910" w:rsidP="003A1B6B">
      <w:pPr>
        <w:pStyle w:val="BodyText"/>
      </w:pPr>
    </w:p>
    <w:p w:rsidR="002354CF" w:rsidRDefault="002354CF" w:rsidP="003A1B6B">
      <w:pPr>
        <w:pStyle w:val="BodyQuotation"/>
      </w:pPr>
      <w:r>
        <w:t xml:space="preserve">Marketing: </w:t>
      </w:r>
      <w:r w:rsidR="004E6FFF">
        <w:br/>
      </w:r>
      <w:r w:rsidR="004E6FFF">
        <w:tab/>
        <w:t>R</w:t>
      </w:r>
      <w:r>
        <w:t>etailer estimates share of executives shopping in outlets.</w:t>
      </w:r>
    </w:p>
    <w:p w:rsidR="00BB7910" w:rsidRPr="00BB7910" w:rsidRDefault="00BB7910" w:rsidP="003A1B6B">
      <w:pPr>
        <w:pStyle w:val="BodyText"/>
      </w:pPr>
    </w:p>
    <w:p w:rsidR="002354CF" w:rsidRDefault="004E6FFF" w:rsidP="003A1B6B">
      <w:pPr>
        <w:pStyle w:val="BodyQuotation"/>
      </w:pPr>
      <w:r>
        <w:t>Economics:</w:t>
      </w:r>
      <w:r>
        <w:br/>
      </w:r>
      <w:r>
        <w:tab/>
        <w:t>Q</w:t>
      </w:r>
      <w:r w:rsidR="002354CF">
        <w:t xml:space="preserve">uestionnaire measures </w:t>
      </w:r>
      <w:r w:rsidR="00443CCE">
        <w:t>influence</w:t>
      </w:r>
      <w:r w:rsidR="002354CF">
        <w:t xml:space="preserve"> of price on customer purchasing.</w:t>
      </w:r>
    </w:p>
    <w:p w:rsidR="002354CF" w:rsidRDefault="0020139B" w:rsidP="00DD1A1A">
      <w:pPr>
        <w:pStyle w:val="Heading1"/>
      </w:pPr>
      <w:r>
        <w:rPr>
          <w:szCs w:val="32"/>
        </w:rPr>
        <w:br w:type="page"/>
      </w:r>
      <w:r w:rsidR="00836771">
        <w:t>Target Population Versus Sampled</w:t>
      </w:r>
      <w:r w:rsidR="002354CF" w:rsidRPr="00836771">
        <w:t xml:space="preserve"> </w:t>
      </w:r>
      <w:r w:rsidR="00836771">
        <w:t>Population</w:t>
      </w:r>
    </w:p>
    <w:p w:rsidR="00836771" w:rsidRPr="00836771" w:rsidRDefault="00836771" w:rsidP="003A1B6B">
      <w:pPr>
        <w:pStyle w:val="BodyText"/>
      </w:pPr>
    </w:p>
    <w:tbl>
      <w:tblPr>
        <w:tblW w:w="0" w:type="auto"/>
        <w:tblLook w:val="01E0"/>
      </w:tblPr>
      <w:tblGrid>
        <w:gridCol w:w="4392"/>
        <w:gridCol w:w="4392"/>
        <w:gridCol w:w="4392"/>
      </w:tblGrid>
      <w:tr w:rsidR="002354CF" w:rsidRPr="004E6FFF">
        <w:tc>
          <w:tcPr>
            <w:tcW w:w="4392" w:type="dxa"/>
          </w:tcPr>
          <w:p w:rsidR="002354CF" w:rsidRPr="004E6FFF" w:rsidRDefault="002354CF" w:rsidP="003A1B6B">
            <w:pPr>
              <w:pStyle w:val="BodyText"/>
              <w:rPr>
                <w:u w:val="single"/>
              </w:rPr>
            </w:pPr>
            <w:r w:rsidRPr="004E6FFF">
              <w:rPr>
                <w:u w:val="single"/>
              </w:rPr>
              <w:t>Sample</w:t>
            </w:r>
          </w:p>
        </w:tc>
        <w:tc>
          <w:tcPr>
            <w:tcW w:w="4392" w:type="dxa"/>
          </w:tcPr>
          <w:p w:rsidR="002354CF" w:rsidRPr="004E6FFF" w:rsidRDefault="00621CB7" w:rsidP="003A1B6B">
            <w:pPr>
              <w:pStyle w:val="BodyText"/>
              <w:rPr>
                <w:u w:val="single"/>
              </w:rPr>
            </w:pPr>
            <w:r w:rsidRPr="004E6FFF">
              <w:rPr>
                <w:u w:val="single"/>
              </w:rPr>
              <w:t>Target Population</w:t>
            </w:r>
          </w:p>
        </w:tc>
        <w:tc>
          <w:tcPr>
            <w:tcW w:w="4392" w:type="dxa"/>
          </w:tcPr>
          <w:p w:rsidR="002354CF" w:rsidRPr="004E6FFF" w:rsidRDefault="002354CF" w:rsidP="003A1B6B">
            <w:pPr>
              <w:pStyle w:val="BodyText"/>
              <w:rPr>
                <w:u w:val="single"/>
              </w:rPr>
            </w:pPr>
            <w:r w:rsidRPr="004E6FFF">
              <w:rPr>
                <w:u w:val="single"/>
              </w:rPr>
              <w:t>Sampl</w:t>
            </w:r>
            <w:r w:rsidR="000A1962" w:rsidRPr="004E6FFF">
              <w:rPr>
                <w:u w:val="single"/>
              </w:rPr>
              <w:t>ed Pop</w:t>
            </w:r>
            <w:r w:rsidR="00621CB7" w:rsidRPr="004E6FFF">
              <w:rPr>
                <w:u w:val="single"/>
              </w:rPr>
              <w:t>ulation</w:t>
            </w:r>
          </w:p>
        </w:tc>
      </w:tr>
      <w:tr w:rsidR="002354CF">
        <w:tc>
          <w:tcPr>
            <w:tcW w:w="4392" w:type="dxa"/>
          </w:tcPr>
          <w:p w:rsidR="002354CF" w:rsidRDefault="002354CF" w:rsidP="003A1B6B">
            <w:pPr>
              <w:pStyle w:val="BodyText"/>
            </w:pPr>
          </w:p>
        </w:tc>
        <w:tc>
          <w:tcPr>
            <w:tcW w:w="4392" w:type="dxa"/>
          </w:tcPr>
          <w:p w:rsidR="002354CF" w:rsidRDefault="002354CF" w:rsidP="003A1B6B">
            <w:pPr>
              <w:pStyle w:val="BodyText"/>
            </w:pPr>
          </w:p>
        </w:tc>
        <w:tc>
          <w:tcPr>
            <w:tcW w:w="4392" w:type="dxa"/>
          </w:tcPr>
          <w:p w:rsidR="002354CF" w:rsidRDefault="002354CF" w:rsidP="003A1B6B">
            <w:pPr>
              <w:pStyle w:val="BodyText"/>
            </w:pPr>
          </w:p>
        </w:tc>
      </w:tr>
      <w:tr w:rsidR="002354CF">
        <w:tc>
          <w:tcPr>
            <w:tcW w:w="4392" w:type="dxa"/>
          </w:tcPr>
          <w:p w:rsidR="002354CF" w:rsidRDefault="002354CF" w:rsidP="003A1B6B">
            <w:pPr>
              <w:pStyle w:val="BodyText"/>
            </w:pPr>
            <w:r>
              <w:t>100 Incomes</w:t>
            </w:r>
          </w:p>
        </w:tc>
        <w:tc>
          <w:tcPr>
            <w:tcW w:w="4392" w:type="dxa"/>
          </w:tcPr>
          <w:p w:rsidR="002354CF" w:rsidRDefault="002354CF" w:rsidP="003A1B6B">
            <w:pPr>
              <w:pStyle w:val="BodyText"/>
            </w:pPr>
            <w:r>
              <w:t>U.S. Incomes</w:t>
            </w:r>
          </w:p>
        </w:tc>
        <w:tc>
          <w:tcPr>
            <w:tcW w:w="4392" w:type="dxa"/>
          </w:tcPr>
          <w:p w:rsidR="002354CF" w:rsidRDefault="002354CF" w:rsidP="003A1B6B">
            <w:pPr>
              <w:pStyle w:val="BodyText"/>
            </w:pPr>
          </w:p>
        </w:tc>
      </w:tr>
      <w:tr w:rsidR="002354CF">
        <w:tc>
          <w:tcPr>
            <w:tcW w:w="4392" w:type="dxa"/>
          </w:tcPr>
          <w:p w:rsidR="002354CF" w:rsidRDefault="002354CF" w:rsidP="003A1B6B">
            <w:pPr>
              <w:pStyle w:val="BodyText"/>
            </w:pPr>
          </w:p>
        </w:tc>
        <w:tc>
          <w:tcPr>
            <w:tcW w:w="4392" w:type="dxa"/>
          </w:tcPr>
          <w:p w:rsidR="002354CF" w:rsidRDefault="002354CF" w:rsidP="003A1B6B">
            <w:pPr>
              <w:pStyle w:val="BodyText"/>
            </w:pPr>
          </w:p>
        </w:tc>
        <w:tc>
          <w:tcPr>
            <w:tcW w:w="4392" w:type="dxa"/>
          </w:tcPr>
          <w:p w:rsidR="002354CF" w:rsidRDefault="002354CF" w:rsidP="003A1B6B">
            <w:pPr>
              <w:pStyle w:val="BodyText"/>
            </w:pPr>
          </w:p>
        </w:tc>
      </w:tr>
      <w:tr w:rsidR="002354CF">
        <w:tc>
          <w:tcPr>
            <w:tcW w:w="4392" w:type="dxa"/>
          </w:tcPr>
          <w:p w:rsidR="002354CF" w:rsidRDefault="002354CF" w:rsidP="003A1B6B">
            <w:pPr>
              <w:pStyle w:val="BodyText"/>
            </w:pPr>
            <w:r>
              <w:t>Political Poll</w:t>
            </w:r>
          </w:p>
        </w:tc>
        <w:tc>
          <w:tcPr>
            <w:tcW w:w="4392" w:type="dxa"/>
          </w:tcPr>
          <w:p w:rsidR="0020139B" w:rsidRDefault="002354CF" w:rsidP="003A1B6B">
            <w:pPr>
              <w:pStyle w:val="BodyText"/>
            </w:pPr>
            <w:r>
              <w:t>Actual Voters</w:t>
            </w:r>
          </w:p>
        </w:tc>
        <w:tc>
          <w:tcPr>
            <w:tcW w:w="4392" w:type="dxa"/>
          </w:tcPr>
          <w:p w:rsidR="002354CF" w:rsidRDefault="002354CF" w:rsidP="003A1B6B">
            <w:pPr>
              <w:pStyle w:val="BodyText"/>
            </w:pPr>
          </w:p>
        </w:tc>
      </w:tr>
      <w:tr w:rsidR="0020139B">
        <w:tc>
          <w:tcPr>
            <w:tcW w:w="4392" w:type="dxa"/>
          </w:tcPr>
          <w:p w:rsidR="0020139B" w:rsidRDefault="0020139B" w:rsidP="003A1B6B">
            <w:pPr>
              <w:pStyle w:val="BodyText"/>
            </w:pPr>
          </w:p>
          <w:p w:rsidR="0020139B" w:rsidRDefault="00C3653E" w:rsidP="003A1B6B">
            <w:pPr>
              <w:pStyle w:val="BodyText"/>
            </w:pPr>
            <w:r>
              <w:t>2</w:t>
            </w:r>
            <w:r w:rsidR="0020139B">
              <w:t xml:space="preserve">0 Volunteer Tasters </w:t>
            </w:r>
          </w:p>
        </w:tc>
        <w:tc>
          <w:tcPr>
            <w:tcW w:w="4392" w:type="dxa"/>
          </w:tcPr>
          <w:p w:rsidR="0020139B" w:rsidRDefault="0020139B" w:rsidP="003A1B6B">
            <w:pPr>
              <w:pStyle w:val="BodyText"/>
            </w:pPr>
          </w:p>
          <w:p w:rsidR="0020139B" w:rsidRDefault="0020139B" w:rsidP="003A1B6B">
            <w:pPr>
              <w:pStyle w:val="BodyText"/>
            </w:pPr>
            <w:r>
              <w:t>Potential Consumers</w:t>
            </w:r>
          </w:p>
        </w:tc>
        <w:tc>
          <w:tcPr>
            <w:tcW w:w="4392" w:type="dxa"/>
          </w:tcPr>
          <w:p w:rsidR="0020139B" w:rsidRDefault="0020139B" w:rsidP="003A1B6B">
            <w:pPr>
              <w:pStyle w:val="BodyText"/>
            </w:pPr>
          </w:p>
        </w:tc>
      </w:tr>
      <w:tr w:rsidR="0020139B">
        <w:tc>
          <w:tcPr>
            <w:tcW w:w="4392" w:type="dxa"/>
          </w:tcPr>
          <w:p w:rsidR="0020139B" w:rsidRDefault="0020139B" w:rsidP="003A1B6B">
            <w:pPr>
              <w:pStyle w:val="BodyText"/>
            </w:pPr>
          </w:p>
        </w:tc>
        <w:tc>
          <w:tcPr>
            <w:tcW w:w="4392" w:type="dxa"/>
          </w:tcPr>
          <w:p w:rsidR="0020139B" w:rsidRDefault="0020139B" w:rsidP="003A1B6B">
            <w:pPr>
              <w:pStyle w:val="BodyText"/>
            </w:pPr>
          </w:p>
        </w:tc>
        <w:tc>
          <w:tcPr>
            <w:tcW w:w="4392" w:type="dxa"/>
          </w:tcPr>
          <w:p w:rsidR="0020139B" w:rsidRDefault="0020139B" w:rsidP="003A1B6B">
            <w:pPr>
              <w:pStyle w:val="BodyText"/>
            </w:pPr>
          </w:p>
        </w:tc>
      </w:tr>
      <w:tr w:rsidR="0020139B">
        <w:tc>
          <w:tcPr>
            <w:tcW w:w="4392" w:type="dxa"/>
          </w:tcPr>
          <w:p w:rsidR="0020139B" w:rsidRDefault="0020139B" w:rsidP="003A1B6B">
            <w:pPr>
              <w:pStyle w:val="BodyText"/>
            </w:pPr>
            <w:r>
              <w:t xml:space="preserve">CNN </w:t>
            </w:r>
            <w:r w:rsidR="00D1620A">
              <w:t xml:space="preserve">Web </w:t>
            </w:r>
            <w:r>
              <w:t>Poll</w:t>
            </w:r>
          </w:p>
        </w:tc>
        <w:tc>
          <w:tcPr>
            <w:tcW w:w="4392" w:type="dxa"/>
          </w:tcPr>
          <w:p w:rsidR="0020139B" w:rsidRDefault="0020139B" w:rsidP="003A1B6B">
            <w:pPr>
              <w:pStyle w:val="BodyText"/>
            </w:pPr>
            <w:r>
              <w:t>U.S. Opinions</w:t>
            </w:r>
          </w:p>
        </w:tc>
        <w:tc>
          <w:tcPr>
            <w:tcW w:w="4392" w:type="dxa"/>
          </w:tcPr>
          <w:p w:rsidR="0020139B" w:rsidRDefault="0020139B" w:rsidP="003A1B6B">
            <w:pPr>
              <w:pStyle w:val="BodyText"/>
            </w:pPr>
          </w:p>
        </w:tc>
      </w:tr>
      <w:tr w:rsidR="00C3653E">
        <w:tc>
          <w:tcPr>
            <w:tcW w:w="4392" w:type="dxa"/>
          </w:tcPr>
          <w:p w:rsidR="00C3653E" w:rsidRDefault="00C3653E" w:rsidP="003A1B6B">
            <w:pPr>
              <w:pStyle w:val="BodyText"/>
            </w:pPr>
          </w:p>
        </w:tc>
        <w:tc>
          <w:tcPr>
            <w:tcW w:w="4392" w:type="dxa"/>
          </w:tcPr>
          <w:p w:rsidR="00C3653E" w:rsidRDefault="00C3653E" w:rsidP="003A1B6B">
            <w:pPr>
              <w:pStyle w:val="BodyText"/>
            </w:pPr>
          </w:p>
        </w:tc>
        <w:tc>
          <w:tcPr>
            <w:tcW w:w="4392" w:type="dxa"/>
          </w:tcPr>
          <w:p w:rsidR="00C3653E" w:rsidRDefault="00C3653E" w:rsidP="003A1B6B">
            <w:pPr>
              <w:pStyle w:val="BodyText"/>
            </w:pPr>
          </w:p>
        </w:tc>
      </w:tr>
      <w:tr w:rsidR="0020139B">
        <w:tc>
          <w:tcPr>
            <w:tcW w:w="4392" w:type="dxa"/>
          </w:tcPr>
          <w:p w:rsidR="0020139B" w:rsidRDefault="00C3653E" w:rsidP="003A1B6B">
            <w:pPr>
              <w:pStyle w:val="BodyText"/>
            </w:pPr>
            <w:r>
              <w:t>10 Goats</w:t>
            </w:r>
          </w:p>
        </w:tc>
        <w:tc>
          <w:tcPr>
            <w:tcW w:w="4392" w:type="dxa"/>
          </w:tcPr>
          <w:p w:rsidR="0020139B" w:rsidRDefault="00C3653E" w:rsidP="003A1B6B">
            <w:pPr>
              <w:pStyle w:val="BodyText"/>
            </w:pPr>
            <w:r>
              <w:t>All Goats</w:t>
            </w:r>
          </w:p>
        </w:tc>
        <w:tc>
          <w:tcPr>
            <w:tcW w:w="4392" w:type="dxa"/>
          </w:tcPr>
          <w:p w:rsidR="0020139B" w:rsidRDefault="0020139B" w:rsidP="003A1B6B">
            <w:pPr>
              <w:pStyle w:val="BodyText"/>
            </w:pPr>
          </w:p>
        </w:tc>
      </w:tr>
    </w:tbl>
    <w:p w:rsidR="000A1962" w:rsidRDefault="000A1962" w:rsidP="003A1B6B">
      <w:pPr>
        <w:pStyle w:val="BodyText"/>
      </w:pPr>
    </w:p>
    <w:p w:rsidR="002354CF" w:rsidRPr="003A71B6" w:rsidRDefault="002354CF" w:rsidP="003A1B6B">
      <w:pPr>
        <w:pStyle w:val="BodyText"/>
      </w:pPr>
      <w:r w:rsidRPr="003A71B6">
        <w:rPr>
          <w:i/>
        </w:rPr>
        <w:t>Sampling</w:t>
      </w:r>
      <w:r w:rsidRPr="003A71B6">
        <w:t xml:space="preserve"> </w:t>
      </w:r>
      <w:r w:rsidRPr="003A71B6">
        <w:rPr>
          <w:i/>
        </w:rPr>
        <w:t xml:space="preserve">bias </w:t>
      </w:r>
      <w:r w:rsidRPr="003A71B6">
        <w:t>is a mismatch between the ta</w:t>
      </w:r>
      <w:r w:rsidR="00621CB7">
        <w:t>rget population and the sampled population</w:t>
      </w:r>
      <w:r>
        <w:t>.</w:t>
      </w:r>
    </w:p>
    <w:p w:rsidR="002354CF" w:rsidRPr="003A71B6" w:rsidRDefault="002354CF" w:rsidP="003A1B6B">
      <w:pPr>
        <w:pStyle w:val="BodyText"/>
      </w:pPr>
    </w:p>
    <w:p w:rsidR="002354CF" w:rsidRPr="003A71B6" w:rsidRDefault="002354CF" w:rsidP="003A1B6B">
      <w:pPr>
        <w:pStyle w:val="BodyText"/>
      </w:pPr>
      <w:r w:rsidRPr="003A71B6">
        <w:t>Typical c</w:t>
      </w:r>
      <w:r>
        <w:t>auses of</w:t>
      </w:r>
      <w:r w:rsidRPr="003A71B6">
        <w:t xml:space="preserve"> sampling bias</w:t>
      </w:r>
      <w:r w:rsidR="004E6FFF">
        <w:t>: self-</w:t>
      </w:r>
      <w:r>
        <w:t>selection, non-response, incentives to answer, interviewer characteristics, formulation of questions,</w:t>
      </w:r>
      <w:r w:rsidRPr="003A71B6">
        <w:t xml:space="preserve"> and </w:t>
      </w:r>
      <w:r w:rsidR="004E6FFF">
        <w:t>wording</w:t>
      </w:r>
      <w:r w:rsidRPr="003A71B6">
        <w:t xml:space="preserve"> of questions</w:t>
      </w:r>
      <w:r>
        <w:t>.</w:t>
      </w:r>
      <w:r>
        <w:rPr>
          <w:rStyle w:val="FootnoteReference"/>
        </w:rPr>
        <w:footnoteReference w:id="1"/>
      </w:r>
    </w:p>
    <w:p w:rsidR="002354CF" w:rsidRPr="008649A1" w:rsidRDefault="002354CF" w:rsidP="003A1B6B">
      <w:pPr>
        <w:pStyle w:val="Heading1"/>
      </w:pPr>
      <w:r w:rsidRPr="008649A1">
        <w:t>Hypothetical Populations</w:t>
      </w:r>
    </w:p>
    <w:p w:rsidR="002354CF" w:rsidRDefault="002354CF" w:rsidP="003A1B6B">
      <w:pPr>
        <w:pStyle w:val="BodyText"/>
      </w:pPr>
      <w:r>
        <w:t xml:space="preserve">Suppose a genetic scientist at an agricultural company harvests 200 oranges, the first of a new variety. </w:t>
      </w:r>
      <w:r w:rsidR="00021D39">
        <w:t xml:space="preserve"> Can</w:t>
      </w:r>
      <w:r>
        <w:t xml:space="preserve"> these </w:t>
      </w:r>
      <w:r w:rsidR="00021D39">
        <w:t xml:space="preserve">be considered </w:t>
      </w:r>
      <w:r w:rsidR="007E4E9F">
        <w:t xml:space="preserve">as </w:t>
      </w:r>
      <w:r>
        <w:t>a sample from a population of interest?</w:t>
      </w:r>
    </w:p>
    <w:p w:rsidR="002354CF" w:rsidRDefault="002354CF" w:rsidP="003A1B6B">
      <w:pPr>
        <w:pStyle w:val="BodyText"/>
      </w:pPr>
    </w:p>
    <w:p w:rsidR="00EA49C9" w:rsidRDefault="00EA49C9" w:rsidP="003A1B6B">
      <w:pPr>
        <w:pStyle w:val="BodyText"/>
      </w:pPr>
    </w:p>
    <w:p w:rsidR="002354CF" w:rsidRDefault="002354CF" w:rsidP="003A1B6B">
      <w:pPr>
        <w:pStyle w:val="BodyText"/>
      </w:pPr>
    </w:p>
    <w:p w:rsidR="00F475DC" w:rsidRDefault="00F475DC" w:rsidP="003A1B6B">
      <w:pPr>
        <w:pStyle w:val="BodyText"/>
      </w:pPr>
    </w:p>
    <w:p w:rsidR="002354CF" w:rsidRDefault="002354CF" w:rsidP="003A1B6B">
      <w:pPr>
        <w:pStyle w:val="BodyText"/>
      </w:pPr>
      <w:r>
        <w:t>From which populations might the following be considered a sample?</w:t>
      </w:r>
    </w:p>
    <w:p w:rsidR="002354CF" w:rsidRDefault="002354CF" w:rsidP="003A1B6B">
      <w:pPr>
        <w:pStyle w:val="BodyText"/>
      </w:pPr>
    </w:p>
    <w:p w:rsidR="002354CF" w:rsidRDefault="002354CF" w:rsidP="003A1B6B">
      <w:pPr>
        <w:pStyle w:val="BodyQuotation"/>
      </w:pPr>
      <w:r>
        <w:t xml:space="preserve">The </w:t>
      </w:r>
      <w:r w:rsidR="0072329A">
        <w:t xml:space="preserve">2004-2007 </w:t>
      </w:r>
      <w:r w:rsidR="000D36E9">
        <w:t>Microsoft</w:t>
      </w:r>
      <w:r w:rsidR="0072329A">
        <w:t xml:space="preserve"> returns </w:t>
      </w:r>
      <w:r w:rsidR="006E36C3">
        <w:rPr>
          <w:i/>
        </w:rPr>
        <w:t>Microsoft_Subset</w:t>
      </w:r>
      <w:r w:rsidRPr="000B45C2">
        <w:rPr>
          <w:i/>
        </w:rPr>
        <w:t>.JMP</w:t>
      </w:r>
      <w:r>
        <w:t xml:space="preserve"> (</w:t>
      </w:r>
      <w:r w:rsidR="006E36C3">
        <w:t xml:space="preserve">used in </w:t>
      </w:r>
      <w:r>
        <w:t>Module 2)</w:t>
      </w:r>
    </w:p>
    <w:p w:rsidR="002354CF" w:rsidRDefault="002354CF" w:rsidP="003A1B6B">
      <w:pPr>
        <w:pStyle w:val="BodyQuotation"/>
      </w:pPr>
    </w:p>
    <w:p w:rsidR="002354CF" w:rsidRDefault="002354CF" w:rsidP="003A1B6B">
      <w:pPr>
        <w:pStyle w:val="BodyQuotation"/>
      </w:pPr>
    </w:p>
    <w:p w:rsidR="002354CF" w:rsidRDefault="002354CF" w:rsidP="003A1B6B">
      <w:pPr>
        <w:pStyle w:val="BodyQuotation"/>
      </w:pPr>
    </w:p>
    <w:p w:rsidR="00F475DC" w:rsidRDefault="00F475DC" w:rsidP="003A1B6B">
      <w:pPr>
        <w:pStyle w:val="BodyQuotation"/>
      </w:pPr>
    </w:p>
    <w:p w:rsidR="00F475DC" w:rsidRDefault="00F475DC" w:rsidP="003A1B6B">
      <w:pPr>
        <w:pStyle w:val="BodyQuotation"/>
      </w:pPr>
    </w:p>
    <w:p w:rsidR="002354CF" w:rsidRPr="00B9482E" w:rsidRDefault="002354CF" w:rsidP="003A1B6B">
      <w:pPr>
        <w:pStyle w:val="BodyQuotation"/>
      </w:pPr>
      <w:r>
        <w:t>A bag of M&amp;M’s candies</w:t>
      </w:r>
    </w:p>
    <w:p w:rsidR="002354CF" w:rsidRPr="00621CB7" w:rsidRDefault="002354CF" w:rsidP="003A1B6B">
      <w:pPr>
        <w:pStyle w:val="Heading1"/>
      </w:pPr>
      <w:r>
        <w:rPr>
          <w:szCs w:val="40"/>
        </w:rPr>
        <w:br w:type="page"/>
      </w:r>
      <w:r w:rsidRPr="00621CB7">
        <w:t>(Simple) Random Sampling</w:t>
      </w:r>
    </w:p>
    <w:p w:rsidR="002354CF" w:rsidRDefault="002354CF" w:rsidP="003A1B6B">
      <w:pPr>
        <w:pStyle w:val="BodyText"/>
      </w:pPr>
      <w:r>
        <w:t>Random Sampling - every possible subset of a given size has an equal chance of being drawn.</w:t>
      </w:r>
    </w:p>
    <w:p w:rsidR="002354CF" w:rsidRDefault="002354CF" w:rsidP="003A1B6B">
      <w:pPr>
        <w:pStyle w:val="BodyQuotation"/>
      </w:pPr>
    </w:p>
    <w:p w:rsidR="002354CF" w:rsidRDefault="002354CF" w:rsidP="003A1B6B">
      <w:pPr>
        <w:pStyle w:val="BodyQuotation"/>
      </w:pPr>
      <w:r>
        <w:t>Can be obtained as a sequence of individual random draws from the population.</w:t>
      </w:r>
      <w:r w:rsidRPr="00720D99">
        <w:rPr>
          <w:rStyle w:val="FootnoteReference"/>
          <w:sz w:val="28"/>
          <w:szCs w:val="28"/>
        </w:rPr>
        <w:footnoteReference w:id="2"/>
      </w:r>
    </w:p>
    <w:p w:rsidR="002354CF" w:rsidRPr="002029A8" w:rsidRDefault="002354CF" w:rsidP="003A1B6B">
      <w:pPr>
        <w:pStyle w:val="BodyText"/>
      </w:pPr>
    </w:p>
    <w:p w:rsidR="002354CF" w:rsidRPr="002029A8" w:rsidRDefault="002354CF" w:rsidP="003A1B6B">
      <w:pPr>
        <w:pStyle w:val="BodyQuotation"/>
      </w:pPr>
      <w:r>
        <w:t>Sampling without replacement - items can only be selected once</w:t>
      </w:r>
    </w:p>
    <w:p w:rsidR="002354CF" w:rsidRDefault="002354CF" w:rsidP="003A1B6B">
      <w:pPr>
        <w:pStyle w:val="BodyQuotation"/>
      </w:pPr>
      <w:r>
        <w:t>Sampling with replacement - items can be selected repeatedly</w:t>
      </w:r>
    </w:p>
    <w:p w:rsidR="002354CF" w:rsidRPr="002029A8" w:rsidRDefault="002354CF" w:rsidP="003A1B6B">
      <w:pPr>
        <w:pStyle w:val="BodyText"/>
      </w:pPr>
    </w:p>
    <w:p w:rsidR="002354CF" w:rsidRDefault="002354CF" w:rsidP="003A1B6B">
      <w:pPr>
        <w:pStyle w:val="BodyQuotation"/>
      </w:pPr>
      <w:r>
        <w:t>When will sampling with replacement be virtually the same as sampling without replacement?</w:t>
      </w:r>
    </w:p>
    <w:p w:rsidR="002354CF" w:rsidRDefault="002354CF" w:rsidP="003A1B6B">
      <w:pPr>
        <w:pStyle w:val="BodyText"/>
      </w:pPr>
    </w:p>
    <w:p w:rsidR="002354CF" w:rsidRDefault="002354CF" w:rsidP="003A1B6B">
      <w:pPr>
        <w:pStyle w:val="BodyText"/>
      </w:pPr>
      <w:r>
        <w:t xml:space="preserve">Random sampling should be done with a device that provides random selection. </w:t>
      </w:r>
    </w:p>
    <w:p w:rsidR="002354CF" w:rsidRDefault="002354CF" w:rsidP="003A1B6B">
      <w:pPr>
        <w:pStyle w:val="BodyText"/>
      </w:pPr>
      <w:r>
        <w:t>Careful!</w:t>
      </w:r>
      <w:r w:rsidR="008631DA">
        <w:t xml:space="preserve"> </w:t>
      </w:r>
      <w:r>
        <w:t xml:space="preserve"> Haphazard </w:t>
      </w:r>
      <w:r>
        <w:sym w:font="Symbol" w:char="F0B9"/>
      </w:r>
      <w:r>
        <w:t xml:space="preserve"> Random.</w:t>
      </w:r>
    </w:p>
    <w:p w:rsidR="002354CF" w:rsidRDefault="002354CF" w:rsidP="003A1B6B">
      <w:pPr>
        <w:pStyle w:val="BodyText"/>
      </w:pPr>
    </w:p>
    <w:p w:rsidR="002354CF" w:rsidRDefault="002354CF" w:rsidP="003A1B6B">
      <w:pPr>
        <w:pStyle w:val="BodyText"/>
      </w:pPr>
      <w:r>
        <w:t xml:space="preserve">Other </w:t>
      </w:r>
      <w:r w:rsidR="00EA49C9">
        <w:t>s</w:t>
      </w:r>
      <w:r>
        <w:t>ampling</w:t>
      </w:r>
      <w:r w:rsidR="00EA49C9">
        <w:t xml:space="preserve"> d</w:t>
      </w:r>
      <w:r>
        <w:t xml:space="preserve">esigns </w:t>
      </w:r>
      <w:r w:rsidR="00EA49C9">
        <w:t>include</w:t>
      </w:r>
      <w:r>
        <w:t xml:space="preserve"> systematic sampling, stratified sampling, cluster sampling, and multistage sampling.</w:t>
      </w:r>
    </w:p>
    <w:p w:rsidR="002354CF" w:rsidRPr="00621CB7" w:rsidRDefault="002354CF" w:rsidP="003A1B6B">
      <w:pPr>
        <w:pStyle w:val="Heading1"/>
      </w:pPr>
      <w:r w:rsidRPr="00621CB7">
        <w:t>iid Sampling</w:t>
      </w:r>
    </w:p>
    <w:p w:rsidR="002354CF" w:rsidRDefault="002354CF" w:rsidP="003A1B6B">
      <w:pPr>
        <w:pStyle w:val="BodyText"/>
      </w:pPr>
      <w:r>
        <w:t>We shall be especially interested in simple random samples obtained by sampling from a population of a conceptually infinite size.</w:t>
      </w:r>
      <w:r w:rsidRPr="00F475DC">
        <w:rPr>
          <w:rStyle w:val="FootnoteReference"/>
          <w:position w:val="4"/>
          <w:sz w:val="28"/>
          <w:szCs w:val="28"/>
        </w:rPr>
        <w:footnoteReference w:id="3"/>
      </w:r>
    </w:p>
    <w:p w:rsidR="002354CF" w:rsidRDefault="002354CF" w:rsidP="003A1B6B">
      <w:pPr>
        <w:pStyle w:val="BodyText"/>
      </w:pPr>
    </w:p>
    <w:p w:rsidR="002354CF" w:rsidRDefault="002354CF" w:rsidP="003A1B6B">
      <w:pPr>
        <w:pStyle w:val="BodyQuotation"/>
      </w:pPr>
      <w:r>
        <w:t>Real populations have finite size, but it’s often reasonable to treat them as infinite when the size of the sample is small relative to the size of the population.</w:t>
      </w:r>
    </w:p>
    <w:p w:rsidR="002354CF" w:rsidRDefault="002354CF" w:rsidP="003A1B6B">
      <w:pPr>
        <w:pStyle w:val="BodyText"/>
      </w:pPr>
    </w:p>
    <w:p w:rsidR="002354CF" w:rsidRDefault="00621CB7" w:rsidP="00621CB7">
      <w:pPr>
        <w:pStyle w:val="Times18"/>
      </w:pPr>
      <w:r>
        <w:t xml:space="preserve">In this case, the data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621CB7">
        <w:rPr>
          <w:i/>
        </w:rPr>
        <w:t>x</w:t>
      </w:r>
      <w:r w:rsidRPr="00621CB7">
        <w:rPr>
          <w:i/>
          <w:vertAlign w:val="subscript"/>
        </w:rPr>
        <w:t>n</w:t>
      </w:r>
      <w:r>
        <w:t xml:space="preserve"> </w:t>
      </w:r>
      <w:r w:rsidR="002354CF">
        <w:t>an be thought of as</w:t>
      </w:r>
    </w:p>
    <w:p w:rsidR="002354CF" w:rsidRDefault="002354CF" w:rsidP="003A1B6B">
      <w:pPr>
        <w:pStyle w:val="BodyText"/>
      </w:pPr>
    </w:p>
    <w:p w:rsidR="002354CF" w:rsidRDefault="002354CF" w:rsidP="003A1B6B">
      <w:pPr>
        <w:pStyle w:val="BodyQuotation"/>
      </w:pPr>
      <w:r>
        <w:rPr>
          <w:i/>
        </w:rPr>
        <w:t>n</w:t>
      </w:r>
      <w:r>
        <w:t xml:space="preserve"> independent draws from the same population.</w:t>
      </w:r>
    </w:p>
    <w:p w:rsidR="002354CF" w:rsidRDefault="002354CF" w:rsidP="003A1B6B">
      <w:pPr>
        <w:pStyle w:val="BodyText"/>
      </w:pPr>
    </w:p>
    <w:p w:rsidR="00F4086A" w:rsidRDefault="00F4086A" w:rsidP="003A1B6B">
      <w:pPr>
        <w:pStyle w:val="BodyText"/>
      </w:pPr>
    </w:p>
    <w:p w:rsidR="002354CF" w:rsidRDefault="002354CF" w:rsidP="003A1B6B">
      <w:pPr>
        <w:pStyle w:val="BodyText"/>
        <w:rPr>
          <w:u w:val="single"/>
        </w:rPr>
      </w:pPr>
      <w:r>
        <w:t xml:space="preserve">Such samples are called </w:t>
      </w:r>
      <w:r>
        <w:rPr>
          <w:i/>
        </w:rPr>
        <w:t>iid samples</w:t>
      </w:r>
      <w:r>
        <w:t>:</w:t>
      </w:r>
      <w:r w:rsidR="00EA49C9">
        <w:rPr>
          <w:rStyle w:val="FootnoteReference"/>
        </w:rPr>
        <w:footnoteReference w:id="4"/>
      </w:r>
    </w:p>
    <w:p w:rsidR="002354CF" w:rsidRDefault="002354CF" w:rsidP="003A1B6B">
      <w:pPr>
        <w:pStyle w:val="BodyText"/>
      </w:pPr>
    </w:p>
    <w:p w:rsidR="002354CF" w:rsidRDefault="002354CF" w:rsidP="003A1B6B">
      <w:pPr>
        <w:pStyle w:val="BodyQuotation"/>
      </w:pPr>
      <w:r w:rsidRPr="008631DA">
        <w:rPr>
          <w:i/>
        </w:rPr>
        <w:t>iid</w:t>
      </w:r>
      <w:r>
        <w:t xml:space="preserve"> = independent and identically distributed.</w:t>
      </w:r>
    </w:p>
    <w:p w:rsidR="002354CF" w:rsidRPr="008335B8" w:rsidRDefault="002354CF" w:rsidP="003A1B6B">
      <w:pPr>
        <w:pStyle w:val="BodyText"/>
      </w:pPr>
    </w:p>
    <w:p w:rsidR="002354CF" w:rsidRDefault="002354CF" w:rsidP="003A1B6B">
      <w:pPr>
        <w:pStyle w:val="BodyText"/>
      </w:pPr>
      <w:r>
        <w:br w:type="page"/>
        <w:t xml:space="preserve">Notation: We’ll use </w:t>
      </w:r>
    </w:p>
    <w:p w:rsidR="002354CF" w:rsidRDefault="002354CF" w:rsidP="003A1B6B">
      <w:pPr>
        <w:pStyle w:val="BodyText"/>
      </w:pPr>
    </w:p>
    <w:p w:rsidR="002354CF" w:rsidRDefault="00621CB7" w:rsidP="004E6FFF">
      <w:pPr>
        <w:pStyle w:val="Times18"/>
        <w:jc w:val="center"/>
      </w:pP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621CB7">
        <w:rPr>
          <w:i/>
        </w:rPr>
        <w:t>x</w:t>
      </w:r>
      <w:r w:rsidRPr="00621CB7">
        <w:rPr>
          <w:i/>
          <w:vertAlign w:val="subscript"/>
        </w:rPr>
        <w:t>n</w:t>
      </w:r>
      <w:r w:rsidR="004E6FFF">
        <w:rPr>
          <w:i/>
          <w:vertAlign w:val="subscript"/>
        </w:rPr>
        <w:t xml:space="preserve">  </w:t>
      </w:r>
      <w:r w:rsidR="002354CF">
        <w:t>iid ~ N(</w:t>
      </w:r>
      <w:r w:rsidR="002354CF" w:rsidRPr="00381D0A">
        <w:rPr>
          <w:i/>
        </w:rPr>
        <w:sym w:font="Symbol" w:char="F06D"/>
      </w:r>
      <w:r w:rsidR="002354CF">
        <w:t>,</w:t>
      </w:r>
      <w:r w:rsidR="00381D0A">
        <w:t xml:space="preserve"> </w:t>
      </w:r>
      <w:r w:rsidR="002354CF">
        <w:sym w:font="Symbol" w:char="F073"/>
      </w:r>
      <w:r w:rsidR="002354CF">
        <w:rPr>
          <w:vertAlign w:val="superscript"/>
        </w:rPr>
        <w:t>2</w:t>
      </w:r>
      <w:r w:rsidR="002354CF">
        <w:t>)</w:t>
      </w:r>
    </w:p>
    <w:p w:rsidR="002354CF" w:rsidRDefault="002354CF" w:rsidP="003A1B6B">
      <w:pPr>
        <w:pStyle w:val="BodyText"/>
      </w:pPr>
    </w:p>
    <w:p w:rsidR="002354CF" w:rsidRDefault="002354CF" w:rsidP="003A1B6B">
      <w:pPr>
        <w:pStyle w:val="BodyText"/>
      </w:pPr>
      <w:r>
        <w:t xml:space="preserve">to denote data obtained as an </w:t>
      </w:r>
      <w:r w:rsidRPr="00621CB7">
        <w:rPr>
          <w:i/>
        </w:rPr>
        <w:t>iid</w:t>
      </w:r>
      <w:r>
        <w:t xml:space="preserve"> sample from the normal distribution N(</w:t>
      </w:r>
      <w:r w:rsidRPr="00381D0A">
        <w:rPr>
          <w:i/>
        </w:rPr>
        <w:sym w:font="Symbol" w:char="F06D"/>
      </w:r>
      <w:r>
        <w:t>,</w:t>
      </w:r>
      <w:r w:rsidR="00381D0A">
        <w:t xml:space="preserve"> </w:t>
      </w:r>
      <w:r>
        <w:sym w:font="Symbol" w:char="F073"/>
      </w:r>
      <w:r>
        <w:rPr>
          <w:vertAlign w:val="superscript"/>
        </w:rPr>
        <w:t>2</w:t>
      </w:r>
      <w:r>
        <w:t>).</w:t>
      </w:r>
    </w:p>
    <w:p w:rsidR="002354CF" w:rsidRDefault="002354CF" w:rsidP="003A1B6B">
      <w:pPr>
        <w:pStyle w:val="BodyText"/>
      </w:pPr>
    </w:p>
    <w:p w:rsidR="002354CF" w:rsidRDefault="002354CF" w:rsidP="003A1B6B">
      <w:pPr>
        <w:pStyle w:val="BodyQuotation"/>
      </w:pPr>
      <w:r>
        <w:t xml:space="preserve">What aspects of the </w:t>
      </w:r>
      <w:r w:rsidR="00330E36">
        <w:t xml:space="preserve">2004-2007 </w:t>
      </w:r>
      <w:r w:rsidR="006E36C3">
        <w:t xml:space="preserve">Microsoft </w:t>
      </w:r>
      <w:r w:rsidR="00E63ADB">
        <w:t>returns (p</w:t>
      </w:r>
      <w:r w:rsidR="00F44268">
        <w:t>.</w:t>
      </w:r>
      <w:r>
        <w:t xml:space="preserve"> </w:t>
      </w:r>
      <w:r w:rsidR="00E63ADB">
        <w:t>1</w:t>
      </w:r>
      <w:r>
        <w:t>-1</w:t>
      </w:r>
      <w:r w:rsidR="00E63ADB">
        <w:t>7</w:t>
      </w:r>
      <w:r>
        <w:t>)</w:t>
      </w:r>
      <w:r w:rsidR="00330E36">
        <w:t xml:space="preserve"> </w:t>
      </w:r>
      <w:r>
        <w:t>support an assumption that</w:t>
      </w:r>
    </w:p>
    <w:p w:rsidR="00330E36" w:rsidRPr="00330E36" w:rsidRDefault="00330E36" w:rsidP="003A1B6B">
      <w:pPr>
        <w:pStyle w:val="BodyText"/>
      </w:pPr>
    </w:p>
    <w:p w:rsidR="002354CF" w:rsidRDefault="00621CB7" w:rsidP="004E6FFF">
      <w:pPr>
        <w:pStyle w:val="Times18"/>
        <w:jc w:val="center"/>
      </w:pP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621CB7">
        <w:rPr>
          <w:i/>
        </w:rPr>
        <w:t>x</w:t>
      </w:r>
      <w:r w:rsidRPr="00621CB7">
        <w:rPr>
          <w:vertAlign w:val="subscript"/>
        </w:rPr>
        <w:t>1006</w:t>
      </w:r>
      <w:r w:rsidR="000D36E9" w:rsidRPr="00621CB7">
        <w:t xml:space="preserve"> </w:t>
      </w:r>
      <w:r w:rsidR="004E6FFF">
        <w:t xml:space="preserve"> </w:t>
      </w:r>
      <w:r w:rsidR="002354CF">
        <w:t>iid ~ N(</w:t>
      </w:r>
      <w:r w:rsidR="002354CF" w:rsidRPr="00381D0A">
        <w:rPr>
          <w:i/>
        </w:rPr>
        <w:sym w:font="Symbol" w:char="F06D"/>
      </w:r>
      <w:r w:rsidR="002354CF">
        <w:t>,</w:t>
      </w:r>
      <w:r w:rsidR="00381D0A">
        <w:t xml:space="preserve"> </w:t>
      </w:r>
      <w:r w:rsidR="002354CF">
        <w:sym w:font="Symbol" w:char="F073"/>
      </w:r>
      <w:r w:rsidR="002354CF">
        <w:rPr>
          <w:vertAlign w:val="superscript"/>
        </w:rPr>
        <w:t>2</w:t>
      </w:r>
      <w:r w:rsidR="002354CF">
        <w:t>)?</w:t>
      </w:r>
    </w:p>
    <w:p w:rsidR="002354CF" w:rsidRDefault="002354CF" w:rsidP="003A1B6B">
      <w:pPr>
        <w:pStyle w:val="BodyText"/>
      </w:pPr>
    </w:p>
    <w:p w:rsidR="002354CF" w:rsidRDefault="00330E36" w:rsidP="003A1B6B">
      <w:pPr>
        <w:pStyle w:val="BodyText"/>
      </w:pPr>
      <w:r>
        <w:tab/>
        <w:t xml:space="preserve">Suppose we </w:t>
      </w:r>
      <w:r w:rsidR="000130A2">
        <w:t xml:space="preserve">had </w:t>
      </w:r>
      <w:r>
        <w:t>include</w:t>
      </w:r>
      <w:r w:rsidR="000130A2">
        <w:t>d</w:t>
      </w:r>
      <w:r>
        <w:t xml:space="preserve"> the 2008 Microsoft returns.  What then?</w:t>
      </w:r>
    </w:p>
    <w:p w:rsidR="002354CF" w:rsidRDefault="002354CF" w:rsidP="003A1B6B">
      <w:pPr>
        <w:pStyle w:val="BodyText"/>
      </w:pPr>
    </w:p>
    <w:p w:rsidR="002354CF" w:rsidRDefault="002354CF" w:rsidP="003A1B6B">
      <w:pPr>
        <w:pStyle w:val="BodyText"/>
      </w:pPr>
    </w:p>
    <w:p w:rsidR="002354CF" w:rsidRDefault="002354CF" w:rsidP="003A1B6B">
      <w:pPr>
        <w:pStyle w:val="BodyText"/>
      </w:pPr>
    </w:p>
    <w:p w:rsidR="002354CF" w:rsidRDefault="002354CF" w:rsidP="003A1B6B">
      <w:pPr>
        <w:pStyle w:val="BodyText"/>
      </w:pPr>
    </w:p>
    <w:p w:rsidR="002354CF" w:rsidRDefault="002354CF" w:rsidP="003A1B6B">
      <w:pPr>
        <w:pStyle w:val="BodyText"/>
      </w:pPr>
    </w:p>
    <w:p w:rsidR="002354CF" w:rsidRDefault="004E6FFF" w:rsidP="004E6FFF">
      <w:pPr>
        <w:pStyle w:val="Times18"/>
        <w:ind w:left="720" w:hanging="720"/>
      </w:pPr>
      <w:r>
        <w:t>Key benefit of random sampling</w:t>
      </w:r>
      <w:r>
        <w:br/>
        <w:t>St</w:t>
      </w:r>
      <w:r w:rsidR="002354CF">
        <w:t xml:space="preserve">atistical theory shows that characteristics of </w:t>
      </w:r>
      <w:r w:rsidR="002354CF" w:rsidRPr="00621CB7">
        <w:rPr>
          <w:i/>
        </w:rPr>
        <w:t>iid</w:t>
      </w:r>
      <w:r w:rsidR="002354CF">
        <w:t xml:space="preserve"> samples emu</w:t>
      </w:r>
      <w:r>
        <w:t>late population characteristics more and more closely as the sample size increases.</w:t>
      </w:r>
    </w:p>
    <w:p w:rsidR="002354CF" w:rsidRDefault="002354CF" w:rsidP="003A1B6B">
      <w:pPr>
        <w:pStyle w:val="BodyText"/>
      </w:pPr>
    </w:p>
    <w:p w:rsidR="002354CF" w:rsidRDefault="002354CF" w:rsidP="003A1B6B">
      <w:pPr>
        <w:pStyle w:val="BodyText"/>
      </w:pPr>
      <w:r>
        <w:br w:type="page"/>
        <w:t xml:space="preserve">Example 1: </w:t>
      </w:r>
      <w:r w:rsidR="006E36C3">
        <w:t xml:space="preserve">Simulating </w:t>
      </w:r>
      <w:r w:rsidR="00621CB7" w:rsidRPr="00754405">
        <w:rPr>
          <w:rFonts w:ascii="BookAntiqua" w:hAnsi="BookAntiqua"/>
          <w:i/>
        </w:rPr>
        <w:t>x</w:t>
      </w:r>
      <w:r w:rsidR="00621CB7" w:rsidRPr="00754405">
        <w:rPr>
          <w:rFonts w:ascii="BookAntiqua" w:hAnsi="BookAntiqua"/>
          <w:vertAlign w:val="subscript"/>
        </w:rPr>
        <w:t>1</w:t>
      </w:r>
      <w:r w:rsidR="00621CB7">
        <w:t>,…,</w:t>
      </w:r>
      <w:r w:rsidR="00621CB7" w:rsidRPr="00754405">
        <w:rPr>
          <w:rFonts w:ascii="BookAntiqua" w:hAnsi="BookAntiqua"/>
          <w:i/>
        </w:rPr>
        <w:t>x</w:t>
      </w:r>
      <w:r w:rsidR="00621CB7">
        <w:rPr>
          <w:rFonts w:ascii="BookAntiqua" w:hAnsi="BookAntiqua"/>
          <w:vertAlign w:val="subscript"/>
        </w:rPr>
        <w:t>50</w:t>
      </w:r>
      <w:r w:rsidR="006D117C">
        <w:rPr>
          <w:rFonts w:ascii="BookAntiqua" w:hAnsi="BookAntiqua"/>
          <w:vertAlign w:val="subscript"/>
        </w:rPr>
        <w:t xml:space="preserve"> </w:t>
      </w:r>
      <w:r w:rsidR="003A2589" w:rsidRPr="006D117C">
        <w:rPr>
          <w:i/>
        </w:rPr>
        <w:t>iid</w:t>
      </w:r>
      <w:r w:rsidR="003A2589">
        <w:t xml:space="preserve"> selections </w:t>
      </w:r>
      <w:r>
        <w:t xml:space="preserve">with </w:t>
      </w:r>
      <w:r w:rsidRPr="000B45C2">
        <w:rPr>
          <w:i/>
        </w:rPr>
        <w:t>Chipsim.JMP</w:t>
      </w:r>
      <w:r>
        <w:t xml:space="preserve"> from the</w:t>
      </w:r>
      <w:r w:rsidR="006556FD">
        <w:t xml:space="preserve"> “PICK A CHIP” </w:t>
      </w:r>
      <w:r>
        <w:t xml:space="preserve"> distribution </w:t>
      </w:r>
      <w:r w:rsidRPr="00577890">
        <w:rPr>
          <w:i/>
        </w:rPr>
        <w:t>p</w:t>
      </w:r>
      <w:r>
        <w:t xml:space="preserve">(1) = .5, </w:t>
      </w:r>
      <w:r w:rsidRPr="00577890">
        <w:rPr>
          <w:i/>
        </w:rPr>
        <w:t>p</w:t>
      </w:r>
      <w:r>
        <w:t xml:space="preserve">(5) = .3, </w:t>
      </w:r>
      <w:r w:rsidRPr="00577890">
        <w:rPr>
          <w:i/>
        </w:rPr>
        <w:t>p</w:t>
      </w:r>
      <w:r>
        <w:t xml:space="preserve">(10) = .1, and </w:t>
      </w:r>
      <w:r w:rsidRPr="00577890">
        <w:rPr>
          <w:i/>
        </w:rPr>
        <w:t>p</w:t>
      </w:r>
      <w:r>
        <w:t xml:space="preserve">(20) = .1. Recall </w:t>
      </w:r>
      <w:r w:rsidRPr="003A2589">
        <w:rPr>
          <w:i/>
        </w:rPr>
        <w:sym w:font="Symbol" w:char="F06D"/>
      </w:r>
      <w:r w:rsidR="00F44268">
        <w:t xml:space="preserve"> = 5 (p.</w:t>
      </w:r>
      <w:r>
        <w:t xml:space="preserve"> </w:t>
      </w:r>
      <w:r w:rsidR="00F44268">
        <w:t>2</w:t>
      </w:r>
      <w:r>
        <w:t xml:space="preserve">-11) and </w:t>
      </w:r>
      <w:r>
        <w:sym w:font="Symbol" w:char="F073"/>
      </w:r>
      <w:r>
        <w:t xml:space="preserve"> = 5.744 (p</w:t>
      </w:r>
      <w:r w:rsidR="00F44268">
        <w:t>. 2</w:t>
      </w:r>
      <w:r>
        <w:t>-14).</w:t>
      </w:r>
    </w:p>
    <w:p w:rsidR="002354CF" w:rsidRDefault="002354CF" w:rsidP="003A1B6B">
      <w:pPr>
        <w:pStyle w:val="BodyText"/>
      </w:pPr>
    </w:p>
    <w:p w:rsidR="002354CF" w:rsidRPr="00180865" w:rsidRDefault="006E36C3" w:rsidP="003A1B6B">
      <w:pPr>
        <w:pStyle w:val="BodyText"/>
      </w:pPr>
      <w:r>
        <w:rPr>
          <w:noProof/>
        </w:rPr>
        <w:drawing>
          <wp:inline distT="0" distB="0" distL="0" distR="0">
            <wp:extent cx="7538720" cy="386080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538720" cy="3860800"/>
                    </a:xfrm>
                    <a:prstGeom prst="rect">
                      <a:avLst/>
                    </a:prstGeom>
                    <a:noFill/>
                    <a:ln w="9525">
                      <a:noFill/>
                      <a:miter lim="800000"/>
                      <a:headEnd/>
                      <a:tailEnd/>
                    </a:ln>
                  </pic:spPr>
                </pic:pic>
              </a:graphicData>
            </a:graphic>
          </wp:inline>
        </w:drawing>
      </w:r>
    </w:p>
    <w:p w:rsidR="002354CF" w:rsidRDefault="002354CF" w:rsidP="003A1B6B">
      <w:pPr>
        <w:pStyle w:val="BodyText"/>
      </w:pPr>
    </w:p>
    <w:p w:rsidR="00F2259F" w:rsidRDefault="002354CF" w:rsidP="003A1B6B">
      <w:pPr>
        <w:pStyle w:val="BodyText"/>
      </w:pPr>
      <w:r>
        <w:br w:type="page"/>
      </w:r>
    </w:p>
    <w:p w:rsidR="00F2259F" w:rsidRDefault="00F2259F" w:rsidP="003A1B6B">
      <w:pPr>
        <w:pStyle w:val="BodyText"/>
      </w:pPr>
      <w:r>
        <w:t>Example 2: Simulating</w:t>
      </w:r>
      <w:r w:rsidR="00673C2F">
        <w:t xml:space="preserve"> </w:t>
      </w:r>
      <w:r>
        <w:t xml:space="preserve"> </w:t>
      </w:r>
      <w:r w:rsidR="00077B8F" w:rsidRPr="00077B8F">
        <w:rPr>
          <w:i/>
        </w:rPr>
        <w:t>x</w:t>
      </w:r>
      <w:r w:rsidR="00077B8F">
        <w:rPr>
          <w:vertAlign w:val="subscript"/>
        </w:rPr>
        <w:t>1</w:t>
      </w:r>
      <w:r w:rsidR="00077B8F">
        <w:t xml:space="preserve">,…, </w:t>
      </w:r>
      <w:r w:rsidR="00077B8F" w:rsidRPr="00077B8F">
        <w:rPr>
          <w:i/>
        </w:rPr>
        <w:t>x</w:t>
      </w:r>
      <w:r w:rsidR="00077B8F">
        <w:rPr>
          <w:vertAlign w:val="subscript"/>
        </w:rPr>
        <w:t>1006</w:t>
      </w:r>
      <w:r>
        <w:t xml:space="preserve"> </w:t>
      </w:r>
      <w:r w:rsidRPr="003A1B6B">
        <w:rPr>
          <w:i/>
        </w:rPr>
        <w:t>iid</w:t>
      </w:r>
      <w:r>
        <w:t xml:space="preserve"> ~ N(0, .012</w:t>
      </w:r>
      <w:r>
        <w:rPr>
          <w:vertAlign w:val="superscript"/>
        </w:rPr>
        <w:t>2</w:t>
      </w:r>
      <w:r>
        <w:t xml:space="preserve">) with </w:t>
      </w:r>
      <w:r w:rsidRPr="000B45C2">
        <w:rPr>
          <w:i/>
        </w:rPr>
        <w:t>Norm</w:t>
      </w:r>
      <w:r>
        <w:rPr>
          <w:i/>
        </w:rPr>
        <w:t xml:space="preserve"> S</w:t>
      </w:r>
      <w:r w:rsidRPr="000B45C2">
        <w:rPr>
          <w:i/>
        </w:rPr>
        <w:t>im.JMP</w:t>
      </w:r>
      <w:r>
        <w:t>.</w:t>
      </w:r>
    </w:p>
    <w:p w:rsidR="006E36C3" w:rsidRDefault="006E36C3" w:rsidP="003A1B6B">
      <w:pPr>
        <w:pStyle w:val="BodyText"/>
      </w:pPr>
    </w:p>
    <w:p w:rsidR="002354CF" w:rsidRDefault="00057E4A" w:rsidP="003A1B6B">
      <w:pPr>
        <w:pStyle w:val="BodyText"/>
      </w:pPr>
      <w:r>
        <w:rPr>
          <w:noProof/>
        </w:rPr>
        <w:drawing>
          <wp:inline distT="0" distB="0" distL="0" distR="0">
            <wp:extent cx="8229600" cy="4114800"/>
            <wp:effectExtent l="25400" t="0" r="0" b="0"/>
            <wp:docPr id="6" name="Picture 6" descr=":::::Desktop:te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temp.tiff"/>
                    <pic:cNvPicPr>
                      <a:picLocks noChangeAspect="1" noChangeArrowheads="1"/>
                    </pic:cNvPicPr>
                  </pic:nvPicPr>
                  <pic:blipFill>
                    <a:blip r:embed="rId8" cstate="print"/>
                    <a:srcRect/>
                    <a:stretch>
                      <a:fillRect/>
                    </a:stretch>
                  </pic:blipFill>
                  <pic:spPr bwMode="auto">
                    <a:xfrm>
                      <a:off x="0" y="0"/>
                      <a:ext cx="8229600" cy="4114800"/>
                    </a:xfrm>
                    <a:prstGeom prst="rect">
                      <a:avLst/>
                    </a:prstGeom>
                    <a:noFill/>
                    <a:ln w="9525">
                      <a:noFill/>
                      <a:miter lim="800000"/>
                      <a:headEnd/>
                      <a:tailEnd/>
                    </a:ln>
                  </pic:spPr>
                </pic:pic>
              </a:graphicData>
            </a:graphic>
          </wp:inline>
        </w:drawing>
      </w:r>
    </w:p>
    <w:p w:rsidR="000F5809" w:rsidRPr="00621CB7" w:rsidRDefault="002354CF" w:rsidP="003A1B6B">
      <w:pPr>
        <w:pStyle w:val="Heading1"/>
      </w:pPr>
      <w:r>
        <w:rPr>
          <w:szCs w:val="40"/>
        </w:rPr>
        <w:br w:type="page"/>
      </w:r>
      <w:r w:rsidRPr="00621CB7">
        <w:t>Sample Estimates of Population Parameters</w:t>
      </w:r>
    </w:p>
    <w:p w:rsidR="002354CF" w:rsidRPr="00310B8C" w:rsidRDefault="00621CB7" w:rsidP="003A1B6B">
      <w:pPr>
        <w:pStyle w:val="BodyText"/>
      </w:pPr>
      <w:r>
        <w:t xml:space="preserve">Simulated </w:t>
      </w:r>
      <w:r w:rsidR="002354CF">
        <w:t xml:space="preserve">examples are artificial because we know population features such as </w:t>
      </w:r>
      <w:r w:rsidR="002354CF" w:rsidRPr="00376E6A">
        <w:rPr>
          <w:i/>
        </w:rPr>
        <w:sym w:font="Symbol" w:char="F06D"/>
      </w:r>
      <w:r w:rsidR="002354CF">
        <w:t xml:space="preserve"> and </w:t>
      </w:r>
      <w:r w:rsidR="002354CF">
        <w:sym w:font="Symbol" w:char="F073"/>
      </w:r>
      <w:r w:rsidR="002354CF">
        <w:rPr>
          <w:vertAlign w:val="superscript"/>
        </w:rPr>
        <w:t>2</w:t>
      </w:r>
      <w:r w:rsidR="002354CF">
        <w:t xml:space="preserve">. If we know the population, it’s easy to simulate samples. </w:t>
      </w:r>
      <w:r w:rsidR="007E778F">
        <w:t xml:space="preserve"> </w:t>
      </w:r>
      <w:r w:rsidR="002354CF">
        <w:t xml:space="preserve">But what about </w:t>
      </w:r>
      <w:r>
        <w:t xml:space="preserve">inferences in </w:t>
      </w:r>
      <w:r w:rsidR="002354CF">
        <w:t xml:space="preserve">the other direction? </w:t>
      </w:r>
      <w:r w:rsidR="008631DA">
        <w:t xml:space="preserve"> If we only observe a single samp</w:t>
      </w:r>
      <w:r w:rsidR="003A1B6B">
        <w:t>le</w:t>
      </w:r>
      <w:r w:rsidRPr="00621CB7">
        <w:rPr>
          <w:rFonts w:ascii="BookAntiqua" w:hAnsi="BookAntiqua"/>
          <w:i/>
        </w:rPr>
        <w:t xml:space="preserve">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621CB7">
        <w:rPr>
          <w:i/>
        </w:rPr>
        <w:t>x</w:t>
      </w:r>
      <w:r w:rsidRPr="00621CB7">
        <w:rPr>
          <w:i/>
          <w:vertAlign w:val="subscript"/>
        </w:rPr>
        <w:t>n</w:t>
      </w:r>
      <w:r w:rsidR="008631DA">
        <w:t>, w</w:t>
      </w:r>
      <w:r w:rsidR="002354CF">
        <w:t xml:space="preserve">hat can we </w:t>
      </w:r>
      <w:r w:rsidR="008631DA" w:rsidRPr="008631DA">
        <w:rPr>
          <w:i/>
        </w:rPr>
        <w:t>infer</w:t>
      </w:r>
      <w:r w:rsidR="002354CF">
        <w:t xml:space="preserve"> about </w:t>
      </w:r>
      <w:r w:rsidR="008631DA">
        <w:t>the</w:t>
      </w:r>
      <w:r w:rsidR="002354CF">
        <w:t xml:space="preserve"> population</w:t>
      </w:r>
      <w:r w:rsidR="00D0482C">
        <w:t xml:space="preserve"> features such as </w:t>
      </w:r>
      <w:r w:rsidR="00D0482C" w:rsidRPr="00376E6A">
        <w:rPr>
          <w:i/>
        </w:rPr>
        <w:sym w:font="Symbol" w:char="F06D"/>
      </w:r>
      <w:r w:rsidR="00D0482C">
        <w:t xml:space="preserve"> and </w:t>
      </w:r>
      <w:r w:rsidR="00D0482C">
        <w:sym w:font="Symbol" w:char="F073"/>
      </w:r>
      <w:r w:rsidR="00D0482C">
        <w:rPr>
          <w:vertAlign w:val="superscript"/>
        </w:rPr>
        <w:t>2</w:t>
      </w:r>
      <w:r w:rsidR="008631DA">
        <w:t>?</w:t>
      </w:r>
    </w:p>
    <w:p w:rsidR="002354CF" w:rsidRDefault="002354CF" w:rsidP="003A1B6B">
      <w:pPr>
        <w:pStyle w:val="BodyText"/>
      </w:pPr>
    </w:p>
    <w:p w:rsidR="002354CF" w:rsidRDefault="002354CF" w:rsidP="003A1B6B">
      <w:pPr>
        <w:pStyle w:val="BodyText"/>
      </w:pPr>
      <w:r>
        <w:t>In real problems, these population features</w:t>
      </w:r>
      <w:r w:rsidR="0084667B">
        <w:t xml:space="preserve"> </w:t>
      </w:r>
      <w:r w:rsidRPr="00770A47">
        <w:rPr>
          <w:b/>
          <w:sz w:val="24"/>
          <w:szCs w:val="24"/>
        </w:rPr>
        <w:t>—</w:t>
      </w:r>
      <w:r w:rsidR="0084667B">
        <w:rPr>
          <w:b/>
          <w:sz w:val="24"/>
          <w:szCs w:val="24"/>
        </w:rPr>
        <w:t xml:space="preserve"> </w:t>
      </w:r>
      <w:r>
        <w:t xml:space="preserve">called </w:t>
      </w:r>
      <w:r w:rsidRPr="00E33501">
        <w:rPr>
          <w:i/>
        </w:rPr>
        <w:t>parameters</w:t>
      </w:r>
      <w:r w:rsidR="0084667B">
        <w:rPr>
          <w:i/>
        </w:rPr>
        <w:t xml:space="preserve"> </w:t>
      </w:r>
      <w:r w:rsidRPr="00770A47">
        <w:rPr>
          <w:b/>
          <w:sz w:val="24"/>
          <w:szCs w:val="24"/>
        </w:rPr>
        <w:t>—</w:t>
      </w:r>
      <w:r w:rsidR="0084667B">
        <w:rPr>
          <w:b/>
          <w:sz w:val="24"/>
          <w:szCs w:val="24"/>
        </w:rPr>
        <w:t xml:space="preserve"> </w:t>
      </w:r>
      <w:r>
        <w:t xml:space="preserve">are not known and must be </w:t>
      </w:r>
      <w:r w:rsidRPr="00E33501">
        <w:rPr>
          <w:i/>
        </w:rPr>
        <w:t>estimated</w:t>
      </w:r>
      <w:r>
        <w:t xml:space="preserve"> from data.</w:t>
      </w:r>
    </w:p>
    <w:p w:rsidR="002354CF" w:rsidRDefault="002354CF" w:rsidP="003A1B6B">
      <w:pPr>
        <w:pStyle w:val="BodyText"/>
      </w:pPr>
    </w:p>
    <w:p w:rsidR="002354CF" w:rsidRDefault="004E6FFF" w:rsidP="00621CB7">
      <w:pPr>
        <w:pStyle w:val="Times18"/>
      </w:pPr>
      <w:r>
        <w:tab/>
      </w:r>
      <w:r w:rsidR="002354CF">
        <w:t>The sample statistics</w:t>
      </w:r>
      <w:r w:rsidR="00621CB7">
        <w:t xml:space="preserve"> </w:t>
      </w:r>
      <w:r w:rsidR="003A1B6B" w:rsidRPr="005D3A2C">
        <w:rPr>
          <w:position w:val="-2"/>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6pt;height:16pt" o:ole="">
            <v:imagedata r:id="rId9" r:pict="rId10" o:title=""/>
          </v:shape>
          <o:OLEObject Type="Embed" ProgID="Equation.3" ShapeID="_x0000_i1081" DrawAspect="Content" ObjectID="_1215405576" r:id="rId11"/>
        </w:object>
      </w:r>
      <w:r w:rsidR="00621CB7">
        <w:t xml:space="preserve">, </w:t>
      </w:r>
      <w:r w:rsidR="002354CF" w:rsidRPr="00376E6A">
        <w:rPr>
          <w:i/>
        </w:rPr>
        <w:t>s</w:t>
      </w:r>
      <w:r w:rsidR="002354CF">
        <w:rPr>
          <w:vertAlign w:val="superscript"/>
        </w:rPr>
        <w:t>2</w:t>
      </w:r>
      <w:r w:rsidR="002354CF">
        <w:t xml:space="preserve"> and </w:t>
      </w:r>
      <w:r w:rsidR="002354CF" w:rsidRPr="00376E6A">
        <w:rPr>
          <w:i/>
        </w:rPr>
        <w:t>s</w:t>
      </w:r>
      <w:r w:rsidR="002354CF">
        <w:t xml:space="preserve"> are typically used to estimate </w:t>
      </w:r>
      <w:r w:rsidR="002354CF" w:rsidRPr="00376E6A">
        <w:rPr>
          <w:i/>
        </w:rPr>
        <w:sym w:font="Symbol" w:char="F06D"/>
      </w:r>
      <w:r w:rsidR="002354CF">
        <w:t xml:space="preserve">, </w:t>
      </w:r>
      <w:r w:rsidR="002354CF">
        <w:sym w:font="Symbol" w:char="F073"/>
      </w:r>
      <w:r w:rsidR="002354CF">
        <w:rPr>
          <w:vertAlign w:val="superscript"/>
        </w:rPr>
        <w:t>2</w:t>
      </w:r>
      <w:r w:rsidR="002354CF">
        <w:t xml:space="preserve"> and </w:t>
      </w:r>
      <w:r w:rsidR="002354CF">
        <w:sym w:font="Symbol" w:char="F073"/>
      </w:r>
      <w:r w:rsidR="002354CF">
        <w:t>.</w:t>
      </w:r>
    </w:p>
    <w:p w:rsidR="002354CF" w:rsidRDefault="002354CF" w:rsidP="003A1B6B">
      <w:pPr>
        <w:pStyle w:val="BodyText"/>
      </w:pPr>
    </w:p>
    <w:p w:rsidR="002354CF" w:rsidRDefault="004E6FFF" w:rsidP="003A1B6B">
      <w:pPr>
        <w:pStyle w:val="BodyText"/>
      </w:pPr>
      <w:r>
        <w:tab/>
      </w:r>
      <w:r w:rsidR="002354CF">
        <w:t xml:space="preserve">For </w:t>
      </w:r>
      <w:r w:rsidR="006E36C3">
        <w:t>Microsoft</w:t>
      </w:r>
      <w:r w:rsidR="000D36E9">
        <w:t xml:space="preserve"> returns</w:t>
      </w:r>
      <w:r>
        <w:t xml:space="preserve"> during 2004-2007</w:t>
      </w:r>
      <w:r w:rsidR="002354CF">
        <w:t xml:space="preserve">, </w:t>
      </w:r>
      <w:r w:rsidR="003A1B6B" w:rsidRPr="005D3A2C">
        <w:rPr>
          <w:position w:val="-2"/>
        </w:rPr>
        <w:object w:dxaOrig="200" w:dyaOrig="200">
          <v:shape id="_x0000_i1082" type="#_x0000_t75" style="width:16pt;height:16pt" o:ole="">
            <v:imagedata r:id="rId12" r:pict="rId13" o:title=""/>
          </v:shape>
          <o:OLEObject Type="Embed" ProgID="Equation.3" ShapeID="_x0000_i1082" DrawAspect="Content" ObjectID="_1215405577" r:id="rId14"/>
        </w:object>
      </w:r>
      <w:r w:rsidR="002354CF">
        <w:t xml:space="preserve"> = .</w:t>
      </w:r>
      <w:r w:rsidR="006E36C3">
        <w:t xml:space="preserve">00048 </w:t>
      </w:r>
      <w:r w:rsidR="002354CF">
        <w:t xml:space="preserve">and </w:t>
      </w:r>
      <w:r w:rsidR="002354CF" w:rsidRPr="00376E6A">
        <w:rPr>
          <w:i/>
        </w:rPr>
        <w:t>s</w:t>
      </w:r>
      <w:r w:rsidR="002354CF">
        <w:t xml:space="preserve"> = .</w:t>
      </w:r>
      <w:r w:rsidR="006E36C3">
        <w:t>0120</w:t>
      </w:r>
      <w:r w:rsidR="002354CF">
        <w:t>.</w:t>
      </w:r>
    </w:p>
    <w:p w:rsidR="002354CF" w:rsidRDefault="002354CF" w:rsidP="003A1B6B">
      <w:pPr>
        <w:pStyle w:val="BodyText"/>
      </w:pPr>
    </w:p>
    <w:p w:rsidR="002354CF" w:rsidRPr="004B2A7B" w:rsidRDefault="002354CF" w:rsidP="003A1B6B">
      <w:pPr>
        <w:pStyle w:val="BodyText"/>
      </w:pPr>
      <w:r>
        <w:t xml:space="preserve">Based on our normal simulation results, does it seem plausible that </w:t>
      </w:r>
      <w:r w:rsidRPr="00376E6A">
        <w:rPr>
          <w:i/>
        </w:rPr>
        <w:sym w:font="Symbol" w:char="F06D"/>
      </w:r>
      <w:r>
        <w:t xml:space="preserve"> = 0 and </w:t>
      </w:r>
      <w:r>
        <w:sym w:font="Symbol" w:char="F073"/>
      </w:r>
      <w:r>
        <w:t xml:space="preserve"> = .0</w:t>
      </w:r>
      <w:r w:rsidR="006E36C3">
        <w:t>1</w:t>
      </w:r>
      <w:r>
        <w:t xml:space="preserve">2 </w:t>
      </w:r>
      <w:r w:rsidR="0084667B">
        <w:t xml:space="preserve">could be the true unknown values </w:t>
      </w:r>
      <w:r w:rsidR="000130A2">
        <w:t xml:space="preserve">of </w:t>
      </w:r>
      <w:r>
        <w:t>the population</w:t>
      </w:r>
      <w:r w:rsidR="006E36C3">
        <w:t xml:space="preserve"> </w:t>
      </w:r>
      <w:r w:rsidR="000130A2">
        <w:t>for the 2004-2007</w:t>
      </w:r>
      <w:r w:rsidR="006E36C3">
        <w:t xml:space="preserve"> Microsoft returns</w:t>
      </w:r>
      <w:r>
        <w:t>?</w:t>
      </w:r>
    </w:p>
    <w:p w:rsidR="00221920" w:rsidRDefault="00221920">
      <w:pPr>
        <w:rPr>
          <w:rFonts w:ascii="Times" w:hAnsi="Times"/>
          <w:b/>
          <w:bCs/>
          <w:smallCaps/>
          <w:sz w:val="40"/>
          <w:szCs w:val="40"/>
        </w:rPr>
      </w:pPr>
    </w:p>
    <w:p w:rsidR="007E778F" w:rsidRDefault="007E778F">
      <w:pPr>
        <w:rPr>
          <w:rFonts w:ascii="Times" w:hAnsi="Times"/>
          <w:b/>
          <w:bCs/>
          <w:smallCaps/>
          <w:sz w:val="32"/>
          <w:szCs w:val="36"/>
        </w:rPr>
      </w:pPr>
      <w:r>
        <w:br w:type="page"/>
      </w:r>
    </w:p>
    <w:p w:rsidR="002354CF" w:rsidRDefault="002354CF" w:rsidP="003A1B6B">
      <w:pPr>
        <w:pStyle w:val="Heading1"/>
      </w:pPr>
      <w:r w:rsidRPr="000F5809">
        <w:t>A Class Experiment</w:t>
      </w:r>
    </w:p>
    <w:p w:rsidR="00221920" w:rsidRPr="00221920" w:rsidRDefault="00221920" w:rsidP="003A1B6B">
      <w:pPr>
        <w:pStyle w:val="BodyText"/>
      </w:pPr>
    </w:p>
    <w:p w:rsidR="002354CF" w:rsidRDefault="002354CF" w:rsidP="003A1B6B">
      <w:pPr>
        <w:pStyle w:val="BodyText"/>
      </w:pPr>
      <w:r>
        <w:t>Organize into teams of 2 or 3 students.</w:t>
      </w:r>
    </w:p>
    <w:p w:rsidR="002354CF" w:rsidRDefault="002354CF" w:rsidP="003A1B6B">
      <w:pPr>
        <w:pStyle w:val="BodyText"/>
      </w:pPr>
    </w:p>
    <w:p w:rsidR="002354CF" w:rsidRDefault="002354CF" w:rsidP="003A1B6B">
      <w:pPr>
        <w:pStyle w:val="BodyText"/>
      </w:pPr>
      <w:r>
        <w:t>Every team will receive a bag of M&amp;M’s candies.</w:t>
      </w:r>
    </w:p>
    <w:p w:rsidR="002354CF" w:rsidRDefault="002354CF" w:rsidP="003A1B6B">
      <w:pPr>
        <w:pStyle w:val="BodyText"/>
      </w:pPr>
    </w:p>
    <w:p w:rsidR="002354CF" w:rsidRDefault="002354CF" w:rsidP="003A1B6B">
      <w:pPr>
        <w:pStyle w:val="BodyQuotation"/>
      </w:pPr>
      <w:r>
        <w:t xml:space="preserve">Is it reasonable to treat the contents of your bag as an </w:t>
      </w:r>
      <w:r w:rsidRPr="00621CB7">
        <w:rPr>
          <w:i/>
        </w:rPr>
        <w:t>iid</w:t>
      </w:r>
      <w:r>
        <w:t xml:space="preserve"> sample from a population?</w:t>
      </w:r>
    </w:p>
    <w:p w:rsidR="003E3F56" w:rsidRDefault="003E3F56" w:rsidP="003A1B6B">
      <w:pPr>
        <w:pStyle w:val="BodyQuotation"/>
      </w:pPr>
    </w:p>
    <w:p w:rsidR="002354CF" w:rsidRDefault="002354CF" w:rsidP="003A1B6B">
      <w:pPr>
        <w:pStyle w:val="BodyQuotation"/>
      </w:pPr>
      <w:r>
        <w:t>Which population?</w:t>
      </w:r>
    </w:p>
    <w:p w:rsidR="002354CF" w:rsidRDefault="002354CF" w:rsidP="003A1B6B">
      <w:pPr>
        <w:pStyle w:val="BodyText"/>
      </w:pPr>
    </w:p>
    <w:p w:rsidR="002354CF" w:rsidRDefault="002354CF" w:rsidP="003A1B6B">
      <w:pPr>
        <w:pStyle w:val="BodyText"/>
      </w:pPr>
      <w:r>
        <w:t>Estimate the population proportion of blue M&amp;M’s using only the information in your sample.</w:t>
      </w:r>
    </w:p>
    <w:p w:rsidR="002354CF" w:rsidRDefault="002354CF" w:rsidP="003A1B6B">
      <w:pPr>
        <w:pStyle w:val="BodyText"/>
      </w:pPr>
    </w:p>
    <w:p w:rsidR="002354CF" w:rsidRDefault="002354CF" w:rsidP="003A1B6B">
      <w:pPr>
        <w:pStyle w:val="BodyText"/>
      </w:pPr>
      <w:r>
        <w:t>Will every team come up with the same estimate? Why not?</w:t>
      </w:r>
    </w:p>
    <w:p w:rsidR="002354CF" w:rsidRDefault="002354CF" w:rsidP="003A1B6B">
      <w:pPr>
        <w:pStyle w:val="BodyText"/>
      </w:pPr>
    </w:p>
    <w:p w:rsidR="002354CF" w:rsidRDefault="002354CF" w:rsidP="003A1B6B">
      <w:pPr>
        <w:pStyle w:val="BodyText"/>
      </w:pPr>
    </w:p>
    <w:p w:rsidR="002354CF" w:rsidRDefault="002354CF" w:rsidP="003A1B6B">
      <w:pPr>
        <w:pStyle w:val="BodyText"/>
      </w:pPr>
      <w:r w:rsidRPr="00DC0151">
        <w:t>Note that a sample proportion is a special case of</w:t>
      </w:r>
      <w:r w:rsidR="0082399D">
        <w:t xml:space="preserve"> </w:t>
      </w:r>
      <w:r w:rsidR="003A1B6B" w:rsidRPr="005D3A2C">
        <w:rPr>
          <w:position w:val="-2"/>
        </w:rPr>
        <w:object w:dxaOrig="200" w:dyaOrig="200">
          <v:shape id="_x0000_i1083" type="#_x0000_t75" style="width:16pt;height:16pt" o:ole="">
            <v:imagedata r:id="rId15" r:pict="rId16" o:title=""/>
          </v:shape>
          <o:OLEObject Type="Embed" ProgID="Equation.3" ShapeID="_x0000_i1083" DrawAspect="Content" ObjectID="_1215405578" r:id="rId17"/>
        </w:object>
      </w:r>
      <w:r w:rsidRPr="00021D39">
        <w:t>.</w:t>
      </w:r>
      <w:r>
        <w:t xml:space="preserve"> </w:t>
      </w:r>
      <w:r w:rsidRPr="00DC0151">
        <w:t>Why?</w:t>
      </w:r>
    </w:p>
    <w:p w:rsidR="002354CF" w:rsidRPr="00621CB7" w:rsidRDefault="002354CF" w:rsidP="003A1B6B">
      <w:pPr>
        <w:pStyle w:val="Heading1"/>
      </w:pPr>
      <w:r>
        <w:rPr>
          <w:szCs w:val="40"/>
        </w:rPr>
        <w:br w:type="page"/>
      </w:r>
      <w:r w:rsidRPr="00621CB7">
        <w:t>The Sampling Distribution of a Statistic</w:t>
      </w:r>
    </w:p>
    <w:p w:rsidR="002354CF" w:rsidRDefault="002354CF" w:rsidP="003A1B6B">
      <w:pPr>
        <w:pStyle w:val="BodyText"/>
      </w:pPr>
      <w:r>
        <w:t>As previous examples</w:t>
      </w:r>
      <w:r w:rsidR="00621CB7">
        <w:t xml:space="preserve"> show, sample estimates such as </w:t>
      </w:r>
      <w:r w:rsidR="00621CB7" w:rsidRPr="00621CB7">
        <w:rPr>
          <w:position w:val="-2"/>
        </w:rPr>
        <w:object w:dxaOrig="200" w:dyaOrig="200">
          <v:shape id="_x0000_i1084" type="#_x0000_t75" style="width:11pt;height:11pt" o:ole="">
            <v:imagedata r:id="rId18" r:pict="rId19" o:title=""/>
          </v:shape>
          <o:OLEObject Type="Embed" ProgID="Equation.3" ShapeID="_x0000_i1084" DrawAspect="Content" ObjectID="_1215405579" r:id="rId20"/>
        </w:object>
      </w:r>
      <w:r w:rsidR="00621CB7">
        <w:t xml:space="preserve"> </w:t>
      </w:r>
      <w:r>
        <w:t xml:space="preserve">or </w:t>
      </w:r>
      <w:r>
        <w:rPr>
          <w:i/>
        </w:rPr>
        <w:t>s</w:t>
      </w:r>
      <w:r>
        <w:t xml:space="preserve">, do not match </w:t>
      </w:r>
      <w:r w:rsidRPr="00376E6A">
        <w:rPr>
          <w:i/>
        </w:rPr>
        <w:sym w:font="Symbol" w:char="F06D"/>
      </w:r>
      <w:r>
        <w:t xml:space="preserve"> and </w:t>
      </w:r>
      <w:r>
        <w:sym w:font="Symbol" w:char="F073"/>
      </w:r>
      <w:r>
        <w:t xml:space="preserve">, and vary from sample to sample. Once we admit that we </w:t>
      </w:r>
      <w:r w:rsidR="00110E47">
        <w:t>might</w:t>
      </w:r>
      <w:r>
        <w:t xml:space="preserve"> have gotten a different value if we had gotten a different sample, we need to describe just how different the result might have been.</w:t>
      </w:r>
    </w:p>
    <w:p w:rsidR="002354CF" w:rsidRDefault="002354CF" w:rsidP="003A1B6B">
      <w:pPr>
        <w:pStyle w:val="BodyText"/>
      </w:pPr>
    </w:p>
    <w:p w:rsidR="002354CF" w:rsidRDefault="002354CF" w:rsidP="003A1B6B">
      <w:pPr>
        <w:pStyle w:val="BodyText"/>
      </w:pPr>
      <w:r>
        <w:t xml:space="preserve">To quantify this </w:t>
      </w:r>
      <w:r w:rsidRPr="00815621">
        <w:rPr>
          <w:i/>
        </w:rPr>
        <w:t>sample-to-sample variation</w:t>
      </w:r>
      <w:r>
        <w:t>, we introduce two new populations:</w:t>
      </w:r>
    </w:p>
    <w:p w:rsidR="002354CF" w:rsidRDefault="002354CF" w:rsidP="003A1B6B">
      <w:pPr>
        <w:pStyle w:val="BodyText"/>
      </w:pPr>
    </w:p>
    <w:p w:rsidR="002354CF" w:rsidRPr="00DC0151" w:rsidRDefault="002354CF" w:rsidP="003A1B6B">
      <w:pPr>
        <w:pStyle w:val="BodyQuotation"/>
      </w:pPr>
      <w:r>
        <w:t xml:space="preserve">The </w:t>
      </w:r>
      <w:r>
        <w:rPr>
          <w:i/>
          <w:color w:val="000000"/>
        </w:rPr>
        <w:t>population of samples</w:t>
      </w:r>
      <w:r>
        <w:t xml:space="preserve"> – the set of all possible samples </w:t>
      </w:r>
      <w:r w:rsidR="00874CDB">
        <w:t>(</w:t>
      </w:r>
      <w:r>
        <w:t>of</w:t>
      </w:r>
      <w:r w:rsidR="00874CDB">
        <w:t xml:space="preserve"> a particular</w:t>
      </w:r>
      <w:r>
        <w:t xml:space="preserve"> size </w:t>
      </w:r>
      <w:r>
        <w:rPr>
          <w:i/>
        </w:rPr>
        <w:t>n</w:t>
      </w:r>
      <w:r w:rsidR="00874CDB">
        <w:t>)</w:t>
      </w:r>
      <w:r>
        <w:t xml:space="preserve"> that could be drawn from the original population.</w:t>
      </w:r>
    </w:p>
    <w:p w:rsidR="002354CF" w:rsidRDefault="002354CF" w:rsidP="003A1B6B">
      <w:pPr>
        <w:pStyle w:val="BodyQuotation"/>
      </w:pPr>
      <w:r>
        <w:t xml:space="preserve">The </w:t>
      </w:r>
      <w:r>
        <w:rPr>
          <w:i/>
        </w:rPr>
        <w:t>population of values of the sample statistic</w:t>
      </w:r>
      <w:r w:rsidR="000E0041">
        <w:rPr>
          <w:i/>
        </w:rPr>
        <w:t xml:space="preserve"> </w:t>
      </w:r>
      <w:r>
        <w:t>– the set of all possible values of the sample statistic</w:t>
      </w:r>
      <w:r w:rsidR="000E0041">
        <w:t xml:space="preserve"> –</w:t>
      </w:r>
      <w:r w:rsidR="000E0041">
        <w:rPr>
          <w:b/>
          <w:sz w:val="24"/>
          <w:szCs w:val="24"/>
        </w:rPr>
        <w:t xml:space="preserve"> </w:t>
      </w:r>
      <w:r>
        <w:t>one for each sample.</w:t>
      </w:r>
    </w:p>
    <w:p w:rsidR="002354CF" w:rsidRDefault="002354CF" w:rsidP="003A1B6B">
      <w:pPr>
        <w:pStyle w:val="BodyText"/>
      </w:pPr>
    </w:p>
    <w:p w:rsidR="002354CF" w:rsidRDefault="002354CF" w:rsidP="003A1B6B">
      <w:pPr>
        <w:pStyle w:val="BodyText"/>
      </w:pPr>
      <w:r>
        <w:t xml:space="preserve">Definition: the population of sample statistic values is called the </w:t>
      </w:r>
      <w:r>
        <w:rPr>
          <w:i/>
        </w:rPr>
        <w:t>sampling distribution of the statistic</w:t>
      </w:r>
      <w:r>
        <w:t xml:space="preserve">. </w:t>
      </w:r>
    </w:p>
    <w:p w:rsidR="002354CF" w:rsidRDefault="002354CF" w:rsidP="003A1B6B">
      <w:pPr>
        <w:pStyle w:val="BodyText"/>
      </w:pPr>
    </w:p>
    <w:p w:rsidR="002354CF" w:rsidRPr="00407D84" w:rsidRDefault="00B40167" w:rsidP="003A1B6B">
      <w:pPr>
        <w:pStyle w:val="Heading1"/>
        <w:rPr>
          <w:sz w:val="36"/>
        </w:rPr>
      </w:pPr>
      <w:r>
        <w:t>Example: For the Class M&amp;M’s Experiment</w:t>
      </w:r>
      <w:r w:rsidR="004E6FFF">
        <w:rPr>
          <w:rStyle w:val="FootnoteReference"/>
        </w:rPr>
        <w:footnoteReference w:id="5"/>
      </w:r>
      <w:r w:rsidRPr="00407D84">
        <w:rPr>
          <w:sz w:val="36"/>
        </w:rPr>
        <w:t xml:space="preserve"> </w:t>
      </w:r>
    </w:p>
    <w:p w:rsidR="002354CF" w:rsidRDefault="002354CF" w:rsidP="003A1B6B">
      <w:pPr>
        <w:pStyle w:val="BodyText"/>
      </w:pPr>
      <w:r>
        <w:t>What is the population of samples? What is the population of sample statistic values?</w:t>
      </w:r>
    </w:p>
    <w:p w:rsidR="002354CF" w:rsidRDefault="002354CF" w:rsidP="003A1B6B">
      <w:pPr>
        <w:pStyle w:val="BodyText"/>
      </w:pPr>
      <w:r>
        <w:t>How do the class samples and estimates relate to these populations?</w:t>
      </w:r>
    </w:p>
    <w:p w:rsidR="002354CF" w:rsidRPr="00621CB7" w:rsidRDefault="002354CF" w:rsidP="003A1B6B">
      <w:pPr>
        <w:pStyle w:val="Heading1"/>
      </w:pPr>
      <w:r>
        <w:rPr>
          <w:sz w:val="40"/>
          <w:szCs w:val="40"/>
        </w:rPr>
        <w:br w:type="page"/>
      </w:r>
      <w:r w:rsidRPr="00221920">
        <w:t>The Sampling Distribution</w:t>
      </w:r>
      <w:r w:rsidR="004E6FFF">
        <w:t xml:space="preserve"> of the Sample Mean</w:t>
      </w:r>
    </w:p>
    <w:p w:rsidR="002354CF" w:rsidRDefault="002354CF" w:rsidP="003A1B6B">
      <w:pPr>
        <w:pStyle w:val="BodyText"/>
      </w:pPr>
      <w:r w:rsidRPr="00EB6977">
        <w:rPr>
          <w:sz w:val="40"/>
        </w:rPr>
        <w:t>Astonishing Fact</w:t>
      </w:r>
      <w:r w:rsidR="00552225">
        <w:rPr>
          <w:sz w:val="40"/>
        </w:rPr>
        <w:t>s</w:t>
      </w:r>
      <w:r>
        <w:rPr>
          <w:sz w:val="40"/>
        </w:rPr>
        <w:t>:</w:t>
      </w:r>
      <w:r>
        <w:t xml:space="preserve"> </w:t>
      </w:r>
      <w:r w:rsidR="00E16B66">
        <w:t>F</w:t>
      </w:r>
      <w:r>
        <w:t>or</w:t>
      </w:r>
      <w:r w:rsidR="003D1694">
        <w:t xml:space="preserve"> </w:t>
      </w:r>
      <w:r w:rsidR="00621CB7" w:rsidRPr="00754405">
        <w:rPr>
          <w:rFonts w:ascii="BookAntiqua" w:hAnsi="BookAntiqua"/>
          <w:i/>
        </w:rPr>
        <w:t>x</w:t>
      </w:r>
      <w:r w:rsidR="00621CB7" w:rsidRPr="00754405">
        <w:rPr>
          <w:rFonts w:ascii="BookAntiqua" w:hAnsi="BookAntiqua"/>
          <w:vertAlign w:val="subscript"/>
        </w:rPr>
        <w:t>1</w:t>
      </w:r>
      <w:r w:rsidR="00621CB7">
        <w:t xml:space="preserve">, </w:t>
      </w:r>
      <w:r w:rsidR="00621CB7" w:rsidRPr="00754405">
        <w:rPr>
          <w:rFonts w:ascii="BookAntiqua" w:hAnsi="BookAntiqua"/>
          <w:i/>
        </w:rPr>
        <w:t>x</w:t>
      </w:r>
      <w:r w:rsidR="00621CB7" w:rsidRPr="00754405">
        <w:rPr>
          <w:rFonts w:ascii="BookAntiqua" w:hAnsi="BookAntiqua"/>
          <w:vertAlign w:val="subscript"/>
        </w:rPr>
        <w:t>2</w:t>
      </w:r>
      <w:r w:rsidR="00621CB7">
        <w:t xml:space="preserve">, …, </w:t>
      </w:r>
      <w:r w:rsidR="00621CB7" w:rsidRPr="00621CB7">
        <w:rPr>
          <w:i/>
        </w:rPr>
        <w:t>x</w:t>
      </w:r>
      <w:r w:rsidR="00621CB7" w:rsidRPr="00621CB7">
        <w:rPr>
          <w:i/>
          <w:vertAlign w:val="subscript"/>
        </w:rPr>
        <w:t>n</w:t>
      </w:r>
      <w:r w:rsidR="00621CB7">
        <w:t xml:space="preserve">, </w:t>
      </w:r>
      <w:r w:rsidRPr="00621CB7">
        <w:rPr>
          <w:i/>
        </w:rPr>
        <w:t>iid</w:t>
      </w:r>
      <w:r>
        <w:t xml:space="preserve"> from </w:t>
      </w:r>
      <w:r w:rsidRPr="00021D39">
        <w:rPr>
          <w:i/>
        </w:rPr>
        <w:t>any</w:t>
      </w:r>
      <w:r>
        <w:t xml:space="preserve"> population with mean </w:t>
      </w:r>
      <w:r w:rsidRPr="00B92BD0">
        <w:rPr>
          <w:i/>
        </w:rPr>
        <w:sym w:font="Symbol" w:char="F06D"/>
      </w:r>
      <w:r>
        <w:t xml:space="preserve"> and standard deviation </w:t>
      </w:r>
      <w:r w:rsidRPr="00CA6291">
        <w:rPr>
          <w:i/>
        </w:rPr>
        <w:sym w:font="Symbol" w:char="F073"/>
      </w:r>
      <w:r>
        <w:t>, the sampling distribution of</w:t>
      </w:r>
      <w:r w:rsidR="003A1B6B">
        <w:t xml:space="preserve"> </w:t>
      </w:r>
      <w:r w:rsidR="003A1B6B" w:rsidRPr="005D3A2C">
        <w:rPr>
          <w:position w:val="-2"/>
        </w:rPr>
        <w:object w:dxaOrig="200" w:dyaOrig="200">
          <v:shape id="_x0000_i1085" type="#_x0000_t75" style="width:16pt;height:16pt" o:ole="">
            <v:imagedata r:id="rId21" r:pict="rId22" o:title=""/>
          </v:shape>
          <o:OLEObject Type="Embed" ProgID="Equation.3" ShapeID="_x0000_i1085" DrawAspect="Content" ObjectID="_1215405580" r:id="rId23"/>
        </w:object>
      </w:r>
    </w:p>
    <w:p w:rsidR="002354CF" w:rsidRDefault="002354CF" w:rsidP="003A1B6B">
      <w:pPr>
        <w:pStyle w:val="BodyQuotation"/>
      </w:pPr>
    </w:p>
    <w:p w:rsidR="002354CF" w:rsidRPr="00621CB7" w:rsidRDefault="00424B20" w:rsidP="003A1B6B">
      <w:pPr>
        <w:pStyle w:val="BodyQuotation"/>
        <w:rPr>
          <w:rFonts w:ascii="Monotype Sorts" w:hAnsi="Monotype Sorts" w:cs="Monotype Sorts"/>
          <w:lang w:val="el-GR"/>
        </w:rPr>
      </w:pPr>
      <w:r w:rsidRPr="00E16B66">
        <w:t>a</w:t>
      </w:r>
      <w:r w:rsidR="002354CF" w:rsidRPr="00E16B66">
        <w:t>)</w:t>
      </w:r>
      <w:r w:rsidR="00621CB7">
        <w:t xml:space="preserve"> has mean </w:t>
      </w:r>
      <w:r w:rsidR="004E6FFF" w:rsidRPr="00B92BD0">
        <w:rPr>
          <w:i/>
        </w:rPr>
        <w:sym w:font="Symbol" w:char="F06D"/>
      </w:r>
    </w:p>
    <w:p w:rsidR="002354CF" w:rsidRDefault="00424B20" w:rsidP="003A1B6B">
      <w:pPr>
        <w:pStyle w:val="BodyQuotation"/>
      </w:pPr>
      <w:r>
        <w:t>b</w:t>
      </w:r>
      <w:r w:rsidR="00E16B66">
        <w:t>)</w:t>
      </w:r>
      <w:r w:rsidR="003A1B6B">
        <w:t xml:space="preserve"> has standard deviation </w:t>
      </w:r>
      <w:r w:rsidR="003D1694" w:rsidRPr="003D1694">
        <w:rPr>
          <w:position w:val="-8"/>
        </w:rPr>
        <w:object w:dxaOrig="620" w:dyaOrig="340">
          <v:shape id="_x0000_i1086" type="#_x0000_t75" style="width:41pt;height:23pt" o:ole="">
            <v:imagedata r:id="rId24" r:pict="rId25" o:title=""/>
          </v:shape>
          <o:OLEObject Type="Embed" ProgID="Equation.3" ShapeID="_x0000_i1086" DrawAspect="Content" ObjectID="_1215405581" r:id="rId26"/>
        </w:object>
      </w:r>
    </w:p>
    <w:p w:rsidR="002354CF" w:rsidRPr="00CA6291" w:rsidRDefault="00424B20" w:rsidP="003A1B6B">
      <w:pPr>
        <w:pStyle w:val="BodyQuotation"/>
      </w:pPr>
      <w:r>
        <w:t xml:space="preserve">c) is approximately normal when </w:t>
      </w:r>
      <w:r w:rsidRPr="00621CB7">
        <w:rPr>
          <w:i/>
        </w:rPr>
        <w:t>n</w:t>
      </w:r>
      <w:r>
        <w:t xml:space="preserve"> is large, and so is essentially determined by </w:t>
      </w:r>
      <w:r w:rsidR="00CA6291" w:rsidRPr="00381D0A">
        <w:rPr>
          <w:i/>
        </w:rPr>
        <w:sym w:font="Symbol" w:char="F06D"/>
      </w:r>
      <w:r w:rsidR="00CA6291">
        <w:t xml:space="preserve"> </w:t>
      </w:r>
      <w:r w:rsidR="007E778F">
        <w:t xml:space="preserve"> </w:t>
      </w:r>
      <w:r w:rsidR="00CA6291">
        <w:t xml:space="preserve">and </w:t>
      </w:r>
      <w:r w:rsidR="00CA6291" w:rsidRPr="00CA6291">
        <w:rPr>
          <w:i/>
        </w:rPr>
        <w:sym w:font="Symbol" w:char="F073"/>
      </w:r>
      <w:r>
        <w:rPr>
          <w:vertAlign w:val="subscript"/>
        </w:rPr>
        <w:t xml:space="preserve"> </w:t>
      </w:r>
      <w:r w:rsidR="00CA6291">
        <w:t>.</w:t>
      </w:r>
    </w:p>
    <w:p w:rsidR="00552225" w:rsidRDefault="00552225" w:rsidP="003A1B6B">
      <w:pPr>
        <w:pStyle w:val="BodyText"/>
      </w:pPr>
    </w:p>
    <w:p w:rsidR="004653EF" w:rsidRDefault="004653EF" w:rsidP="003A1B6B">
      <w:pPr>
        <w:pStyle w:val="BodyText"/>
      </w:pPr>
    </w:p>
    <w:p w:rsidR="002354CF" w:rsidRDefault="002354CF" w:rsidP="003A1B6B">
      <w:pPr>
        <w:pStyle w:val="BodyText"/>
      </w:pPr>
      <w:r>
        <w:t>Remarks:</w:t>
      </w:r>
    </w:p>
    <w:p w:rsidR="000647DA" w:rsidRDefault="002354CF" w:rsidP="004E6FFF">
      <w:pPr>
        <w:pStyle w:val="Times18"/>
        <w:spacing w:before="120"/>
        <w:ind w:left="720"/>
      </w:pPr>
      <w:r>
        <w:t>Th</w:t>
      </w:r>
      <w:r w:rsidR="00552225">
        <w:t>ese facts</w:t>
      </w:r>
      <w:r>
        <w:t xml:space="preserve"> </w:t>
      </w:r>
      <w:r w:rsidR="00552225">
        <w:t>are</w:t>
      </w:r>
      <w:r>
        <w:t xml:space="preserve"> known as the Central Limit Theorem (CLT). </w:t>
      </w:r>
      <w:r w:rsidR="00874CDB">
        <w:t xml:space="preserve"> </w:t>
      </w:r>
      <w:r>
        <w:t xml:space="preserve">For practical purposes, normality can be assumed when </w:t>
      </w:r>
      <w:r w:rsidRPr="002770D3">
        <w:rPr>
          <w:i/>
        </w:rPr>
        <w:t>n</w:t>
      </w:r>
      <w:r>
        <w:t xml:space="preserve"> </w:t>
      </w:r>
      <w:r>
        <w:sym w:font="Symbol" w:char="F0B3"/>
      </w:r>
      <w:r>
        <w:t xml:space="preserve"> 15.</w:t>
      </w:r>
      <w:r w:rsidR="00621CB7">
        <w:rPr>
          <w:rStyle w:val="FootnoteReference"/>
        </w:rPr>
        <w:footnoteReference w:id="6"/>
      </w:r>
      <w:r w:rsidR="00621CB7">
        <w:t xml:space="preserve">  </w:t>
      </w:r>
    </w:p>
    <w:p w:rsidR="00552225" w:rsidRDefault="00552225" w:rsidP="004E6FFF">
      <w:pPr>
        <w:pStyle w:val="Times18"/>
        <w:spacing w:before="120"/>
        <w:ind w:left="720"/>
      </w:pPr>
      <w:r>
        <w:t xml:space="preserve">As we’ll see in Module 7, we </w:t>
      </w:r>
      <w:r w:rsidR="00346967">
        <w:t>can</w:t>
      </w:r>
      <w:r>
        <w:t xml:space="preserve"> use these facts to est</w:t>
      </w:r>
      <w:r w:rsidR="00621CB7">
        <w:t>imate the sampling variation of</w:t>
      </w:r>
      <w:r>
        <w:t xml:space="preserve"> </w:t>
      </w:r>
      <w:r w:rsidR="00CA6291" w:rsidRPr="005D3A2C">
        <w:rPr>
          <w:position w:val="-2"/>
        </w:rPr>
        <w:object w:dxaOrig="200" w:dyaOrig="200">
          <v:shape id="_x0000_i1087" type="#_x0000_t75" style="width:14pt;height:15pt" o:ole="">
            <v:imagedata r:id="rId27" r:pict="rId28" o:title=""/>
          </v:shape>
          <o:OLEObject Type="Embed" ProgID="Equation.3" ShapeID="_x0000_i1087" DrawAspect="Content" ObjectID="_1215405582" r:id="rId29"/>
        </w:object>
      </w:r>
      <w:r w:rsidR="00621CB7">
        <w:rPr>
          <w:position w:val="-2"/>
        </w:rPr>
        <w:t xml:space="preserve"> </w:t>
      </w:r>
      <w:r>
        <w:t xml:space="preserve">from the information in just </w:t>
      </w:r>
      <w:r w:rsidRPr="00F57475">
        <w:rPr>
          <w:i/>
        </w:rPr>
        <w:t>one sample</w:t>
      </w:r>
      <w:r>
        <w:t>.</w:t>
      </w:r>
    </w:p>
    <w:p w:rsidR="000647DA" w:rsidRDefault="002354CF" w:rsidP="004E6FFF">
      <w:pPr>
        <w:pStyle w:val="Times18"/>
        <w:spacing w:before="120"/>
        <w:ind w:left="720"/>
      </w:pPr>
      <w:r>
        <w:t>When the original population is exactly normal, then the sampling distribution of</w:t>
      </w:r>
      <w:r w:rsidR="00621CB7">
        <w:t xml:space="preserve"> </w:t>
      </w:r>
      <w:r w:rsidR="00CA6291" w:rsidRPr="005D3A2C">
        <w:rPr>
          <w:position w:val="-2"/>
        </w:rPr>
        <w:object w:dxaOrig="200" w:dyaOrig="200">
          <v:shape id="_x0000_i1088" type="#_x0000_t75" style="width:14pt;height:15pt" o:ole="">
            <v:imagedata r:id="rId30" r:pict="rId31" o:title=""/>
          </v:shape>
          <o:OLEObject Type="Embed" ProgID="Equation.3" ShapeID="_x0000_i1088" DrawAspect="Content" ObjectID="_1215405583" r:id="rId32"/>
        </w:object>
      </w:r>
      <w:r w:rsidR="00621CB7">
        <w:rPr>
          <w:position w:val="-2"/>
        </w:rPr>
        <w:t xml:space="preserve"> </w:t>
      </w:r>
      <w:r>
        <w:t>will also be exactly normal.</w:t>
      </w:r>
    </w:p>
    <w:p w:rsidR="002354CF" w:rsidRDefault="002354CF" w:rsidP="003A1B6B">
      <w:pPr>
        <w:pStyle w:val="BodyText"/>
      </w:pPr>
      <w:r>
        <w:br w:type="page"/>
        <w:t xml:space="preserve">The Astonishing Fact says that the sampling </w:t>
      </w:r>
      <w:r w:rsidR="00621CB7">
        <w:t xml:space="preserve">distribution of the sample mean </w:t>
      </w:r>
      <w:r w:rsidR="003D1694" w:rsidRPr="005D3A2C">
        <w:rPr>
          <w:position w:val="-2"/>
        </w:rPr>
        <w:object w:dxaOrig="200" w:dyaOrig="200">
          <v:shape id="_x0000_i1089" type="#_x0000_t75" style="width:16pt;height:16pt" o:ole="">
            <v:imagedata r:id="rId33" r:pict="rId34" o:title=""/>
          </v:shape>
          <o:OLEObject Type="Embed" ProgID="Equation.3" ShapeID="_x0000_i1089" DrawAspect="Content" ObjectID="_1215405584" r:id="rId35"/>
        </w:object>
      </w:r>
      <w:r w:rsidR="00621CB7">
        <w:rPr>
          <w:position w:val="-2"/>
        </w:rPr>
        <w:t xml:space="preserve"> </w:t>
      </w:r>
      <w:r>
        <w:t>is</w:t>
      </w:r>
      <w:r w:rsidR="004E6FFF">
        <w:t xml:space="preserve"> always approximately N(</w:t>
      </w:r>
      <w:r w:rsidR="004E6FFF" w:rsidRPr="00B92BD0">
        <w:rPr>
          <w:i/>
        </w:rPr>
        <w:sym w:font="Symbol" w:char="F06D"/>
      </w:r>
      <w:r w:rsidR="004E6FFF">
        <w:t>,</w:t>
      </w:r>
      <w:r w:rsidR="00701164" w:rsidRPr="003D1694">
        <w:rPr>
          <w:position w:val="-8"/>
        </w:rPr>
        <w:object w:dxaOrig="520" w:dyaOrig="320">
          <v:shape id="_x0000_i1090" type="#_x0000_t75" style="width:35pt;height:21pt" o:ole="">
            <v:imagedata r:id="rId36" r:pict="rId37" o:title=""/>
          </v:shape>
          <o:OLEObject Type="Embed" ProgID="Equation.3" ShapeID="_x0000_i1090" DrawAspect="Content" ObjectID="_1215405585" r:id="rId38"/>
        </w:object>
      </w:r>
      <w:r>
        <w:t>).</w:t>
      </w:r>
    </w:p>
    <w:p w:rsidR="002354CF" w:rsidRDefault="002354CF" w:rsidP="003A1B6B">
      <w:pPr>
        <w:pStyle w:val="BodyText"/>
      </w:pPr>
    </w:p>
    <w:p w:rsidR="002354CF" w:rsidRPr="007A25EF" w:rsidRDefault="002354CF" w:rsidP="003A1B6B">
      <w:pPr>
        <w:pStyle w:val="BodyText"/>
      </w:pPr>
      <w:r>
        <w:t>Pictorially:</w:t>
      </w:r>
    </w:p>
    <w:p w:rsidR="002354CF" w:rsidRDefault="002354CF" w:rsidP="003A1B6B">
      <w:pPr>
        <w:pStyle w:val="BodyText"/>
      </w:pPr>
    </w:p>
    <w:p w:rsidR="002354CF" w:rsidRDefault="006E36C3" w:rsidP="00EA49C9">
      <w:pPr>
        <w:pStyle w:val="BodyText"/>
        <w:jc w:val="center"/>
      </w:pPr>
      <w:r>
        <w:rPr>
          <w:noProof/>
        </w:rPr>
        <w:drawing>
          <wp:inline distT="0" distB="0" distL="0" distR="0">
            <wp:extent cx="5638800" cy="1473200"/>
            <wp:effectExtent l="0" t="0" r="0" b="0"/>
            <wp:docPr id="19" name="Object 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354CF" w:rsidRDefault="002354CF" w:rsidP="003A1B6B">
      <w:pPr>
        <w:pStyle w:val="Heading1"/>
      </w:pPr>
    </w:p>
    <w:p w:rsidR="002354CF" w:rsidRDefault="002354CF" w:rsidP="003A1B6B">
      <w:pPr>
        <w:pStyle w:val="Heading1"/>
      </w:pPr>
    </w:p>
    <w:p w:rsidR="002354CF" w:rsidRPr="00651781" w:rsidRDefault="002354CF" w:rsidP="003A1B6B">
      <w:pPr>
        <w:pStyle w:val="Heading1"/>
      </w:pPr>
      <w:r w:rsidRPr="00651781">
        <w:t>The Astonishing Fact in Action!</w:t>
      </w:r>
    </w:p>
    <w:p w:rsidR="002354CF" w:rsidRDefault="002354CF" w:rsidP="003D1694">
      <w:pPr>
        <w:pStyle w:val="BodyText"/>
      </w:pPr>
      <w:r>
        <w:t>The following slide shows th</w:t>
      </w:r>
      <w:r w:rsidR="003D1694">
        <w:t xml:space="preserve">e exact sampling distribution of </w:t>
      </w:r>
      <w:r w:rsidR="003D1694" w:rsidRPr="005D3A2C">
        <w:rPr>
          <w:position w:val="-2"/>
        </w:rPr>
        <w:object w:dxaOrig="200" w:dyaOrig="200">
          <v:shape id="_x0000_i1091" type="#_x0000_t75" style="width:16pt;height:16pt" o:ole="">
            <v:imagedata r:id="rId40" r:pict="rId41" o:title=""/>
          </v:shape>
          <o:OLEObject Type="Embed" ProgID="Equation.3" ShapeID="_x0000_i1091" DrawAspect="Content" ObjectID="_1215405586" r:id="rId42"/>
        </w:object>
      </w:r>
      <w:r w:rsidR="003D1694">
        <w:t xml:space="preserve"> </w:t>
      </w:r>
      <w:r>
        <w:t xml:space="preserve">for three different populations and various values of </w:t>
      </w:r>
      <w:r>
        <w:rPr>
          <w:i/>
        </w:rPr>
        <w:t xml:space="preserve">n. </w:t>
      </w:r>
      <w:r>
        <w:t>Regardless of the shape of the population, the sampling distribution of the average gets closer and closer to a normal distribution.</w:t>
      </w:r>
      <w:r w:rsidR="00EA49C9">
        <w:rPr>
          <w:rStyle w:val="FootnoteReference"/>
        </w:rPr>
        <w:footnoteReference w:id="7"/>
      </w:r>
    </w:p>
    <w:p w:rsidR="002354CF" w:rsidRPr="00DC0151" w:rsidRDefault="006E36C3" w:rsidP="002354CF">
      <w:pPr>
        <w:widowControl w:val="0"/>
        <w:tabs>
          <w:tab w:val="left" w:pos="720"/>
          <w:tab w:val="center" w:pos="4320"/>
          <w:tab w:val="left" w:pos="6480"/>
          <w:tab w:val="left" w:pos="7020"/>
        </w:tabs>
        <w:spacing w:line="240" w:lineRule="atLeast"/>
        <w:jc w:val="center"/>
        <w:rPr>
          <w:rStyle w:val="BodyTextChar"/>
        </w:rPr>
      </w:pPr>
      <w:r>
        <w:rPr>
          <w:noProof/>
        </w:rPr>
        <w:drawing>
          <wp:inline distT="0" distB="0" distL="0" distR="0">
            <wp:extent cx="5425440" cy="5791200"/>
            <wp:effectExtent l="25400" t="0" r="1016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srcRect/>
                    <a:stretch>
                      <a:fillRect/>
                    </a:stretch>
                  </pic:blipFill>
                  <pic:spPr bwMode="auto">
                    <a:xfrm>
                      <a:off x="0" y="0"/>
                      <a:ext cx="5425440" cy="5791200"/>
                    </a:xfrm>
                    <a:prstGeom prst="rect">
                      <a:avLst/>
                    </a:prstGeom>
                    <a:noFill/>
                    <a:ln w="9525">
                      <a:noFill/>
                      <a:miter lim="800000"/>
                      <a:headEnd/>
                      <a:tailEnd/>
                    </a:ln>
                  </pic:spPr>
                </pic:pic>
              </a:graphicData>
            </a:graphic>
          </wp:inline>
        </w:drawing>
      </w:r>
    </w:p>
    <w:p w:rsidR="002354CF" w:rsidRPr="00D5546D" w:rsidRDefault="002354CF" w:rsidP="003A1B6B">
      <w:pPr>
        <w:pStyle w:val="Heading1"/>
      </w:pPr>
      <w:r w:rsidRPr="00D5546D">
        <w:t>Motor Shaft D</w:t>
      </w:r>
      <w:r w:rsidR="003D1694">
        <w:t>ata</w:t>
      </w:r>
    </w:p>
    <w:p w:rsidR="002354CF" w:rsidRDefault="002354CF" w:rsidP="003A1B6B">
      <w:pPr>
        <w:pStyle w:val="BodyText"/>
      </w:pPr>
      <w:r>
        <w:t xml:space="preserve">A quality control application provides another chance for us to see the sample-to-sample variation of the average. The file </w:t>
      </w:r>
      <w:r w:rsidRPr="00721B71">
        <w:rPr>
          <w:i/>
        </w:rPr>
        <w:t>ShaftXtr.JMP</w:t>
      </w:r>
      <w:r>
        <w:t xml:space="preserve"> contains 400 observations of diameters (in thousands of an inch) of motor shafts produced at a manufacturing plant. Five observations were taken per day for 16 weeks.</w:t>
      </w:r>
      <w:r w:rsidR="00547BDB">
        <w:rPr>
          <w:rStyle w:val="FootnoteReference"/>
        </w:rPr>
        <w:footnoteReference w:id="8"/>
      </w:r>
    </w:p>
    <w:p w:rsidR="002354CF" w:rsidRDefault="002354CF" w:rsidP="003A1B6B">
      <w:pPr>
        <w:pStyle w:val="BodyText"/>
      </w:pPr>
    </w:p>
    <w:p w:rsidR="002354CF" w:rsidRPr="00BD17B0" w:rsidRDefault="006E36C3" w:rsidP="00701164">
      <w:pPr>
        <w:pStyle w:val="Times18"/>
        <w:jc w:val="center"/>
      </w:pPr>
      <w:r>
        <w:rPr>
          <w:noProof/>
        </w:rPr>
        <w:drawing>
          <wp:inline distT="0" distB="0" distL="0" distR="0">
            <wp:extent cx="6584043" cy="344932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srcRect/>
                    <a:stretch>
                      <a:fillRect/>
                    </a:stretch>
                  </pic:blipFill>
                  <pic:spPr bwMode="auto">
                    <a:xfrm>
                      <a:off x="0" y="0"/>
                      <a:ext cx="6589666" cy="3452266"/>
                    </a:xfrm>
                    <a:prstGeom prst="rect">
                      <a:avLst/>
                    </a:prstGeom>
                    <a:noFill/>
                    <a:ln w="9525">
                      <a:noFill/>
                      <a:miter lim="800000"/>
                      <a:headEnd/>
                      <a:tailEnd/>
                    </a:ln>
                  </pic:spPr>
                </pic:pic>
              </a:graphicData>
            </a:graphic>
          </wp:inline>
        </w:drawing>
      </w:r>
    </w:p>
    <w:p w:rsidR="002354CF" w:rsidRDefault="002354CF" w:rsidP="003A1B6B">
      <w:pPr>
        <w:pStyle w:val="BodyText"/>
      </w:pPr>
    </w:p>
    <w:p w:rsidR="002354CF" w:rsidRDefault="002354CF" w:rsidP="003A1B6B">
      <w:pPr>
        <w:pStyle w:val="BodyText"/>
      </w:pPr>
      <w:r>
        <w:br w:type="page"/>
        <w:t>Look what happens when we plot daily means and weekly means instead.</w:t>
      </w:r>
    </w:p>
    <w:p w:rsidR="002354CF" w:rsidRDefault="002354CF" w:rsidP="003A1B6B">
      <w:pPr>
        <w:pStyle w:val="BodyText"/>
      </w:pPr>
    </w:p>
    <w:p w:rsidR="002354CF" w:rsidRPr="008E54BB" w:rsidRDefault="006E36C3" w:rsidP="00701164">
      <w:pPr>
        <w:pStyle w:val="Times18"/>
        <w:jc w:val="center"/>
      </w:pPr>
      <w:r>
        <w:rPr>
          <w:noProof/>
        </w:rPr>
        <w:drawing>
          <wp:inline distT="0" distB="0" distL="0" distR="0">
            <wp:extent cx="4947920" cy="1869440"/>
            <wp:effectExtent l="2540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srcRect/>
                    <a:stretch>
                      <a:fillRect/>
                    </a:stretch>
                  </pic:blipFill>
                  <pic:spPr bwMode="auto">
                    <a:xfrm>
                      <a:off x="0" y="0"/>
                      <a:ext cx="4947920" cy="1869440"/>
                    </a:xfrm>
                    <a:prstGeom prst="rect">
                      <a:avLst/>
                    </a:prstGeom>
                    <a:noFill/>
                    <a:ln w="9525">
                      <a:noFill/>
                      <a:miter lim="800000"/>
                      <a:headEnd/>
                      <a:tailEnd/>
                    </a:ln>
                  </pic:spPr>
                </pic:pic>
              </a:graphicData>
            </a:graphic>
          </wp:inline>
        </w:drawing>
      </w:r>
    </w:p>
    <w:p w:rsidR="002354CF" w:rsidRPr="00310B8C" w:rsidRDefault="002354CF" w:rsidP="00701164">
      <w:pPr>
        <w:pStyle w:val="Times18"/>
        <w:jc w:val="center"/>
      </w:pPr>
    </w:p>
    <w:p w:rsidR="002354CF" w:rsidRPr="008E54BB" w:rsidRDefault="006E36C3" w:rsidP="00701164">
      <w:pPr>
        <w:pStyle w:val="Times18"/>
        <w:jc w:val="center"/>
      </w:pPr>
      <w:r>
        <w:rPr>
          <w:noProof/>
        </w:rPr>
        <w:drawing>
          <wp:inline distT="0" distB="0" distL="0" distR="0">
            <wp:extent cx="5140960" cy="214376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srcRect/>
                    <a:stretch>
                      <a:fillRect/>
                    </a:stretch>
                  </pic:blipFill>
                  <pic:spPr bwMode="auto">
                    <a:xfrm>
                      <a:off x="0" y="0"/>
                      <a:ext cx="5140960" cy="2143760"/>
                    </a:xfrm>
                    <a:prstGeom prst="rect">
                      <a:avLst/>
                    </a:prstGeom>
                    <a:noFill/>
                    <a:ln w="9525">
                      <a:noFill/>
                      <a:miter lim="800000"/>
                      <a:headEnd/>
                      <a:tailEnd/>
                    </a:ln>
                  </pic:spPr>
                </pic:pic>
              </a:graphicData>
            </a:graphic>
          </wp:inline>
        </w:drawing>
      </w:r>
    </w:p>
    <w:p w:rsidR="002354CF" w:rsidRPr="00310B8C" w:rsidRDefault="002354CF" w:rsidP="002354CF">
      <w:pPr>
        <w:widowControl w:val="0"/>
        <w:autoSpaceDE w:val="0"/>
        <w:autoSpaceDN w:val="0"/>
        <w:adjustRightInd w:val="0"/>
        <w:jc w:val="center"/>
        <w:rPr>
          <w:rFonts w:ascii="Lucida Grande" w:hAnsi="Lucida Grande"/>
          <w:color w:val="000000"/>
        </w:rPr>
      </w:pPr>
    </w:p>
    <w:p w:rsidR="002354CF" w:rsidRDefault="002354CF" w:rsidP="003A1B6B">
      <w:pPr>
        <w:pStyle w:val="BodyText"/>
      </w:pPr>
      <w:r>
        <w:t xml:space="preserve">The individual diameters can be considered as </w:t>
      </w:r>
      <w:r w:rsidR="009A1D93">
        <w:t>the</w:t>
      </w:r>
      <w:r>
        <w:t xml:space="preserve"> means </w:t>
      </w:r>
      <w:r w:rsidR="009A1D93">
        <w:t>for</w:t>
      </w:r>
      <w:r>
        <w:t xml:space="preserve"> </w:t>
      </w:r>
      <w:r w:rsidR="009A1D93">
        <w:t xml:space="preserve">400 </w:t>
      </w:r>
      <w:r>
        <w:t xml:space="preserve">samples of size </w:t>
      </w:r>
      <w:r>
        <w:rPr>
          <w:i/>
        </w:rPr>
        <w:t>n</w:t>
      </w:r>
      <w:r>
        <w:t xml:space="preserve"> = 1.</w:t>
      </w:r>
    </w:p>
    <w:p w:rsidR="002354CF" w:rsidRDefault="002354CF" w:rsidP="003A1B6B">
      <w:pPr>
        <w:pStyle w:val="BodyText"/>
      </w:pPr>
      <w:r>
        <w:t xml:space="preserve">The daily averages can be considered </w:t>
      </w:r>
      <w:r w:rsidR="00AE7550">
        <w:t xml:space="preserve">as </w:t>
      </w:r>
      <w:r w:rsidR="009A1D93">
        <w:t>the</w:t>
      </w:r>
      <w:r>
        <w:t xml:space="preserve"> means </w:t>
      </w:r>
      <w:r w:rsidR="009A1D93">
        <w:t>for 80</w:t>
      </w:r>
      <w:r>
        <w:t xml:space="preserve"> samples of size </w:t>
      </w:r>
      <w:r>
        <w:rPr>
          <w:i/>
        </w:rPr>
        <w:t>n</w:t>
      </w:r>
      <w:r>
        <w:t xml:space="preserve"> = 5.</w:t>
      </w:r>
    </w:p>
    <w:p w:rsidR="002354CF" w:rsidRDefault="002354CF" w:rsidP="003A1B6B">
      <w:pPr>
        <w:pStyle w:val="BodyText"/>
      </w:pPr>
      <w:r>
        <w:t xml:space="preserve">The weekly averages can be considered as </w:t>
      </w:r>
      <w:r w:rsidR="00AE7550">
        <w:t xml:space="preserve">the </w:t>
      </w:r>
      <w:r>
        <w:t xml:space="preserve">means for </w:t>
      </w:r>
      <w:r w:rsidR="009A1D93">
        <w:t xml:space="preserve">16 </w:t>
      </w:r>
      <w:r>
        <w:t xml:space="preserve">samples of size </w:t>
      </w:r>
      <w:r>
        <w:rPr>
          <w:i/>
        </w:rPr>
        <w:t>n</w:t>
      </w:r>
      <w:r>
        <w:t xml:space="preserve"> = 25.</w:t>
      </w:r>
    </w:p>
    <w:p w:rsidR="002354CF" w:rsidRDefault="002354CF" w:rsidP="003A1B6B">
      <w:pPr>
        <w:pStyle w:val="BodyText"/>
      </w:pPr>
      <w:r>
        <w:br w:type="page"/>
        <w:t>Summaries of the individual, daily, and weekly means show the effects of larger and larger samples on the variation of the average.</w:t>
      </w:r>
    </w:p>
    <w:p w:rsidR="002354CF" w:rsidRDefault="002354CF" w:rsidP="002354CF">
      <w:pPr>
        <w:autoSpaceDE w:val="0"/>
        <w:autoSpaceDN w:val="0"/>
        <w:adjustRightInd w:val="0"/>
      </w:pPr>
    </w:p>
    <w:p w:rsidR="002354CF" w:rsidRPr="001A71A7" w:rsidRDefault="006E36C3" w:rsidP="004653EF">
      <w:pPr>
        <w:pStyle w:val="BodyText"/>
        <w:jc w:val="center"/>
      </w:pPr>
      <w:r>
        <w:rPr>
          <w:noProof/>
        </w:rPr>
        <w:drawing>
          <wp:inline distT="0" distB="0" distL="0" distR="0">
            <wp:extent cx="2204720" cy="3362960"/>
            <wp:effectExtent l="2540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srcRect r="481" b="22113"/>
                    <a:stretch>
                      <a:fillRect/>
                    </a:stretch>
                  </pic:blipFill>
                  <pic:spPr bwMode="auto">
                    <a:xfrm>
                      <a:off x="0" y="0"/>
                      <a:ext cx="2204720" cy="3362960"/>
                    </a:xfrm>
                    <a:prstGeom prst="rect">
                      <a:avLst/>
                    </a:prstGeom>
                    <a:noFill/>
                    <a:ln w="9525">
                      <a:noFill/>
                      <a:miter lim="800000"/>
                      <a:headEnd/>
                      <a:tailEnd/>
                    </a:ln>
                  </pic:spPr>
                </pic:pic>
              </a:graphicData>
            </a:graphic>
          </wp:inline>
        </w:drawing>
      </w:r>
      <w:r>
        <w:rPr>
          <w:noProof/>
        </w:rPr>
        <w:drawing>
          <wp:inline distT="0" distB="0" distL="0" distR="0">
            <wp:extent cx="2286000" cy="3362960"/>
            <wp:effectExtent l="2540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cstate="print"/>
                    <a:srcRect r="-938" b="22113"/>
                    <a:stretch>
                      <a:fillRect/>
                    </a:stretch>
                  </pic:blipFill>
                  <pic:spPr bwMode="auto">
                    <a:xfrm>
                      <a:off x="0" y="0"/>
                      <a:ext cx="2286000" cy="3362960"/>
                    </a:xfrm>
                    <a:prstGeom prst="rect">
                      <a:avLst/>
                    </a:prstGeom>
                    <a:noFill/>
                    <a:ln w="9525">
                      <a:noFill/>
                      <a:miter lim="800000"/>
                      <a:headEnd/>
                      <a:tailEnd/>
                    </a:ln>
                  </pic:spPr>
                </pic:pic>
              </a:graphicData>
            </a:graphic>
          </wp:inline>
        </w:drawing>
      </w:r>
      <w:r>
        <w:rPr>
          <w:noProof/>
        </w:rPr>
        <w:drawing>
          <wp:inline distT="0" distB="0" distL="0" distR="0">
            <wp:extent cx="2357120" cy="3362960"/>
            <wp:effectExtent l="2540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cstate="print"/>
                    <a:srcRect r="-1826" b="22113"/>
                    <a:stretch>
                      <a:fillRect/>
                    </a:stretch>
                  </pic:blipFill>
                  <pic:spPr bwMode="auto">
                    <a:xfrm>
                      <a:off x="0" y="0"/>
                      <a:ext cx="2357120" cy="3362960"/>
                    </a:xfrm>
                    <a:prstGeom prst="rect">
                      <a:avLst/>
                    </a:prstGeom>
                    <a:noFill/>
                    <a:ln w="9525">
                      <a:noFill/>
                      <a:miter lim="800000"/>
                      <a:headEnd/>
                      <a:tailEnd/>
                    </a:ln>
                  </pic:spPr>
                </pic:pic>
              </a:graphicData>
            </a:graphic>
          </wp:inline>
        </w:drawing>
      </w:r>
    </w:p>
    <w:p w:rsidR="002354CF" w:rsidRDefault="002354CF" w:rsidP="003A1B6B">
      <w:pPr>
        <w:pStyle w:val="BodyText"/>
      </w:pPr>
    </w:p>
    <w:p w:rsidR="002354CF" w:rsidRDefault="00E61881" w:rsidP="003A1B6B">
      <w:pPr>
        <w:pStyle w:val="BodyText"/>
      </w:pPr>
      <w:r>
        <w:t>A</w:t>
      </w:r>
      <w:r w:rsidR="002354CF">
        <w:t xml:space="preserve">verages concentrate closer and closer around the overall mean as </w:t>
      </w:r>
      <w:r w:rsidR="004638D9" w:rsidRPr="004638D9">
        <w:rPr>
          <w:i/>
        </w:rPr>
        <w:t>n</w:t>
      </w:r>
      <w:r>
        <w:t xml:space="preserve">, </w:t>
      </w:r>
      <w:r w:rsidR="002354CF">
        <w:t xml:space="preserve">the number </w:t>
      </w:r>
      <w:r w:rsidR="0006378B">
        <w:t xml:space="preserve">of shafts that are </w:t>
      </w:r>
      <w:r w:rsidR="002354CF">
        <w:t>averaged</w:t>
      </w:r>
      <w:r>
        <w:t>,</w:t>
      </w:r>
      <w:r w:rsidR="002354CF">
        <w:t xml:space="preserve"> gets larger.</w:t>
      </w:r>
    </w:p>
    <w:p w:rsidR="002354CF" w:rsidRPr="005464DC" w:rsidRDefault="002354CF" w:rsidP="003A1B6B">
      <w:pPr>
        <w:pStyle w:val="Heading1"/>
      </w:pPr>
      <w:r>
        <w:rPr>
          <w:sz w:val="40"/>
          <w:szCs w:val="40"/>
        </w:rPr>
        <w:br w:type="page"/>
      </w:r>
      <w:r w:rsidRPr="005464DC">
        <w:t>Take-Away Review</w:t>
      </w:r>
      <w:r w:rsidR="0015295C">
        <w:t xml:space="preserve"> </w:t>
      </w:r>
    </w:p>
    <w:p w:rsidR="003D705B" w:rsidRDefault="003D705B" w:rsidP="003A1B6B">
      <w:pPr>
        <w:pStyle w:val="BodyText"/>
      </w:pPr>
      <w:r>
        <w:t>When the data is a sample</w:t>
      </w:r>
      <w:r w:rsidR="00DE16CB">
        <w:t xml:space="preserve"> from a population</w:t>
      </w:r>
      <w:r>
        <w:t xml:space="preserve">, we can use </w:t>
      </w:r>
      <w:r w:rsidR="00DE16CB">
        <w:t xml:space="preserve">the </w:t>
      </w:r>
      <w:r>
        <w:t>characteristics</w:t>
      </w:r>
      <w:r w:rsidR="00DE16CB">
        <w:t xml:space="preserve"> of the sample</w:t>
      </w:r>
      <w:r w:rsidR="00214234">
        <w:t xml:space="preserve"> </w:t>
      </w:r>
      <w:r>
        <w:t>to make inference about characteristics</w:t>
      </w:r>
      <w:r w:rsidR="00214234">
        <w:t xml:space="preserve"> of the sampled population</w:t>
      </w:r>
      <w:r>
        <w:t>.</w:t>
      </w:r>
      <w:r w:rsidR="00214234">
        <w:t xml:space="preserve">   </w:t>
      </w:r>
      <w:r w:rsidR="00037D47">
        <w:t>However, o</w:t>
      </w:r>
      <w:r w:rsidR="00DE16CB">
        <w:t>ne must be careful to ensure that the sampled population is same as the target population.</w:t>
      </w:r>
      <w:r w:rsidR="006D2553">
        <w:t xml:space="preserve"> </w:t>
      </w:r>
    </w:p>
    <w:p w:rsidR="003D705B" w:rsidRDefault="003D705B" w:rsidP="003A1B6B">
      <w:pPr>
        <w:pStyle w:val="BodyText"/>
      </w:pPr>
    </w:p>
    <w:p w:rsidR="002354CF" w:rsidRDefault="00214234" w:rsidP="003A1B6B">
      <w:pPr>
        <w:pStyle w:val="BodyText"/>
      </w:pPr>
      <w:r>
        <w:t>When the sample is</w:t>
      </w:r>
      <w:r w:rsidR="003D1694">
        <w:t xml:space="preserve"> </w:t>
      </w:r>
      <w:r w:rsidR="003D1694" w:rsidRPr="003D1694">
        <w:rPr>
          <w:i/>
        </w:rPr>
        <w:t>iid</w:t>
      </w:r>
      <w:r>
        <w:t>, we can</w:t>
      </w:r>
      <w:r w:rsidR="002354CF">
        <w:t xml:space="preserve"> </w:t>
      </w:r>
      <w:r>
        <w:t>e</w:t>
      </w:r>
      <w:r w:rsidR="002354CF">
        <w:t xml:space="preserve">stimate population parameters, such as </w:t>
      </w:r>
      <w:r w:rsidR="002354CF" w:rsidRPr="00705423">
        <w:rPr>
          <w:i/>
        </w:rPr>
        <w:sym w:font="Symbol" w:char="F06D"/>
      </w:r>
      <w:r w:rsidR="002354CF">
        <w:t xml:space="preserve"> and </w:t>
      </w:r>
      <w:r w:rsidR="002354CF">
        <w:sym w:font="Symbol" w:char="F073"/>
      </w:r>
      <w:r w:rsidR="002354CF">
        <w:t xml:space="preserve">, by their corresponding sample statistics, </w:t>
      </w:r>
      <w:r w:rsidR="003D1694" w:rsidRPr="005D3A2C">
        <w:rPr>
          <w:position w:val="-2"/>
        </w:rPr>
        <w:object w:dxaOrig="200" w:dyaOrig="200">
          <v:shape id="_x0000_i1092" type="#_x0000_t75" style="width:16pt;height:16pt" o:ole="">
            <v:imagedata r:id="rId50" r:pict="rId51" o:title=""/>
          </v:shape>
          <o:OLEObject Type="Embed" ProgID="Equation.3" ShapeID="_x0000_i1092" DrawAspect="Content" ObjectID="_1215405587" r:id="rId52"/>
        </w:object>
      </w:r>
      <w:r w:rsidR="002354CF">
        <w:t xml:space="preserve"> and </w:t>
      </w:r>
      <w:r w:rsidR="002354CF">
        <w:rPr>
          <w:i/>
        </w:rPr>
        <w:t>s</w:t>
      </w:r>
      <w:r w:rsidR="002354CF">
        <w:t>.</w:t>
      </w:r>
    </w:p>
    <w:p w:rsidR="002354CF" w:rsidRDefault="002354CF" w:rsidP="003A1B6B">
      <w:pPr>
        <w:pStyle w:val="BodyText"/>
      </w:pPr>
    </w:p>
    <w:p w:rsidR="00DE16CB" w:rsidRDefault="00DE16CB" w:rsidP="003A1B6B">
      <w:pPr>
        <w:pStyle w:val="BodyText"/>
      </w:pPr>
      <w:r>
        <w:t>The sampling distribution of</w:t>
      </w:r>
      <w:r w:rsidR="003D1694">
        <w:t xml:space="preserve"> </w:t>
      </w:r>
      <w:r w:rsidR="003D1694" w:rsidRPr="005D3A2C">
        <w:rPr>
          <w:position w:val="-2"/>
        </w:rPr>
        <w:object w:dxaOrig="200" w:dyaOrig="200">
          <v:shape id="_x0000_i1093" type="#_x0000_t75" style="width:16pt;height:16pt" o:ole="">
            <v:imagedata r:id="rId53" r:pict="rId54" o:title=""/>
          </v:shape>
          <o:OLEObject Type="Embed" ProgID="Equation.3" ShapeID="_x0000_i1093" DrawAspect="Content" ObjectID="_1215405588" r:id="rId55"/>
        </w:object>
      </w:r>
      <w:r w:rsidR="00214234">
        <w:t xml:space="preserve"> </w:t>
      </w:r>
      <w:r>
        <w:rPr>
          <w:position w:val="-4"/>
        </w:rPr>
        <w:t xml:space="preserve"> </w:t>
      </w:r>
      <w:r>
        <w:t>has mean</w:t>
      </w:r>
      <w:r w:rsidR="003D1694">
        <w:t xml:space="preserve"> </w:t>
      </w:r>
      <w:r w:rsidR="003D1694" w:rsidRPr="00705423">
        <w:rPr>
          <w:i/>
        </w:rPr>
        <w:sym w:font="Symbol" w:char="F06D"/>
      </w:r>
      <w:r w:rsidR="008452DE">
        <w:t xml:space="preserve">, </w:t>
      </w:r>
      <w:r>
        <w:t xml:space="preserve">standard deviation </w:t>
      </w:r>
      <w:r w:rsidR="003D1694" w:rsidRPr="003D1694">
        <w:rPr>
          <w:position w:val="-8"/>
        </w:rPr>
        <w:object w:dxaOrig="620" w:dyaOrig="340">
          <v:shape id="_x0000_i1094" type="#_x0000_t75" style="width:41pt;height:23pt" o:ole="">
            <v:imagedata r:id="rId56" r:pict="rId57" o:title=""/>
          </v:shape>
          <o:OLEObject Type="Embed" ProgID="Equation.3" ShapeID="_x0000_i1094" DrawAspect="Content" ObjectID="_1215405589" r:id="rId58"/>
        </w:object>
      </w:r>
    </w:p>
    <w:p w:rsidR="002354CF" w:rsidRDefault="00DE16CB" w:rsidP="003A1B6B">
      <w:pPr>
        <w:pStyle w:val="BodyText"/>
      </w:pPr>
      <w:r>
        <w:t xml:space="preserve">and is approximately normal.  </w:t>
      </w:r>
    </w:p>
    <w:p w:rsidR="002354CF" w:rsidRDefault="002354CF" w:rsidP="003A1B6B">
      <w:pPr>
        <w:pStyle w:val="BodyText"/>
      </w:pPr>
    </w:p>
    <w:p w:rsidR="002354CF" w:rsidRPr="00D5546D" w:rsidRDefault="002354CF" w:rsidP="003A1B6B">
      <w:pPr>
        <w:pStyle w:val="Heading1"/>
      </w:pPr>
      <w:r w:rsidRPr="00D5546D">
        <w:t>Next Module</w:t>
      </w:r>
    </w:p>
    <w:p w:rsidR="00214234" w:rsidRDefault="00037D47" w:rsidP="003A1B6B">
      <w:pPr>
        <w:pStyle w:val="BodyQuotation"/>
      </w:pPr>
      <w:r>
        <w:t>When we estimate a population parameter, we can also estimate</w:t>
      </w:r>
      <w:r w:rsidR="00214234">
        <w:t xml:space="preserve"> how close the sample statistics are likely to come to the corresponding population parameters. The key ingredient is the </w:t>
      </w:r>
      <w:r w:rsidR="00214234" w:rsidRPr="00037D47">
        <w:rPr>
          <w:i/>
        </w:rPr>
        <w:t>standard error</w:t>
      </w:r>
      <w:r w:rsidR="00214234">
        <w:t xml:space="preserve"> of the statistic.</w:t>
      </w:r>
    </w:p>
    <w:p w:rsidR="00214234" w:rsidRDefault="00214234" w:rsidP="003A1B6B">
      <w:pPr>
        <w:pStyle w:val="BodyText"/>
      </w:pPr>
    </w:p>
    <w:p w:rsidR="002354CF" w:rsidRDefault="002354CF" w:rsidP="003A1B6B">
      <w:pPr>
        <w:pStyle w:val="BodyText"/>
      </w:pPr>
      <w:r>
        <w:t xml:space="preserve">When we combine standard error with the implications of the Central Limit Theorem, we can make profound statements about features of the population with </w:t>
      </w:r>
      <w:r>
        <w:rPr>
          <w:i/>
        </w:rPr>
        <w:t>confidence intervals</w:t>
      </w:r>
      <w:r>
        <w:t>.</w:t>
      </w:r>
    </w:p>
    <w:sectPr w:rsidR="002354CF" w:rsidSect="002354CF">
      <w:headerReference w:type="even" r:id="rId59"/>
      <w:headerReference w:type="default" r:id="rId60"/>
      <w:footerReference w:type="even" r:id="rId61"/>
      <w:footerReference w:type="default" r:id="rId62"/>
      <w:headerReference w:type="first" r:id="rId63"/>
      <w:footerReference w:type="first" r:id="rId64"/>
      <w:pgSz w:w="15840" w:h="12240" w:orient="landscape"/>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164" w:rsidRDefault="00701164">
      <w:r>
        <w:separator/>
      </w:r>
    </w:p>
  </w:endnote>
  <w:endnote w:type="continuationSeparator" w:id="0">
    <w:p w:rsidR="00701164" w:rsidRDefault="0070116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BookAntiqua">
    <w:altName w:val="Book Antiqua"/>
    <w:panose1 w:val="00000000000000000000"/>
    <w:charset w:val="4D"/>
    <w:family w:val="roman"/>
    <w:notTrueType/>
    <w:pitch w:val="default"/>
    <w:sig w:usb0="03000000"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164" w:rsidRDefault="00701164">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164" w:rsidRDefault="00701164">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6-</w:t>
    </w:r>
    <w:r w:rsidR="002A72A8">
      <w:rPr>
        <w:rStyle w:val="PageNumber"/>
        <w:rFonts w:ascii="Arial Black" w:hAnsi="Arial Black"/>
      </w:rPr>
      <w:fldChar w:fldCharType="begin"/>
    </w:r>
    <w:r>
      <w:rPr>
        <w:rStyle w:val="PageNumber"/>
      </w:rPr>
      <w:instrText xml:space="preserve"> PAGE </w:instrText>
    </w:r>
    <w:r w:rsidR="002A72A8">
      <w:rPr>
        <w:rStyle w:val="PageNumber"/>
        <w:rFonts w:ascii="Arial Black" w:hAnsi="Arial Black"/>
      </w:rPr>
      <w:fldChar w:fldCharType="separate"/>
    </w:r>
    <w:r w:rsidR="004653EF">
      <w:rPr>
        <w:rStyle w:val="PageNumber"/>
        <w:noProof/>
      </w:rPr>
      <w:t>17</w:t>
    </w:r>
    <w:r w:rsidR="002A72A8">
      <w:rPr>
        <w:rStyle w:val="PageNumber"/>
        <w:rFonts w:ascii="Arial Black" w:hAnsi="Arial Black"/>
      </w:rPr>
      <w:fldChar w:fldCharType="end"/>
    </w:r>
  </w:p>
  <w:p w:rsidR="00701164" w:rsidRDefault="00701164">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164" w:rsidRDefault="00701164">
    <w:pPr>
      <w:spacing w:line="260" w:lineRule="exact"/>
      <w:rPr>
        <w:sz w:val="18"/>
        <w:szCs w:val="18"/>
      </w:rPr>
    </w:pPr>
  </w:p>
  <w:p w:rsidR="00701164" w:rsidRDefault="002A72A8">
    <w:pPr>
      <w:spacing w:line="260" w:lineRule="exact"/>
      <w:rPr>
        <w:i/>
        <w:sz w:val="18"/>
        <w:szCs w:val="18"/>
      </w:rPr>
    </w:pPr>
    <w:r>
      <w:rPr>
        <w:i/>
        <w:noProof/>
        <w:sz w:val="18"/>
        <w:szCs w:val="18"/>
      </w:rPr>
      <w:pict>
        <v:line id="_x0000_s2061" style="position:absolute;z-index:251658240" from="0,10.35pt" to="468pt,10.35pt"/>
      </w:pict>
    </w:r>
  </w:p>
  <w:p w:rsidR="00701164" w:rsidRDefault="00701164">
    <w:pPr>
      <w:pStyle w:val="Footer"/>
      <w:spacing w:line="260" w:lineRule="exact"/>
      <w:rPr>
        <w:sz w:val="18"/>
        <w:szCs w:val="18"/>
      </w:rPr>
    </w:pPr>
  </w:p>
  <w:p w:rsidR="00701164" w:rsidRDefault="00701164">
    <w:pPr>
      <w:pStyle w:val="Footer"/>
      <w:spacing w:line="260" w:lineRule="exact"/>
      <w:rPr>
        <w:sz w:val="18"/>
        <w:szCs w:val="18"/>
      </w:rPr>
    </w:pPr>
    <w:r>
      <w:rPr>
        <w:sz w:val="18"/>
        <w:szCs w:val="18"/>
      </w:rPr>
      <w:t>Professors Ed George, Abba Krieger, Robert Stine, and Adi Wyner, The Wharton School of the University of Pennsylvania, prepared this document.</w:t>
    </w:r>
  </w:p>
  <w:p w:rsidR="00701164" w:rsidRDefault="00701164" w:rsidP="002354CF"/>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164" w:rsidRDefault="00701164">
      <w:r>
        <w:separator/>
      </w:r>
    </w:p>
  </w:footnote>
  <w:footnote w:type="continuationSeparator" w:id="0">
    <w:p w:rsidR="00701164" w:rsidRDefault="00701164">
      <w:r>
        <w:continuationSeparator/>
      </w:r>
    </w:p>
  </w:footnote>
  <w:footnote w:id="1">
    <w:p w:rsidR="00701164" w:rsidRPr="00AA1749" w:rsidRDefault="00701164" w:rsidP="003A1B6B">
      <w:pPr>
        <w:pStyle w:val="FootnoteText"/>
        <w:numPr>
          <w:ins w:id="0" w:author="Unknown"/>
        </w:numPr>
        <w:rPr>
          <w:sz w:val="24"/>
        </w:rPr>
      </w:pPr>
      <w:r w:rsidRPr="00AA1749">
        <w:rPr>
          <w:rStyle w:val="FootnoteReference"/>
        </w:rPr>
        <w:footnoteRef/>
      </w:r>
      <w:r w:rsidRPr="00AA1749">
        <w:rPr>
          <w:sz w:val="24"/>
        </w:rPr>
        <w:t xml:space="preserve"> Many of the examples that we use in these notes appear with further discussion in the course textbook. In some cases, the text uses the same data that we consider in class and in others, the text considers a similar data set.</w:t>
      </w:r>
      <w:r w:rsidR="00DD1A1A" w:rsidRPr="00AA1749">
        <w:rPr>
          <w:sz w:val="24"/>
        </w:rPr>
        <w:t xml:space="preserve"> FS, section 13.4, p. 317, discusses these and other causes of samp</w:t>
      </w:r>
      <w:r w:rsidR="00F44268">
        <w:rPr>
          <w:sz w:val="24"/>
        </w:rPr>
        <w:t>l</w:t>
      </w:r>
      <w:r w:rsidR="00DD1A1A" w:rsidRPr="00AA1749">
        <w:rPr>
          <w:sz w:val="24"/>
        </w:rPr>
        <w:t>ing bias in surveys.</w:t>
      </w:r>
    </w:p>
  </w:footnote>
  <w:footnote w:id="2">
    <w:p w:rsidR="00701164" w:rsidRPr="00AA1749" w:rsidRDefault="00701164" w:rsidP="002354CF">
      <w:pPr>
        <w:rPr>
          <w:rStyle w:val="FootnoteTextChar"/>
          <w:sz w:val="24"/>
        </w:rPr>
      </w:pPr>
      <w:r w:rsidRPr="00AA1749">
        <w:rPr>
          <w:rStyle w:val="FootnoteReference"/>
          <w:szCs w:val="28"/>
        </w:rPr>
        <w:footnoteRef/>
      </w:r>
      <w:r w:rsidRPr="00AA1749">
        <w:rPr>
          <w:rStyle w:val="FootnoteTextChar"/>
          <w:sz w:val="24"/>
          <w:szCs w:val="24"/>
        </w:rPr>
        <w:t xml:space="preserve"> A sequence of independent draws from specified probability distributions can be obtained with JMP. From the list of “random” functions, consider choices such as random uniform or random normal.</w:t>
      </w:r>
    </w:p>
  </w:footnote>
  <w:footnote w:id="3">
    <w:p w:rsidR="00701164" w:rsidRPr="00E63ADB" w:rsidRDefault="00701164" w:rsidP="003A1B6B">
      <w:pPr>
        <w:pStyle w:val="FootnoteText"/>
        <w:rPr>
          <w:sz w:val="24"/>
        </w:rPr>
      </w:pPr>
      <w:r w:rsidRPr="00E63ADB">
        <w:rPr>
          <w:rStyle w:val="FootnoteReference"/>
          <w:szCs w:val="28"/>
        </w:rPr>
        <w:footnoteRef/>
      </w:r>
      <w:r w:rsidRPr="00E63ADB">
        <w:rPr>
          <w:sz w:val="24"/>
        </w:rPr>
        <w:t xml:space="preserve"> An alternative, artificial way to avoid the complications of sampling from a finite population is to assume that we sample with replacement. If we put them back, the result of one case does not influence other cases.</w:t>
      </w:r>
    </w:p>
  </w:footnote>
  <w:footnote w:id="4">
    <w:p w:rsidR="00EA49C9" w:rsidRDefault="00EA49C9">
      <w:pPr>
        <w:pStyle w:val="FootnoteText"/>
      </w:pPr>
      <w:r w:rsidRPr="00E63ADB">
        <w:rPr>
          <w:rStyle w:val="FootnoteReference"/>
        </w:rPr>
        <w:footnoteRef/>
      </w:r>
      <w:r w:rsidRPr="00E63ADB">
        <w:rPr>
          <w:sz w:val="24"/>
        </w:rPr>
        <w:t xml:space="preserve"> Section 10.5 of SF has more of the background on the use of acronym iid.</w:t>
      </w:r>
    </w:p>
  </w:footnote>
  <w:footnote w:id="5">
    <w:p w:rsidR="00701164" w:rsidRPr="007E778F" w:rsidRDefault="00701164">
      <w:pPr>
        <w:pStyle w:val="FootnoteText"/>
        <w:rPr>
          <w:sz w:val="24"/>
        </w:rPr>
      </w:pPr>
      <w:r w:rsidRPr="007E778F">
        <w:rPr>
          <w:rStyle w:val="FootnoteReference"/>
        </w:rPr>
        <w:footnoteRef/>
      </w:r>
      <w:r w:rsidR="00547BDB" w:rsidRPr="007E778F">
        <w:rPr>
          <w:sz w:val="24"/>
        </w:rPr>
        <w:t xml:space="preserve"> SF</w:t>
      </w:r>
      <w:r w:rsidRPr="007E778F">
        <w:rPr>
          <w:sz w:val="24"/>
        </w:rPr>
        <w:t xml:space="preserve"> discusses this experiment further in a case study that begins on page 296.</w:t>
      </w:r>
    </w:p>
  </w:footnote>
  <w:footnote w:id="6">
    <w:p w:rsidR="00701164" w:rsidRPr="004653EF" w:rsidRDefault="00701164" w:rsidP="003A1B6B">
      <w:pPr>
        <w:pStyle w:val="FootnoteText"/>
        <w:rPr>
          <w:sz w:val="24"/>
        </w:rPr>
      </w:pPr>
      <w:r w:rsidRPr="004653EF">
        <w:rPr>
          <w:rStyle w:val="FootnoteReference"/>
        </w:rPr>
        <w:footnoteRef/>
      </w:r>
      <w:r w:rsidRPr="004653EF">
        <w:rPr>
          <w:sz w:val="24"/>
        </w:rPr>
        <w:t xml:space="preserve"> Convergence to normality depends on how weird the distribution of the data is.  SF describes an explicit condition derived from the data on page 328.</w:t>
      </w:r>
    </w:p>
  </w:footnote>
  <w:footnote w:id="7">
    <w:p w:rsidR="00EA49C9" w:rsidRDefault="00EA49C9">
      <w:pPr>
        <w:pStyle w:val="FootnoteText"/>
      </w:pPr>
      <w:r>
        <w:rPr>
          <w:rStyle w:val="FootnoteReference"/>
        </w:rPr>
        <w:footnoteRef/>
      </w:r>
      <w:r>
        <w:t xml:space="preserve"> The case study “Modeling Sampling Variation” (SF, pages 296-302) describes the CLT in the context of counting M&amp;Ms.  The case also includes more figures to explain why counts becomes normally distributed as the number of summands increases.</w:t>
      </w:r>
    </w:p>
  </w:footnote>
  <w:footnote w:id="8">
    <w:p w:rsidR="00547BDB" w:rsidRPr="004653EF" w:rsidRDefault="00547BDB">
      <w:pPr>
        <w:pStyle w:val="FootnoteText"/>
        <w:rPr>
          <w:sz w:val="24"/>
        </w:rPr>
      </w:pPr>
      <w:r w:rsidRPr="004653EF">
        <w:rPr>
          <w:rStyle w:val="FootnoteReference"/>
        </w:rPr>
        <w:footnoteRef/>
      </w:r>
      <w:r w:rsidRPr="004653EF">
        <w:rPr>
          <w:sz w:val="24"/>
        </w:rPr>
        <w:t xml:space="preserve"> Chapter 14 of SF </w:t>
      </w:r>
      <w:r w:rsidR="00EA49C9" w:rsidRPr="004653EF">
        <w:rPr>
          <w:sz w:val="24"/>
        </w:rPr>
        <w:t>gives</w:t>
      </w:r>
      <w:r w:rsidRPr="004653EF">
        <w:rPr>
          <w:sz w:val="24"/>
        </w:rPr>
        <w:t xml:space="preserve"> further examples of the use of statistics in quality control.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164" w:rsidRDefault="002A72A8">
    <w:pPr>
      <w:framePr w:wrap="around" w:vAnchor="text" w:hAnchor="margin" w:xAlign="right" w:y="1"/>
    </w:pPr>
    <w:r>
      <w:fldChar w:fldCharType="begin"/>
    </w:r>
    <w:r w:rsidR="00701164">
      <w:instrText xml:space="preserve">PAGE  </w:instrText>
    </w:r>
    <w:r>
      <w:fldChar w:fldCharType="end"/>
    </w:r>
  </w:p>
  <w:p w:rsidR="00701164" w:rsidRDefault="00701164">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164" w:rsidRDefault="00701164" w:rsidP="002354CF">
    <w:pPr>
      <w:rPr>
        <w:lang w:val="fr-FR"/>
      </w:rPr>
    </w:pPr>
    <w:r>
      <w:rPr>
        <w:lang w:val="fr-FR"/>
      </w:rPr>
      <w:t>Module 6: Sampling and Sampling Distributions</w:t>
    </w:r>
    <w:r>
      <w:rPr>
        <w:lang w:val="fr-FR"/>
      </w:rPr>
      <w:tab/>
    </w:r>
    <w:r>
      <w:rPr>
        <w:lang w:val="fr-FR"/>
      </w:rPr>
      <w:tab/>
    </w:r>
    <w:r>
      <w:rPr>
        <w:lang w:val="fr-FR"/>
      </w:rPr>
      <w:tab/>
    </w:r>
    <w:r>
      <w:rPr>
        <w:lang w:val="fr-FR"/>
      </w:rPr>
      <w:tab/>
    </w:r>
    <w:r>
      <w:rPr>
        <w:lang w:val="fr-FR"/>
      </w:rPr>
      <w:tab/>
    </w:r>
    <w:r>
      <w:rPr>
        <w:lang w:val="fr-FR"/>
      </w:rPr>
      <w:tab/>
    </w:r>
    <w:r>
      <w:rPr>
        <w:lang w:val="fr-FR"/>
      </w:rPr>
      <w:tab/>
      <w:t xml:space="preserve">            Statistics 603, August 2010</w:t>
    </w:r>
  </w:p>
  <w:p w:rsidR="00701164" w:rsidRPr="005A16C8" w:rsidRDefault="00701164">
    <w:pPr>
      <w:rPr>
        <w:lang w:val="fr-FR"/>
      </w:rPr>
    </w:pPr>
    <w:r>
      <w:rPr>
        <w:lang w:val="fr-FR"/>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701164">
      <w:tc>
        <w:tcPr>
          <w:tcW w:w="1648" w:type="dxa"/>
          <w:vAlign w:val="center"/>
        </w:tcPr>
        <w:p w:rsidR="00701164" w:rsidRDefault="00701164"/>
      </w:tc>
      <w:tc>
        <w:tcPr>
          <w:tcW w:w="7910" w:type="dxa"/>
          <w:vAlign w:val="center"/>
        </w:tcPr>
        <w:p w:rsidR="00701164" w:rsidRDefault="00701164">
          <w:pPr>
            <w:jc w:val="both"/>
            <w:rPr>
              <w:sz w:val="28"/>
            </w:rPr>
          </w:pPr>
        </w:p>
      </w:tc>
    </w:tr>
    <w:tr w:rsidR="00701164">
      <w:tc>
        <w:tcPr>
          <w:tcW w:w="9558" w:type="dxa"/>
          <w:gridSpan w:val="2"/>
          <w:vAlign w:val="center"/>
        </w:tcPr>
        <w:p w:rsidR="00701164" w:rsidRDefault="00701164" w:rsidP="003A1B6B">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701164" w:rsidRDefault="00701164"/>
  <w:p w:rsidR="00701164" w:rsidRDefault="00701164">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64C8"/>
    <w:multiLevelType w:val="hybridMultilevel"/>
    <w:tmpl w:val="4704F36E"/>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
    <w:nsid w:val="08612890"/>
    <w:multiLevelType w:val="hybridMultilevel"/>
    <w:tmpl w:val="C1A21622"/>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210FD"/>
    <w:multiLevelType w:val="hybridMultilevel"/>
    <w:tmpl w:val="E17E3B6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Arial Rounded MT Bold"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Arial Rounded MT Bold"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Arial Rounded MT Bold"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5CC6AFE"/>
    <w:multiLevelType w:val="hybridMultilevel"/>
    <w:tmpl w:val="A4EA44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F1422"/>
    <w:multiLevelType w:val="hybridMultilevel"/>
    <w:tmpl w:val="E74AB5BC"/>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5">
    <w:nsid w:val="18F46EB0"/>
    <w:multiLevelType w:val="hybridMultilevel"/>
    <w:tmpl w:val="45F88668"/>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C69BB"/>
    <w:multiLevelType w:val="hybridMultilevel"/>
    <w:tmpl w:val="EC3EBE1E"/>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Arial Rounded MT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Rounded MT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Rounded MT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D12E43"/>
    <w:multiLevelType w:val="hybridMultilevel"/>
    <w:tmpl w:val="6F1C0C1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078F6"/>
    <w:multiLevelType w:val="hybridMultilevel"/>
    <w:tmpl w:val="EBC47E7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1BB10D90"/>
    <w:multiLevelType w:val="multilevel"/>
    <w:tmpl w:val="13226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FB65E9"/>
    <w:multiLevelType w:val="hybridMultilevel"/>
    <w:tmpl w:val="728248A6"/>
    <w:lvl w:ilvl="0" w:tplc="5CB02464">
      <w:start w:val="1"/>
      <w:numFmt w:val="decimal"/>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1224598"/>
    <w:multiLevelType w:val="hybridMultilevel"/>
    <w:tmpl w:val="60DE8564"/>
    <w:lvl w:ilvl="0" w:tplc="CD98DCE2">
      <w:start w:val="1"/>
      <w:numFmt w:val="bullet"/>
      <w:lvlText w:val=""/>
      <w:lvlJc w:val="left"/>
      <w:pPr>
        <w:tabs>
          <w:tab w:val="num" w:pos="360"/>
        </w:tabs>
        <w:ind w:left="360" w:hanging="360"/>
      </w:pPr>
      <w:rPr>
        <w:rFonts w:ascii="Symbol" w:hAnsi="Symbol" w:hint="default"/>
        <w:sz w:val="36"/>
        <w:szCs w:val="36"/>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2">
    <w:nsid w:val="23564EF5"/>
    <w:multiLevelType w:val="hybridMultilevel"/>
    <w:tmpl w:val="B65A4F4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3">
    <w:nsid w:val="28E462C7"/>
    <w:multiLevelType w:val="hybridMultilevel"/>
    <w:tmpl w:val="602CF754"/>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F62BF"/>
    <w:multiLevelType w:val="hybridMultilevel"/>
    <w:tmpl w:val="21FE7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Rounded MT Bol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Rounded MT Bol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Rounded MT Bol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EB63E5"/>
    <w:multiLevelType w:val="hybridMultilevel"/>
    <w:tmpl w:val="4B58F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587900"/>
    <w:multiLevelType w:val="hybridMultilevel"/>
    <w:tmpl w:val="1866419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13DF9"/>
    <w:multiLevelType w:val="hybridMultilevel"/>
    <w:tmpl w:val="755266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8944739"/>
    <w:multiLevelType w:val="multilevel"/>
    <w:tmpl w:val="602CF75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9CC7F5A"/>
    <w:multiLevelType w:val="multilevel"/>
    <w:tmpl w:val="6680C48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nsid w:val="41812E96"/>
    <w:multiLevelType w:val="multilevel"/>
    <w:tmpl w:val="94D660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2C00A77"/>
    <w:multiLevelType w:val="multilevel"/>
    <w:tmpl w:val="BB7E63F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nsid w:val="465B4AA9"/>
    <w:multiLevelType w:val="hybridMultilevel"/>
    <w:tmpl w:val="E56E2AEA"/>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B6546"/>
    <w:multiLevelType w:val="multilevel"/>
    <w:tmpl w:val="9BB62BFA"/>
    <w:lvl w:ilvl="0">
      <w:start w:val="1"/>
      <w:numFmt w:val="lowerLetter"/>
      <w:lvlText w:val="%1."/>
      <w:lvlJc w:val="left"/>
      <w:pPr>
        <w:tabs>
          <w:tab w:val="num" w:pos="1440"/>
        </w:tabs>
        <w:ind w:left="1440" w:hanging="360"/>
      </w:pPr>
      <w:rPr>
        <w:rFonts w:ascii="Times New Roman" w:hAnsi="Times New Roman" w:hint="default"/>
        <w:b w:val="0"/>
        <w:i w:val="0"/>
        <w:sz w:val="3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4BE002BC"/>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Rounded MT Bold"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Rounded MT Bold"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Rounded MT Bold"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DB136F6"/>
    <w:multiLevelType w:val="hybridMultilevel"/>
    <w:tmpl w:val="4686D7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Rounded MT Bold"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Rounded MT Bold"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Rounded MT Bold"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0BD3A8F"/>
    <w:multiLevelType w:val="hybridMultilevel"/>
    <w:tmpl w:val="9BB62BFA"/>
    <w:lvl w:ilvl="0" w:tplc="9C12C7C6">
      <w:start w:val="1"/>
      <w:numFmt w:val="lowerLetter"/>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C4AC1"/>
    <w:multiLevelType w:val="multilevel"/>
    <w:tmpl w:val="21FE7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36B7E97"/>
    <w:multiLevelType w:val="multilevel"/>
    <w:tmpl w:val="C1A2162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DF1956"/>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037993"/>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Rounded MT Bold"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Rounded MT Bold"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Rounded MT Bold"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DE315EA"/>
    <w:multiLevelType w:val="multilevel"/>
    <w:tmpl w:val="728248A6"/>
    <w:lvl w:ilvl="0">
      <w:start w:val="1"/>
      <w:numFmt w:val="decimal"/>
      <w:lvlText w:val="%1."/>
      <w:lvlJc w:val="left"/>
      <w:pPr>
        <w:tabs>
          <w:tab w:val="num" w:pos="1080"/>
        </w:tabs>
        <w:ind w:left="1080" w:hanging="360"/>
      </w:pPr>
      <w:rPr>
        <w:rFonts w:ascii="Times New Roman" w:hAnsi="Times New Roman" w:hint="default"/>
        <w:b w:val="0"/>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5E4E0E39"/>
    <w:multiLevelType w:val="hybridMultilevel"/>
    <w:tmpl w:val="898AEF08"/>
    <w:lvl w:ilvl="0" w:tplc="04090001">
      <w:start w:val="1"/>
      <w:numFmt w:val="bullet"/>
      <w:lvlText w:val=""/>
      <w:lvlJc w:val="left"/>
      <w:pPr>
        <w:tabs>
          <w:tab w:val="num" w:pos="360"/>
        </w:tabs>
        <w:ind w:left="360" w:hanging="360"/>
      </w:pPr>
      <w:rPr>
        <w:rFonts w:ascii="Symbol" w:hAnsi="Symbol" w:hint="default"/>
      </w:rPr>
    </w:lvl>
    <w:lvl w:ilvl="1" w:tplc="429A6342">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3945F3"/>
    <w:multiLevelType w:val="hybridMultilevel"/>
    <w:tmpl w:val="85FC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09053E"/>
    <w:multiLevelType w:val="hybridMultilevel"/>
    <w:tmpl w:val="94D660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C2209F"/>
    <w:multiLevelType w:val="hybridMultilevel"/>
    <w:tmpl w:val="4C4EBD1E"/>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FD3696"/>
    <w:multiLevelType w:val="hybridMultilevel"/>
    <w:tmpl w:val="9B245C72"/>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7">
    <w:nsid w:val="675873DE"/>
    <w:multiLevelType w:val="hybridMultilevel"/>
    <w:tmpl w:val="A97EE4FE"/>
    <w:lvl w:ilvl="0" w:tplc="CD2A5240">
      <w:start w:val="1"/>
      <w:numFmt w:val="bullet"/>
      <w:lvlText w:val=""/>
      <w:lvlJc w:val="left"/>
      <w:pPr>
        <w:tabs>
          <w:tab w:val="num" w:pos="720"/>
        </w:tabs>
        <w:ind w:left="720" w:hanging="360"/>
      </w:pPr>
      <w:rPr>
        <w:rFonts w:ascii="Symbol" w:hAnsi="Symbol" w:hint="default"/>
        <w:b w:val="0"/>
        <w:i w:val="0"/>
        <w:sz w:val="36"/>
        <w:szCs w:val="24"/>
      </w:rPr>
    </w:lvl>
    <w:lvl w:ilvl="1" w:tplc="04090003" w:tentative="1">
      <w:start w:val="1"/>
      <w:numFmt w:val="bullet"/>
      <w:lvlText w:val="o"/>
      <w:lvlJc w:val="left"/>
      <w:pPr>
        <w:tabs>
          <w:tab w:val="num" w:pos="1800"/>
        </w:tabs>
        <w:ind w:left="1800" w:hanging="360"/>
      </w:pPr>
      <w:rPr>
        <w:rFonts w:ascii="Courier New" w:hAnsi="Courier New" w:cs="Arial Rounded MT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Rounded MT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Rounded MT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E7692"/>
    <w:multiLevelType w:val="hybridMultilevel"/>
    <w:tmpl w:val="E5C09B2E"/>
    <w:lvl w:ilvl="0" w:tplc="022A5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A447B9"/>
    <w:multiLevelType w:val="hybridMultilevel"/>
    <w:tmpl w:val="A0B0FD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5EF2365"/>
    <w:multiLevelType w:val="hybridMultilevel"/>
    <w:tmpl w:val="09C4016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3A1121"/>
    <w:multiLevelType w:val="hybridMultilevel"/>
    <w:tmpl w:val="BB7E6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A9D3193"/>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C453DB5"/>
    <w:multiLevelType w:val="hybridMultilevel"/>
    <w:tmpl w:val="F39A227A"/>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Arial Rounded MT Bold"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Arial Rounded MT Bold"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Arial Rounded MT Bold"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44">
    <w:nsid w:val="7D2A781E"/>
    <w:multiLevelType w:val="multilevel"/>
    <w:tmpl w:val="4C4EBD1E"/>
    <w:lvl w:ilvl="0">
      <w:start w:val="1"/>
      <w:numFmt w:val="bullet"/>
      <w:lvlText w:val=""/>
      <w:lvlJc w:val="left"/>
      <w:pPr>
        <w:tabs>
          <w:tab w:val="num" w:pos="360"/>
        </w:tabs>
        <w:ind w:left="360" w:hanging="360"/>
      </w:pPr>
      <w:rPr>
        <w:rFonts w:ascii="Times New Roman" w:hAnsi="Times New Roman" w:hint="default"/>
        <w:b w:val="0"/>
        <w:i w:val="0"/>
        <w:sz w:val="36"/>
        <w:szCs w:val="24"/>
      </w:rPr>
    </w:lvl>
    <w:lvl w:ilvl="1">
      <w:start w:val="1"/>
      <w:numFmt w:val="bullet"/>
      <w:lvlText w:val="o"/>
      <w:lvlJc w:val="left"/>
      <w:pPr>
        <w:tabs>
          <w:tab w:val="num" w:pos="1440"/>
        </w:tabs>
        <w:ind w:left="1440" w:hanging="360"/>
      </w:pPr>
      <w:rPr>
        <w:rFonts w:ascii="Courier New" w:hAnsi="Courier New" w:cs="Arial Rounded MT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Rounded MT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Rounded MT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D2E110A"/>
    <w:multiLevelType w:val="hybridMultilevel"/>
    <w:tmpl w:val="A5F65A2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Arial Rounded MT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Rounded MT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Rounded MT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9"/>
  </w:num>
  <w:num w:numId="3">
    <w:abstractNumId w:val="15"/>
  </w:num>
  <w:num w:numId="4">
    <w:abstractNumId w:val="20"/>
  </w:num>
  <w:num w:numId="5">
    <w:abstractNumId w:val="32"/>
  </w:num>
  <w:num w:numId="6">
    <w:abstractNumId w:val="14"/>
  </w:num>
  <w:num w:numId="7">
    <w:abstractNumId w:val="27"/>
  </w:num>
  <w:num w:numId="8">
    <w:abstractNumId w:val="3"/>
  </w:num>
  <w:num w:numId="9">
    <w:abstractNumId w:val="29"/>
  </w:num>
  <w:num w:numId="10">
    <w:abstractNumId w:val="42"/>
  </w:num>
  <w:num w:numId="11">
    <w:abstractNumId w:val="6"/>
  </w:num>
  <w:num w:numId="12">
    <w:abstractNumId w:val="30"/>
  </w:num>
  <w:num w:numId="13">
    <w:abstractNumId w:val="24"/>
  </w:num>
  <w:num w:numId="14">
    <w:abstractNumId w:val="5"/>
  </w:num>
  <w:num w:numId="15">
    <w:abstractNumId w:val="25"/>
  </w:num>
  <w:num w:numId="16">
    <w:abstractNumId w:val="1"/>
  </w:num>
  <w:num w:numId="17">
    <w:abstractNumId w:val="28"/>
  </w:num>
  <w:num w:numId="18">
    <w:abstractNumId w:val="16"/>
  </w:num>
  <w:num w:numId="19">
    <w:abstractNumId w:val="43"/>
  </w:num>
  <w:num w:numId="20">
    <w:abstractNumId w:val="40"/>
  </w:num>
  <w:num w:numId="21">
    <w:abstractNumId w:val="45"/>
  </w:num>
  <w:num w:numId="22">
    <w:abstractNumId w:val="12"/>
  </w:num>
  <w:num w:numId="23">
    <w:abstractNumId w:val="13"/>
  </w:num>
  <w:num w:numId="24">
    <w:abstractNumId w:val="18"/>
  </w:num>
  <w:num w:numId="25">
    <w:abstractNumId w:val="7"/>
  </w:num>
  <w:num w:numId="26">
    <w:abstractNumId w:val="38"/>
  </w:num>
  <w:num w:numId="27">
    <w:abstractNumId w:val="9"/>
  </w:num>
  <w:num w:numId="28">
    <w:abstractNumId w:val="2"/>
  </w:num>
  <w:num w:numId="29">
    <w:abstractNumId w:val="4"/>
  </w:num>
  <w:num w:numId="30">
    <w:abstractNumId w:val="8"/>
  </w:num>
  <w:num w:numId="31">
    <w:abstractNumId w:val="33"/>
  </w:num>
  <w:num w:numId="32">
    <w:abstractNumId w:val="0"/>
  </w:num>
  <w:num w:numId="33">
    <w:abstractNumId w:val="36"/>
  </w:num>
  <w:num w:numId="34">
    <w:abstractNumId w:val="17"/>
  </w:num>
  <w:num w:numId="35">
    <w:abstractNumId w:val="41"/>
  </w:num>
  <w:num w:numId="36">
    <w:abstractNumId w:val="21"/>
  </w:num>
  <w:num w:numId="37">
    <w:abstractNumId w:val="10"/>
  </w:num>
  <w:num w:numId="38">
    <w:abstractNumId w:val="31"/>
  </w:num>
  <w:num w:numId="39">
    <w:abstractNumId w:val="11"/>
  </w:num>
  <w:num w:numId="40">
    <w:abstractNumId w:val="26"/>
  </w:num>
  <w:num w:numId="41">
    <w:abstractNumId w:val="19"/>
  </w:num>
  <w:num w:numId="42">
    <w:abstractNumId w:val="22"/>
  </w:num>
  <w:num w:numId="43">
    <w:abstractNumId w:val="35"/>
  </w:num>
  <w:num w:numId="44">
    <w:abstractNumId w:val="44"/>
  </w:num>
  <w:num w:numId="45">
    <w:abstractNumId w:val="37"/>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130A2"/>
    <w:rsid w:val="00021D39"/>
    <w:rsid w:val="00037D47"/>
    <w:rsid w:val="00057E4A"/>
    <w:rsid w:val="0006378B"/>
    <w:rsid w:val="000647DA"/>
    <w:rsid w:val="00077B8F"/>
    <w:rsid w:val="00082FE4"/>
    <w:rsid w:val="000A1962"/>
    <w:rsid w:val="000D36E9"/>
    <w:rsid w:val="000E0041"/>
    <w:rsid w:val="000F5809"/>
    <w:rsid w:val="00110E47"/>
    <w:rsid w:val="00134B60"/>
    <w:rsid w:val="0014326D"/>
    <w:rsid w:val="001477FB"/>
    <w:rsid w:val="0015295C"/>
    <w:rsid w:val="00186EBE"/>
    <w:rsid w:val="0019399F"/>
    <w:rsid w:val="001B7FB8"/>
    <w:rsid w:val="001E295E"/>
    <w:rsid w:val="001E3FC2"/>
    <w:rsid w:val="0020139B"/>
    <w:rsid w:val="00214234"/>
    <w:rsid w:val="00221920"/>
    <w:rsid w:val="002354CF"/>
    <w:rsid w:val="00257A47"/>
    <w:rsid w:val="00266755"/>
    <w:rsid w:val="002770D3"/>
    <w:rsid w:val="002959CC"/>
    <w:rsid w:val="002A72A8"/>
    <w:rsid w:val="002B61F5"/>
    <w:rsid w:val="002C2624"/>
    <w:rsid w:val="002D77E1"/>
    <w:rsid w:val="002E32AC"/>
    <w:rsid w:val="002F0995"/>
    <w:rsid w:val="00312ED1"/>
    <w:rsid w:val="00322FE8"/>
    <w:rsid w:val="003241F6"/>
    <w:rsid w:val="00330E36"/>
    <w:rsid w:val="00332813"/>
    <w:rsid w:val="0033366B"/>
    <w:rsid w:val="00346967"/>
    <w:rsid w:val="003725C6"/>
    <w:rsid w:val="00376E6A"/>
    <w:rsid w:val="00381D0A"/>
    <w:rsid w:val="00386BFD"/>
    <w:rsid w:val="003A1B6B"/>
    <w:rsid w:val="003A2589"/>
    <w:rsid w:val="003A35FA"/>
    <w:rsid w:val="003D1694"/>
    <w:rsid w:val="003D705B"/>
    <w:rsid w:val="003E3F56"/>
    <w:rsid w:val="003F219A"/>
    <w:rsid w:val="00424B20"/>
    <w:rsid w:val="0043520D"/>
    <w:rsid w:val="00443CCE"/>
    <w:rsid w:val="00443FA0"/>
    <w:rsid w:val="00444D8B"/>
    <w:rsid w:val="0046089A"/>
    <w:rsid w:val="004638D9"/>
    <w:rsid w:val="004653EF"/>
    <w:rsid w:val="004725E9"/>
    <w:rsid w:val="0049210A"/>
    <w:rsid w:val="004A50A0"/>
    <w:rsid w:val="004C1AEE"/>
    <w:rsid w:val="004D5E1B"/>
    <w:rsid w:val="004E6FFF"/>
    <w:rsid w:val="00522507"/>
    <w:rsid w:val="00531C5E"/>
    <w:rsid w:val="0054138C"/>
    <w:rsid w:val="0054423D"/>
    <w:rsid w:val="00547BDB"/>
    <w:rsid w:val="00552225"/>
    <w:rsid w:val="005561E1"/>
    <w:rsid w:val="005654E2"/>
    <w:rsid w:val="005666B4"/>
    <w:rsid w:val="00577890"/>
    <w:rsid w:val="00580DE2"/>
    <w:rsid w:val="005B2A98"/>
    <w:rsid w:val="005D44A4"/>
    <w:rsid w:val="005E02A7"/>
    <w:rsid w:val="005E0FFD"/>
    <w:rsid w:val="00604CFE"/>
    <w:rsid w:val="00616DC5"/>
    <w:rsid w:val="00621CB7"/>
    <w:rsid w:val="00623A5C"/>
    <w:rsid w:val="0062490E"/>
    <w:rsid w:val="00634B43"/>
    <w:rsid w:val="00651781"/>
    <w:rsid w:val="00653D51"/>
    <w:rsid w:val="006556FD"/>
    <w:rsid w:val="00673C2F"/>
    <w:rsid w:val="006D0CBF"/>
    <w:rsid w:val="006D117C"/>
    <w:rsid w:val="006D2553"/>
    <w:rsid w:val="006E36C3"/>
    <w:rsid w:val="006F6B7E"/>
    <w:rsid w:val="00701164"/>
    <w:rsid w:val="00705423"/>
    <w:rsid w:val="0072329A"/>
    <w:rsid w:val="007A291A"/>
    <w:rsid w:val="007B747D"/>
    <w:rsid w:val="007E499F"/>
    <w:rsid w:val="007E4E9F"/>
    <w:rsid w:val="007E778F"/>
    <w:rsid w:val="00804B73"/>
    <w:rsid w:val="00816873"/>
    <w:rsid w:val="0082399D"/>
    <w:rsid w:val="00836771"/>
    <w:rsid w:val="008452DE"/>
    <w:rsid w:val="0084667B"/>
    <w:rsid w:val="008631DA"/>
    <w:rsid w:val="008649A1"/>
    <w:rsid w:val="00874CDB"/>
    <w:rsid w:val="00880994"/>
    <w:rsid w:val="008A36BB"/>
    <w:rsid w:val="008B0A83"/>
    <w:rsid w:val="008D3DBA"/>
    <w:rsid w:val="0091456D"/>
    <w:rsid w:val="009706BF"/>
    <w:rsid w:val="009A1D93"/>
    <w:rsid w:val="00A137ED"/>
    <w:rsid w:val="00A3271A"/>
    <w:rsid w:val="00A842BF"/>
    <w:rsid w:val="00AA1749"/>
    <w:rsid w:val="00AA7505"/>
    <w:rsid w:val="00AC2B97"/>
    <w:rsid w:val="00AE7550"/>
    <w:rsid w:val="00B40167"/>
    <w:rsid w:val="00B73A82"/>
    <w:rsid w:val="00B77233"/>
    <w:rsid w:val="00B8301E"/>
    <w:rsid w:val="00B92BD0"/>
    <w:rsid w:val="00B93355"/>
    <w:rsid w:val="00BB7910"/>
    <w:rsid w:val="00BC53F6"/>
    <w:rsid w:val="00BD4196"/>
    <w:rsid w:val="00BE17FD"/>
    <w:rsid w:val="00BE57B6"/>
    <w:rsid w:val="00BF1F4F"/>
    <w:rsid w:val="00C0202C"/>
    <w:rsid w:val="00C061D4"/>
    <w:rsid w:val="00C33EF7"/>
    <w:rsid w:val="00C34A81"/>
    <w:rsid w:val="00C3653E"/>
    <w:rsid w:val="00C368D8"/>
    <w:rsid w:val="00C554E5"/>
    <w:rsid w:val="00C66C20"/>
    <w:rsid w:val="00C954E0"/>
    <w:rsid w:val="00CA561A"/>
    <w:rsid w:val="00CA6291"/>
    <w:rsid w:val="00CB0F73"/>
    <w:rsid w:val="00D0482C"/>
    <w:rsid w:val="00D068CA"/>
    <w:rsid w:val="00D11759"/>
    <w:rsid w:val="00D1620A"/>
    <w:rsid w:val="00D5360B"/>
    <w:rsid w:val="00D5546D"/>
    <w:rsid w:val="00D6788D"/>
    <w:rsid w:val="00D80BB9"/>
    <w:rsid w:val="00DA3F93"/>
    <w:rsid w:val="00DD1A1A"/>
    <w:rsid w:val="00DD721C"/>
    <w:rsid w:val="00DE16CB"/>
    <w:rsid w:val="00E16B66"/>
    <w:rsid w:val="00E17491"/>
    <w:rsid w:val="00E37F78"/>
    <w:rsid w:val="00E61881"/>
    <w:rsid w:val="00E63ADB"/>
    <w:rsid w:val="00EA49C9"/>
    <w:rsid w:val="00EB68BB"/>
    <w:rsid w:val="00EF0256"/>
    <w:rsid w:val="00F11618"/>
    <w:rsid w:val="00F2259F"/>
    <w:rsid w:val="00F22F1D"/>
    <w:rsid w:val="00F23429"/>
    <w:rsid w:val="00F4086A"/>
    <w:rsid w:val="00F44268"/>
    <w:rsid w:val="00F475DC"/>
    <w:rsid w:val="00F86765"/>
    <w:rsid w:val="00FA1B15"/>
    <w:rsid w:val="00FB2046"/>
  </w:rsids>
  <m:mathPr>
    <m:mathFont m:val="Arial Rounded MT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7E499F"/>
  </w:style>
  <w:style w:type="paragraph" w:styleId="Heading1">
    <w:name w:val="heading 1"/>
    <w:basedOn w:val="BodyText"/>
    <w:next w:val="BodyText"/>
    <w:qFormat/>
    <w:rsid w:val="007E499F"/>
    <w:pPr>
      <w:keepNext/>
      <w:spacing w:before="240" w:after="240"/>
      <w:outlineLvl w:val="0"/>
    </w:pPr>
    <w:rPr>
      <w:rFonts w:ascii="Times" w:hAnsi="Times"/>
      <w:b/>
      <w:bCs/>
      <w:smallCaps/>
      <w:sz w:val="32"/>
    </w:rPr>
  </w:style>
  <w:style w:type="paragraph" w:styleId="Heading2">
    <w:name w:val="heading 2"/>
    <w:basedOn w:val="BodyText"/>
    <w:next w:val="BodyText"/>
    <w:qFormat/>
    <w:rsid w:val="007E499F"/>
    <w:pPr>
      <w:keepNext/>
      <w:spacing w:before="240" w:after="240"/>
      <w:outlineLvl w:val="1"/>
    </w:pPr>
    <w:rPr>
      <w:b/>
      <w:sz w:val="28"/>
    </w:rPr>
  </w:style>
  <w:style w:type="paragraph" w:styleId="Heading3">
    <w:name w:val="heading 3"/>
    <w:basedOn w:val="BodyText"/>
    <w:next w:val="BodyText"/>
    <w:qFormat/>
    <w:rsid w:val="007E499F"/>
    <w:pPr>
      <w:keepNext/>
      <w:spacing w:before="240"/>
      <w:outlineLvl w:val="2"/>
    </w:pPr>
    <w:rPr>
      <w:b/>
    </w:rPr>
  </w:style>
  <w:style w:type="paragraph" w:styleId="Heading4">
    <w:name w:val="heading 4"/>
    <w:basedOn w:val="Normal"/>
    <w:next w:val="Normal"/>
    <w:qFormat/>
    <w:rsid w:val="007E499F"/>
    <w:pPr>
      <w:keepNext/>
      <w:outlineLvl w:val="3"/>
    </w:pPr>
    <w:rPr>
      <w:i/>
    </w:rPr>
  </w:style>
  <w:style w:type="paragraph" w:styleId="Heading5">
    <w:name w:val="heading 5"/>
    <w:aliases w:val=" do not use"/>
    <w:basedOn w:val="Normal"/>
    <w:next w:val="Normal"/>
    <w:qFormat/>
    <w:rsid w:val="007E499F"/>
    <w:pPr>
      <w:keepNext/>
      <w:outlineLvl w:val="4"/>
    </w:pPr>
    <w:rPr>
      <w:i/>
      <w:iCs/>
    </w:rPr>
  </w:style>
  <w:style w:type="paragraph" w:styleId="Heading6">
    <w:name w:val="heading 6"/>
    <w:aliases w:val=" do not use"/>
    <w:basedOn w:val="Normal"/>
    <w:next w:val="Normal"/>
    <w:qFormat/>
    <w:rsid w:val="007E499F"/>
    <w:pPr>
      <w:keepNext/>
      <w:outlineLvl w:val="5"/>
    </w:pPr>
    <w:rPr>
      <w:b/>
      <w:bCs/>
      <w:i/>
    </w:rPr>
  </w:style>
  <w:style w:type="paragraph" w:styleId="Heading7">
    <w:name w:val="heading 7"/>
    <w:aliases w:val=" do not use"/>
    <w:basedOn w:val="Normal"/>
    <w:next w:val="Normal"/>
    <w:qFormat/>
    <w:rsid w:val="007E499F"/>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7E499F"/>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7E499F"/>
    <w:pPr>
      <w:ind w:left="720" w:right="720"/>
    </w:pPr>
    <w:rPr>
      <w:i/>
      <w:sz w:val="20"/>
    </w:rPr>
  </w:style>
  <w:style w:type="paragraph" w:styleId="BodyText">
    <w:name w:val="Body Text"/>
    <w:basedOn w:val="Normal"/>
    <w:link w:val="BodyTextChar"/>
    <w:autoRedefine/>
    <w:rsid w:val="003A1B6B"/>
    <w:rPr>
      <w:sz w:val="36"/>
      <w:szCs w:val="36"/>
    </w:rPr>
  </w:style>
  <w:style w:type="paragraph" w:customStyle="1" w:styleId="OpeningQuotationCitation">
    <w:name w:val="Opening Quotation Citation"/>
    <w:next w:val="BodyText"/>
    <w:rsid w:val="007E499F"/>
    <w:pPr>
      <w:spacing w:after="120"/>
      <w:ind w:left="1440" w:right="720"/>
      <w:jc w:val="both"/>
    </w:pPr>
    <w:rPr>
      <w:szCs w:val="16"/>
    </w:rPr>
  </w:style>
  <w:style w:type="paragraph" w:styleId="Footer">
    <w:name w:val="footer"/>
    <w:basedOn w:val="Normal"/>
    <w:autoRedefine/>
    <w:rsid w:val="007E499F"/>
    <w:pPr>
      <w:tabs>
        <w:tab w:val="center" w:pos="4320"/>
        <w:tab w:val="right" w:pos="8640"/>
      </w:tabs>
    </w:pPr>
  </w:style>
  <w:style w:type="character" w:styleId="FootnoteReference">
    <w:name w:val="footnote reference"/>
    <w:basedOn w:val="DefaultParagraphFont"/>
    <w:semiHidden/>
    <w:rsid w:val="007E499F"/>
    <w:rPr>
      <w:rFonts w:ascii="Times New Roman" w:hAnsi="Times New Roman"/>
      <w:dstrike w:val="0"/>
      <w:sz w:val="24"/>
      <w:vertAlign w:val="superscript"/>
    </w:rPr>
  </w:style>
  <w:style w:type="character" w:styleId="Hyperlink">
    <w:name w:val="Hyperlink"/>
    <w:basedOn w:val="DefaultParagraphFont"/>
    <w:rsid w:val="007E499F"/>
    <w:rPr>
      <w:color w:val="0000FF"/>
      <w:u w:val="single"/>
    </w:rPr>
  </w:style>
  <w:style w:type="paragraph" w:customStyle="1" w:styleId="BodyQuotation">
    <w:name w:val="Body Quotation"/>
    <w:basedOn w:val="BodyText"/>
    <w:next w:val="BodyText"/>
    <w:rsid w:val="007E499F"/>
    <w:pPr>
      <w:ind w:left="720" w:right="720"/>
    </w:pPr>
  </w:style>
  <w:style w:type="paragraph" w:customStyle="1" w:styleId="ExhibitTitle">
    <w:name w:val="Exhibit Title"/>
    <w:next w:val="BodyText"/>
    <w:rsid w:val="007E499F"/>
    <w:pPr>
      <w:jc w:val="center"/>
    </w:pPr>
    <w:rPr>
      <w:b/>
    </w:rPr>
  </w:style>
  <w:style w:type="paragraph" w:customStyle="1" w:styleId="ExhibitCitation">
    <w:name w:val="Exhibit Citation"/>
    <w:next w:val="BodyText"/>
    <w:rsid w:val="007E499F"/>
  </w:style>
  <w:style w:type="paragraph" w:styleId="BalloonText">
    <w:name w:val="Balloon Text"/>
    <w:basedOn w:val="Normal"/>
    <w:semiHidden/>
    <w:rsid w:val="007E499F"/>
    <w:rPr>
      <w:rFonts w:ascii="Lucida Grande" w:hAnsi="Lucida Grande"/>
      <w:sz w:val="18"/>
      <w:szCs w:val="18"/>
    </w:rPr>
  </w:style>
  <w:style w:type="character" w:styleId="CommentReference">
    <w:name w:val="annotation reference"/>
    <w:basedOn w:val="DefaultParagraphFont"/>
    <w:semiHidden/>
    <w:rsid w:val="007E499F"/>
    <w:rPr>
      <w:sz w:val="18"/>
    </w:rPr>
  </w:style>
  <w:style w:type="paragraph" w:styleId="CommentText">
    <w:name w:val="annotation text"/>
    <w:basedOn w:val="Normal"/>
    <w:semiHidden/>
    <w:rsid w:val="007E499F"/>
  </w:style>
  <w:style w:type="paragraph" w:styleId="CommentSubject">
    <w:name w:val="annotation subject"/>
    <w:basedOn w:val="CommentText"/>
    <w:next w:val="CommentText"/>
    <w:semiHidden/>
    <w:rsid w:val="007E499F"/>
    <w:rPr>
      <w:sz w:val="20"/>
      <w:szCs w:val="20"/>
    </w:rPr>
  </w:style>
  <w:style w:type="character" w:styleId="PageNumber">
    <w:name w:val="page number"/>
    <w:basedOn w:val="DefaultParagraphFont"/>
    <w:rsid w:val="007E499F"/>
  </w:style>
  <w:style w:type="character" w:customStyle="1" w:styleId="CopyrightChar">
    <w:name w:val="Copyright Char"/>
    <w:basedOn w:val="DefaultParagraphFont"/>
    <w:rsid w:val="007E499F"/>
    <w:rPr>
      <w:rFonts w:eastAsia="Times"/>
      <w:smallCaps/>
      <w:noProof w:val="0"/>
      <w:spacing w:val="10"/>
      <w:sz w:val="16"/>
      <w:szCs w:val="16"/>
      <w:lang w:val="en-US" w:eastAsia="en-US" w:bidi="ar-SA"/>
    </w:rPr>
  </w:style>
  <w:style w:type="paragraph" w:customStyle="1" w:styleId="DocumentTitle">
    <w:name w:val="Document Title"/>
    <w:autoRedefine/>
    <w:rsid w:val="007E499F"/>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7E499F"/>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3A1B6B"/>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character" w:styleId="PlaceholderText">
    <w:name w:val="Placeholder Text"/>
    <w:basedOn w:val="DefaultParagraphFont"/>
    <w:uiPriority w:val="99"/>
    <w:semiHidden/>
    <w:rsid w:val="00F2259F"/>
    <w:rPr>
      <w:color w:val="808080"/>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ict"/><Relationship Id="rId14" Type="http://schemas.openxmlformats.org/officeDocument/2006/relationships/oleObject" Target="embeddings/Microsoft_Equation2.bin"/><Relationship Id="rId15" Type="http://schemas.openxmlformats.org/officeDocument/2006/relationships/image" Target="media/image7.png"/><Relationship Id="rId16" Type="http://schemas.openxmlformats.org/officeDocument/2006/relationships/image" Target="media/image8.pict"/><Relationship Id="rId17" Type="http://schemas.openxmlformats.org/officeDocument/2006/relationships/oleObject" Target="embeddings/Microsoft_Equation3.bin"/><Relationship Id="rId18" Type="http://schemas.openxmlformats.org/officeDocument/2006/relationships/image" Target="media/image9.png"/><Relationship Id="rId19" Type="http://schemas.openxmlformats.org/officeDocument/2006/relationships/image" Target="media/image10.pict"/><Relationship Id="rId63" Type="http://schemas.openxmlformats.org/officeDocument/2006/relationships/header" Target="header3.xml"/><Relationship Id="rId64" Type="http://schemas.openxmlformats.org/officeDocument/2006/relationships/footer" Target="footer3.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image" Target="media/image32.png"/><Relationship Id="rId51" Type="http://schemas.openxmlformats.org/officeDocument/2006/relationships/image" Target="media/image33.pict"/><Relationship Id="rId52" Type="http://schemas.openxmlformats.org/officeDocument/2006/relationships/oleObject" Target="embeddings/Microsoft_Equation12.bin"/><Relationship Id="rId53" Type="http://schemas.openxmlformats.org/officeDocument/2006/relationships/image" Target="media/image34.png"/><Relationship Id="rId54" Type="http://schemas.openxmlformats.org/officeDocument/2006/relationships/image" Target="media/image35.pict"/><Relationship Id="rId55" Type="http://schemas.openxmlformats.org/officeDocument/2006/relationships/oleObject" Target="embeddings/Microsoft_Equation13.bin"/><Relationship Id="rId56" Type="http://schemas.openxmlformats.org/officeDocument/2006/relationships/image" Target="media/image36.png"/><Relationship Id="rId57" Type="http://schemas.openxmlformats.org/officeDocument/2006/relationships/image" Target="media/image37.pict"/><Relationship Id="rId58" Type="http://schemas.openxmlformats.org/officeDocument/2006/relationships/oleObject" Target="embeddings/Microsoft_Equation14.bin"/><Relationship Id="rId59"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ict"/><Relationship Id="rId42" Type="http://schemas.openxmlformats.org/officeDocument/2006/relationships/oleObject" Target="embeddings/Microsoft_Equation11.bin"/><Relationship Id="rId43" Type="http://schemas.openxmlformats.org/officeDocument/2006/relationships/image" Target="media/image25.png"/><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8.wmf"/><Relationship Id="rId47" Type="http://schemas.openxmlformats.org/officeDocument/2006/relationships/image" Target="media/image29.wmf"/><Relationship Id="rId48" Type="http://schemas.openxmlformats.org/officeDocument/2006/relationships/image" Target="media/image30.wmf"/><Relationship Id="rId49" Type="http://schemas.openxmlformats.org/officeDocument/2006/relationships/image" Target="media/image31.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17.png"/><Relationship Id="rId31" Type="http://schemas.openxmlformats.org/officeDocument/2006/relationships/image" Target="media/image18.pict"/><Relationship Id="rId32" Type="http://schemas.openxmlformats.org/officeDocument/2006/relationships/oleObject" Target="embeddings/Microsoft_Equation8.bin"/><Relationship Id="rId33" Type="http://schemas.openxmlformats.org/officeDocument/2006/relationships/image" Target="media/image19.png"/><Relationship Id="rId34" Type="http://schemas.openxmlformats.org/officeDocument/2006/relationships/image" Target="media/image20.pict"/><Relationship Id="rId35" Type="http://schemas.openxmlformats.org/officeDocument/2006/relationships/oleObject" Target="embeddings/Microsoft_Equation9.bin"/><Relationship Id="rId36" Type="http://schemas.openxmlformats.org/officeDocument/2006/relationships/image" Target="media/image21.png"/><Relationship Id="rId37" Type="http://schemas.openxmlformats.org/officeDocument/2006/relationships/image" Target="media/image22.pict"/><Relationship Id="rId38" Type="http://schemas.openxmlformats.org/officeDocument/2006/relationships/oleObject" Target="embeddings/Microsoft_Equation10.bin"/><Relationship Id="rId39" Type="http://schemas.openxmlformats.org/officeDocument/2006/relationships/chart" Target="charts/chart1.xml"/><Relationship Id="rId20" Type="http://schemas.openxmlformats.org/officeDocument/2006/relationships/oleObject" Target="embeddings/Microsoft_Equation4.bin"/><Relationship Id="rId21" Type="http://schemas.openxmlformats.org/officeDocument/2006/relationships/image" Target="media/image11.png"/><Relationship Id="rId22" Type="http://schemas.openxmlformats.org/officeDocument/2006/relationships/image" Target="media/image12.pict"/><Relationship Id="rId23" Type="http://schemas.openxmlformats.org/officeDocument/2006/relationships/oleObject" Target="embeddings/Microsoft_Equation5.bin"/><Relationship Id="rId24" Type="http://schemas.openxmlformats.org/officeDocument/2006/relationships/image" Target="media/image13.png"/><Relationship Id="rId25" Type="http://schemas.openxmlformats.org/officeDocument/2006/relationships/image" Target="media/image14.pict"/><Relationship Id="rId26" Type="http://schemas.openxmlformats.org/officeDocument/2006/relationships/oleObject" Target="embeddings/Microsoft_Equation6.bin"/><Relationship Id="rId27" Type="http://schemas.openxmlformats.org/officeDocument/2006/relationships/image" Target="media/image15.png"/><Relationship Id="rId28" Type="http://schemas.openxmlformats.org/officeDocument/2006/relationships/image" Target="media/image16.pict"/><Relationship Id="rId29" Type="http://schemas.openxmlformats.org/officeDocument/2006/relationships/oleObject" Target="embeddings/Microsoft_Equation7.bin"/><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image" Target="media/image4.pict"/><Relationship Id="rId11" Type="http://schemas.openxmlformats.org/officeDocument/2006/relationships/oleObject" Target="embeddings/Microsoft_Equation1.bin"/><Relationship Id="rId1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3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package"/></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0282258064516129"/>
          <c:y val="0.14"/>
          <c:w val="0.943548387096774"/>
          <c:h val="0.660000000000004"/>
        </c:manualLayout>
      </c:layout>
      <c:areaChart>
        <c:grouping val="stacked"/>
        <c:ser>
          <c:idx val="0"/>
          <c:order val="0"/>
          <c:spPr>
            <a:solidFill>
              <a:srgbClr val="63AAFE"/>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56.20000000000001</c:v>
                </c:pt>
                <c:pt idx="9">
                  <c:v>56.35</c:v>
                </c:pt>
                <c:pt idx="10">
                  <c:v>56.5</c:v>
                </c:pt>
                <c:pt idx="11">
                  <c:v>56.65</c:v>
                </c:pt>
                <c:pt idx="12">
                  <c:v>56.8</c:v>
                </c:pt>
                <c:pt idx="13">
                  <c:v>56.94999999999998</c:v>
                </c:pt>
                <c:pt idx="14">
                  <c:v>57.10000000000001</c:v>
                </c:pt>
                <c:pt idx="15">
                  <c:v>57.25</c:v>
                </c:pt>
                <c:pt idx="16">
                  <c:v>57.4</c:v>
                </c:pt>
                <c:pt idx="17">
                  <c:v>57.54999999999998</c:v>
                </c:pt>
                <c:pt idx="18">
                  <c:v>57.70000000000001</c:v>
                </c:pt>
                <c:pt idx="19">
                  <c:v>57.84999999999997</c:v>
                </c:pt>
                <c:pt idx="20">
                  <c:v>58.0</c:v>
                </c:pt>
                <c:pt idx="21">
                  <c:v>58.15</c:v>
                </c:pt>
                <c:pt idx="22">
                  <c:v>58.3</c:v>
                </c:pt>
                <c:pt idx="23">
                  <c:v>58.44999999999998</c:v>
                </c:pt>
                <c:pt idx="24">
                  <c:v>58.60000000000001</c:v>
                </c:pt>
                <c:pt idx="25">
                  <c:v>58.75</c:v>
                </c:pt>
                <c:pt idx="26">
                  <c:v>58.89999999999996</c:v>
                </c:pt>
                <c:pt idx="27">
                  <c:v>59.04999999999996</c:v>
                </c:pt>
                <c:pt idx="28">
                  <c:v>59.20000000000001</c:v>
                </c:pt>
                <c:pt idx="29">
                  <c:v>59.34999999999996</c:v>
                </c:pt>
                <c:pt idx="30">
                  <c:v>59.5</c:v>
                </c:pt>
                <c:pt idx="31">
                  <c:v>59.64999999999996</c:v>
                </c:pt>
                <c:pt idx="32">
                  <c:v>59.8</c:v>
                </c:pt>
                <c:pt idx="33">
                  <c:v>59.94999999999995</c:v>
                </c:pt>
                <c:pt idx="34">
                  <c:v>60.10000000000001</c:v>
                </c:pt>
                <c:pt idx="35">
                  <c:v>60.25</c:v>
                </c:pt>
                <c:pt idx="36">
                  <c:v>60.39999999999996</c:v>
                </c:pt>
                <c:pt idx="37">
                  <c:v>60.54999999999996</c:v>
                </c:pt>
                <c:pt idx="38">
                  <c:v>60.70000000000001</c:v>
                </c:pt>
                <c:pt idx="39">
                  <c:v>60.84999999999995</c:v>
                </c:pt>
                <c:pt idx="40">
                  <c:v>61.0</c:v>
                </c:pt>
                <c:pt idx="41">
                  <c:v>61.14999999999996</c:v>
                </c:pt>
                <c:pt idx="42">
                  <c:v>61.3</c:v>
                </c:pt>
                <c:pt idx="43">
                  <c:v>61.44999999999995</c:v>
                </c:pt>
                <c:pt idx="44">
                  <c:v>61.60000000000001</c:v>
                </c:pt>
                <c:pt idx="45">
                  <c:v>61.75</c:v>
                </c:pt>
                <c:pt idx="46">
                  <c:v>61.89999999999996</c:v>
                </c:pt>
                <c:pt idx="47">
                  <c:v>62.04999999999993</c:v>
                </c:pt>
                <c:pt idx="48">
                  <c:v>62.20000000000001</c:v>
                </c:pt>
                <c:pt idx="49">
                  <c:v>62.34999999999993</c:v>
                </c:pt>
                <c:pt idx="50">
                  <c:v>62.5</c:v>
                </c:pt>
                <c:pt idx="51">
                  <c:v>62.64999999999996</c:v>
                </c:pt>
                <c:pt idx="52">
                  <c:v>62.8</c:v>
                </c:pt>
                <c:pt idx="53">
                  <c:v>62.94999999999993</c:v>
                </c:pt>
                <c:pt idx="54">
                  <c:v>63.10000000000001</c:v>
                </c:pt>
                <c:pt idx="55">
                  <c:v>63.25</c:v>
                </c:pt>
                <c:pt idx="56">
                  <c:v>63.39999999999996</c:v>
                </c:pt>
                <c:pt idx="57">
                  <c:v>63.54999999999993</c:v>
                </c:pt>
                <c:pt idx="58">
                  <c:v>63.70000000000001</c:v>
                </c:pt>
                <c:pt idx="59">
                  <c:v>63.84999999999992</c:v>
                </c:pt>
                <c:pt idx="60">
                  <c:v>64.0</c:v>
                </c:pt>
                <c:pt idx="61">
                  <c:v>64.14999999999992</c:v>
                </c:pt>
                <c:pt idx="62">
                  <c:v>64.29999999999992</c:v>
                </c:pt>
                <c:pt idx="63">
                  <c:v>64.45000000000001</c:v>
                </c:pt>
                <c:pt idx="64">
                  <c:v>64.59999999999993</c:v>
                </c:pt>
                <c:pt idx="65">
                  <c:v>64.75</c:v>
                </c:pt>
                <c:pt idx="66">
                  <c:v>64.89999999999996</c:v>
                </c:pt>
                <c:pt idx="67">
                  <c:v>65.05</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68.65000000000005</c:v>
                </c:pt>
                <c:pt idx="92">
                  <c:v>68.80000000000008</c:v>
                </c:pt>
                <c:pt idx="93">
                  <c:v>68.9500000000001</c:v>
                </c:pt>
                <c:pt idx="94">
                  <c:v>69.10000000000011</c:v>
                </c:pt>
                <c:pt idx="95">
                  <c:v>69.25000000000011</c:v>
                </c:pt>
                <c:pt idx="96">
                  <c:v>69.40000000000013</c:v>
                </c:pt>
                <c:pt idx="97">
                  <c:v>69.55000000000011</c:v>
                </c:pt>
                <c:pt idx="98">
                  <c:v>69.70000000000013</c:v>
                </c:pt>
                <c:pt idx="99">
                  <c:v>69.85000000000011</c:v>
                </c:pt>
                <c:pt idx="100">
                  <c:v>70.00000000000014</c:v>
                </c:pt>
                <c:pt idx="101">
                  <c:v>70.15000000000015</c:v>
                </c:pt>
                <c:pt idx="102">
                  <c:v>70.30000000000015</c:v>
                </c:pt>
                <c:pt idx="103">
                  <c:v>70.45000000000017</c:v>
                </c:pt>
                <c:pt idx="104">
                  <c:v>70.60000000000015</c:v>
                </c:pt>
                <c:pt idx="105">
                  <c:v>70.75000000000017</c:v>
                </c:pt>
                <c:pt idx="106">
                  <c:v>70.90000000000017</c:v>
                </c:pt>
                <c:pt idx="107">
                  <c:v>71.05000000000018</c:v>
                </c:pt>
                <c:pt idx="108">
                  <c:v>71.2000000000002</c:v>
                </c:pt>
                <c:pt idx="109">
                  <c:v>71.35000000000018</c:v>
                </c:pt>
                <c:pt idx="110">
                  <c:v>71.5000000000002</c:v>
                </c:pt>
                <c:pt idx="111">
                  <c:v>71.65000000000015</c:v>
                </c:pt>
                <c:pt idx="112">
                  <c:v>71.80000000000021</c:v>
                </c:pt>
                <c:pt idx="113">
                  <c:v>71.95000000000021</c:v>
                </c:pt>
                <c:pt idx="114">
                  <c:v>72.10000000000018</c:v>
                </c:pt>
                <c:pt idx="115">
                  <c:v>72.25000000000021</c:v>
                </c:pt>
                <c:pt idx="116">
                  <c:v>72.40000000000023</c:v>
                </c:pt>
                <c:pt idx="117">
                  <c:v>72.55000000000024</c:v>
                </c:pt>
                <c:pt idx="118">
                  <c:v>72.70000000000024</c:v>
                </c:pt>
                <c:pt idx="119">
                  <c:v>72.85000000000025</c:v>
                </c:pt>
                <c:pt idx="120">
                  <c:v>73.00000000000025</c:v>
                </c:pt>
                <c:pt idx="121">
                  <c:v>73.15000000000018</c:v>
                </c:pt>
                <c:pt idx="122">
                  <c:v>73.30000000000025</c:v>
                </c:pt>
                <c:pt idx="123">
                  <c:v>73.45000000000027</c:v>
                </c:pt>
                <c:pt idx="124">
                  <c:v>73.60000000000028</c:v>
                </c:pt>
                <c:pt idx="125">
                  <c:v>73.75000000000028</c:v>
                </c:pt>
                <c:pt idx="126">
                  <c:v>73.90000000000028</c:v>
                </c:pt>
                <c:pt idx="127">
                  <c:v>74.05000000000028</c:v>
                </c:pt>
                <c:pt idx="128">
                  <c:v>74.2000000000003</c:v>
                </c:pt>
                <c:pt idx="129">
                  <c:v>74.35000000000028</c:v>
                </c:pt>
                <c:pt idx="130">
                  <c:v>74.50000000000031</c:v>
                </c:pt>
                <c:pt idx="131">
                  <c:v>74.65000000000018</c:v>
                </c:pt>
                <c:pt idx="132">
                  <c:v>74.80000000000031</c:v>
                </c:pt>
                <c:pt idx="133">
                  <c:v>74.95000000000033</c:v>
                </c:pt>
                <c:pt idx="134">
                  <c:v>75.10000000000028</c:v>
                </c:pt>
                <c:pt idx="135">
                  <c:v>75.25000000000034</c:v>
                </c:pt>
                <c:pt idx="136">
                  <c:v>75.40000000000034</c:v>
                </c:pt>
                <c:pt idx="137">
                  <c:v>75.55000000000035</c:v>
                </c:pt>
                <c:pt idx="138">
                  <c:v>75.70000000000037</c:v>
                </c:pt>
                <c:pt idx="139">
                  <c:v>75.85000000000035</c:v>
                </c:pt>
                <c:pt idx="140">
                  <c:v>76.00000000000037</c:v>
                </c:pt>
                <c:pt idx="141">
                  <c:v>76.15000000000028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77.35000000000038</c:v>
                </c:pt>
                <c:pt idx="150">
                  <c:v>77.50000000000041</c:v>
                </c:pt>
                <c:pt idx="151">
                  <c:v>77.65000000000038</c:v>
                </c:pt>
                <c:pt idx="152">
                  <c:v>77.80000000000044</c:v>
                </c:pt>
                <c:pt idx="153">
                  <c:v>77.95000000000044</c:v>
                </c:pt>
                <c:pt idx="154">
                  <c:v>78.10000000000045</c:v>
                </c:pt>
                <c:pt idx="155">
                  <c:v>78.25000000000045</c:v>
                </c:pt>
                <c:pt idx="156">
                  <c:v>78.40000000000046</c:v>
                </c:pt>
                <c:pt idx="157">
                  <c:v>78.55000000000045</c:v>
                </c:pt>
                <c:pt idx="158">
                  <c:v>78.70000000000047</c:v>
                </c:pt>
                <c:pt idx="159">
                  <c:v>78.85000000000045</c:v>
                </c:pt>
                <c:pt idx="160">
                  <c:v>79.00000000000048</c:v>
                </c:pt>
                <c:pt idx="161">
                  <c:v>79.15000000000038</c:v>
                </c:pt>
                <c:pt idx="162">
                  <c:v>79.30000000000048</c:v>
                </c:pt>
                <c:pt idx="163">
                  <c:v>79.4500000000005</c:v>
                </c:pt>
                <c:pt idx="164">
                  <c:v>79.60000000000045</c:v>
                </c:pt>
                <c:pt idx="165">
                  <c:v>79.75000000000051</c:v>
                </c:pt>
                <c:pt idx="166">
                  <c:v>79.90000000000051</c:v>
                </c:pt>
                <c:pt idx="167">
                  <c:v>80.05000000000051</c:v>
                </c:pt>
                <c:pt idx="168">
                  <c:v>80.20000000000053</c:v>
                </c:pt>
                <c:pt idx="169">
                  <c:v>80.35000000000045</c:v>
                </c:pt>
                <c:pt idx="170">
                  <c:v>80.50000000000054</c:v>
                </c:pt>
                <c:pt idx="171">
                  <c:v>80.65000000000045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81.85000000000055</c:v>
                </c:pt>
                <c:pt idx="180">
                  <c:v>82.00000000000058</c:v>
                </c:pt>
                <c:pt idx="181">
                  <c:v>82.15000000000045</c:v>
                </c:pt>
                <c:pt idx="182">
                  <c:v>82.30000000000061</c:v>
                </c:pt>
                <c:pt idx="183">
                  <c:v>82.45000000000061</c:v>
                </c:pt>
                <c:pt idx="184">
                  <c:v>82.60000000000055</c:v>
                </c:pt>
                <c:pt idx="185">
                  <c:v>82.75000000000061</c:v>
                </c:pt>
                <c:pt idx="186">
                  <c:v>82.90000000000063</c:v>
                </c:pt>
                <c:pt idx="187">
                  <c:v>83.05000000000061</c:v>
                </c:pt>
                <c:pt idx="188">
                  <c:v>83.20000000000064</c:v>
                </c:pt>
                <c:pt idx="189">
                  <c:v>83.35000000000065</c:v>
                </c:pt>
                <c:pt idx="190">
                  <c:v>83.50000000000065</c:v>
                </c:pt>
                <c:pt idx="191">
                  <c:v>83.65000000000055</c:v>
                </c:pt>
                <c:pt idx="192">
                  <c:v>83.80000000000065</c:v>
                </c:pt>
                <c:pt idx="193">
                  <c:v>83.95000000000067</c:v>
                </c:pt>
                <c:pt idx="194">
                  <c:v>84.10000000000065</c:v>
                </c:pt>
                <c:pt idx="195">
                  <c:v>84.25000000000068</c:v>
                </c:pt>
                <c:pt idx="196">
                  <c:v>84.4000000000007</c:v>
                </c:pt>
                <c:pt idx="197">
                  <c:v>84.55000000000068</c:v>
                </c:pt>
                <c:pt idx="198">
                  <c:v>84.7000000000007</c:v>
                </c:pt>
                <c:pt idx="199">
                  <c:v>84.85000000000065</c:v>
                </c:pt>
                <c:pt idx="200">
                  <c:v>85.00000000000071</c:v>
                </c:pt>
                <c:pt idx="201">
                  <c:v>85.15000000000065</c:v>
                </c:pt>
                <c:pt idx="202">
                  <c:v>85.30000000000071</c:v>
                </c:pt>
                <c:pt idx="203">
                  <c:v>85.45000000000073</c:v>
                </c:pt>
                <c:pt idx="204">
                  <c:v>85.60000000000065</c:v>
                </c:pt>
                <c:pt idx="205">
                  <c:v>85.75000000000074</c:v>
                </c:pt>
                <c:pt idx="206">
                  <c:v>85.90000000000074</c:v>
                </c:pt>
                <c:pt idx="207">
                  <c:v>86.05000000000075</c:v>
                </c:pt>
                <c:pt idx="208">
                  <c:v>86.20000000000075</c:v>
                </c:pt>
                <c:pt idx="209">
                  <c:v>86.35000000000068</c:v>
                </c:pt>
                <c:pt idx="210">
                  <c:v>86.50000000000075</c:v>
                </c:pt>
                <c:pt idx="211">
                  <c:v>86.65000000000065</c:v>
                </c:pt>
                <c:pt idx="212">
                  <c:v>86.80000000000078</c:v>
                </c:pt>
                <c:pt idx="213">
                  <c:v>86.95000000000078</c:v>
                </c:pt>
                <c:pt idx="214">
                  <c:v>87.10000000000068</c:v>
                </c:pt>
                <c:pt idx="215">
                  <c:v>87.25000000000078</c:v>
                </c:pt>
                <c:pt idx="216">
                  <c:v>87.4000000000008</c:v>
                </c:pt>
                <c:pt idx="217">
                  <c:v>87.55000000000078</c:v>
                </c:pt>
                <c:pt idx="218">
                  <c:v>87.70000000000081</c:v>
                </c:pt>
                <c:pt idx="219">
                  <c:v>87.85000000000068</c:v>
                </c:pt>
                <c:pt idx="220">
                  <c:v>88.00000000000081</c:v>
                </c:pt>
                <c:pt idx="221">
                  <c:v>88.15000000000066</c:v>
                </c:pt>
                <c:pt idx="222">
                  <c:v>88.30000000000078</c:v>
                </c:pt>
                <c:pt idx="223">
                  <c:v>88.45000000000084</c:v>
                </c:pt>
                <c:pt idx="224">
                  <c:v>88.60000000000078</c:v>
                </c:pt>
                <c:pt idx="225">
                  <c:v>88.75000000000085</c:v>
                </c:pt>
                <c:pt idx="226">
                  <c:v>88.90000000000087</c:v>
                </c:pt>
                <c:pt idx="227">
                  <c:v>89.05000000000085</c:v>
                </c:pt>
                <c:pt idx="228">
                  <c:v>89.20000000000087</c:v>
                </c:pt>
                <c:pt idx="229">
                  <c:v>89.35000000000078</c:v>
                </c:pt>
                <c:pt idx="230">
                  <c:v>89.50000000000088</c:v>
                </c:pt>
                <c:pt idx="231">
                  <c:v>89.65000000000066</c:v>
                </c:pt>
                <c:pt idx="232">
                  <c:v>89.80000000000088</c:v>
                </c:pt>
                <c:pt idx="233">
                  <c:v>89.9500000000009</c:v>
                </c:pt>
                <c:pt idx="234">
                  <c:v>90.10000000000078</c:v>
                </c:pt>
                <c:pt idx="235">
                  <c:v>90.25000000000091</c:v>
                </c:pt>
                <c:pt idx="236">
                  <c:v>90.40000000000091</c:v>
                </c:pt>
                <c:pt idx="237">
                  <c:v>90.55000000000088</c:v>
                </c:pt>
                <c:pt idx="238">
                  <c:v>90.70000000000091</c:v>
                </c:pt>
                <c:pt idx="239">
                  <c:v>90.85000000000078</c:v>
                </c:pt>
                <c:pt idx="240">
                  <c:v>91.00000000000094</c:v>
                </c:pt>
                <c:pt idx="241">
                  <c:v>91.15000000000076</c:v>
                </c:pt>
                <c:pt idx="242">
                  <c:v>91.30000000000095</c:v>
                </c:pt>
                <c:pt idx="243">
                  <c:v>91.45000000000095</c:v>
                </c:pt>
                <c:pt idx="244">
                  <c:v>91.60000000000088</c:v>
                </c:pt>
                <c:pt idx="245">
                  <c:v>91.75000000000095</c:v>
                </c:pt>
                <c:pt idx="246">
                  <c:v>91.90000000000097</c:v>
                </c:pt>
                <c:pt idx="247">
                  <c:v>92.05000000000098</c:v>
                </c:pt>
                <c:pt idx="248">
                  <c:v>92.20000000000098</c:v>
                </c:pt>
                <c:pt idx="249">
                  <c:v>92.35000000000088</c:v>
                </c:pt>
                <c:pt idx="250">
                  <c:v>92.50000000000098</c:v>
                </c:pt>
                <c:pt idx="251">
                  <c:v>92.65000000000086</c:v>
                </c:pt>
                <c:pt idx="252">
                  <c:v>92.80000000000098</c:v>
                </c:pt>
                <c:pt idx="253">
                  <c:v>92.95000000000101</c:v>
                </c:pt>
                <c:pt idx="254">
                  <c:v>93.10000000000088</c:v>
                </c:pt>
                <c:pt idx="255">
                  <c:v>93.25000000000101</c:v>
                </c:pt>
                <c:pt idx="256">
                  <c:v>93.40000000000103</c:v>
                </c:pt>
                <c:pt idx="257">
                  <c:v>93.55000000000098</c:v>
                </c:pt>
                <c:pt idx="258">
                  <c:v>93.70000000000104</c:v>
                </c:pt>
                <c:pt idx="259">
                  <c:v>93.85000000000095</c:v>
                </c:pt>
                <c:pt idx="260">
                  <c:v>94.00000000000105</c:v>
                </c:pt>
                <c:pt idx="261">
                  <c:v>94.15000000000086</c:v>
                </c:pt>
                <c:pt idx="262">
                  <c:v>94.30000000000105</c:v>
                </c:pt>
                <c:pt idx="263">
                  <c:v>94.45000000000107</c:v>
                </c:pt>
                <c:pt idx="264">
                  <c:v>94.60000000000095</c:v>
                </c:pt>
                <c:pt idx="265">
                  <c:v>94.75000000000108</c:v>
                </c:pt>
                <c:pt idx="266">
                  <c:v>94.90000000000108</c:v>
                </c:pt>
                <c:pt idx="267">
                  <c:v>95.05000000000105</c:v>
                </c:pt>
                <c:pt idx="268">
                  <c:v>95.20000000000108</c:v>
                </c:pt>
                <c:pt idx="269">
                  <c:v>95.35000000000095</c:v>
                </c:pt>
                <c:pt idx="270">
                  <c:v>95.50000000000111</c:v>
                </c:pt>
                <c:pt idx="271">
                  <c:v>95.65000000000086</c:v>
                </c:pt>
                <c:pt idx="272">
                  <c:v>95.80000000000105</c:v>
                </c:pt>
                <c:pt idx="273">
                  <c:v>95.95000000000111</c:v>
                </c:pt>
                <c:pt idx="274">
                  <c:v>96.10000000000105</c:v>
                </c:pt>
                <c:pt idx="275">
                  <c:v>96.25000000000111</c:v>
                </c:pt>
                <c:pt idx="276">
                  <c:v>96.40000000000114</c:v>
                </c:pt>
                <c:pt idx="277">
                  <c:v>96.55000000000115</c:v>
                </c:pt>
                <c:pt idx="278">
                  <c:v>96.70000000000115</c:v>
                </c:pt>
                <c:pt idx="279">
                  <c:v>96.85000000000105</c:v>
                </c:pt>
                <c:pt idx="280">
                  <c:v>97.00000000000115</c:v>
                </c:pt>
                <c:pt idx="281">
                  <c:v>97.15000000000086</c:v>
                </c:pt>
                <c:pt idx="282">
                  <c:v>97.30000000000115</c:v>
                </c:pt>
                <c:pt idx="283">
                  <c:v>97.45000000000118</c:v>
                </c:pt>
                <c:pt idx="284">
                  <c:v>97.60000000000105</c:v>
                </c:pt>
                <c:pt idx="285">
                  <c:v>97.75000000000118</c:v>
                </c:pt>
                <c:pt idx="286">
                  <c:v>97.9000000000012</c:v>
                </c:pt>
                <c:pt idx="287">
                  <c:v>98.05000000000115</c:v>
                </c:pt>
                <c:pt idx="288">
                  <c:v>98.20000000000121</c:v>
                </c:pt>
                <c:pt idx="289">
                  <c:v>98.35000000000105</c:v>
                </c:pt>
                <c:pt idx="290">
                  <c:v>98.50000000000121</c:v>
                </c:pt>
                <c:pt idx="291">
                  <c:v>98.65000000000086</c:v>
                </c:pt>
                <c:pt idx="292">
                  <c:v>98.80000000000115</c:v>
                </c:pt>
                <c:pt idx="293">
                  <c:v>98.95000000000124</c:v>
                </c:pt>
                <c:pt idx="294">
                  <c:v>99.10000000000115</c:v>
                </c:pt>
                <c:pt idx="295">
                  <c:v>99.25000000000125</c:v>
                </c:pt>
                <c:pt idx="296">
                  <c:v>99.40000000000125</c:v>
                </c:pt>
                <c:pt idx="297">
                  <c:v>99.55000000000125</c:v>
                </c:pt>
                <c:pt idx="298">
                  <c:v>99.70000000000127</c:v>
                </c:pt>
                <c:pt idx="299">
                  <c:v>99.85000000000115</c:v>
                </c:pt>
                <c:pt idx="300">
                  <c:v>100.0000000000013</c:v>
                </c:pt>
                <c:pt idx="301">
                  <c:v>100.1500000000009</c:v>
                </c:pt>
                <c:pt idx="302">
                  <c:v>100.3000000000013</c:v>
                </c:pt>
                <c:pt idx="303">
                  <c:v>100.4500000000013</c:v>
                </c:pt>
                <c:pt idx="304">
                  <c:v>100.6000000000011</c:v>
                </c:pt>
                <c:pt idx="305">
                  <c:v>100.7500000000013</c:v>
                </c:pt>
                <c:pt idx="306">
                  <c:v>100.9000000000013</c:v>
                </c:pt>
                <c:pt idx="307">
                  <c:v>101.0500000000013</c:v>
                </c:pt>
                <c:pt idx="308">
                  <c:v>101.2000000000013</c:v>
                </c:pt>
                <c:pt idx="309">
                  <c:v>101.3500000000011</c:v>
                </c:pt>
                <c:pt idx="310">
                  <c:v>101.5000000000013</c:v>
                </c:pt>
                <c:pt idx="311">
                  <c:v>101.6500000000009</c:v>
                </c:pt>
                <c:pt idx="312">
                  <c:v>101.8000000000013</c:v>
                </c:pt>
                <c:pt idx="313">
                  <c:v>101.9500000000014</c:v>
                </c:pt>
                <c:pt idx="314">
                  <c:v>102.1000000000011</c:v>
                </c:pt>
                <c:pt idx="315">
                  <c:v>102.2500000000014</c:v>
                </c:pt>
                <c:pt idx="316">
                  <c:v>102.4000000000014</c:v>
                </c:pt>
                <c:pt idx="317">
                  <c:v>102.5500000000014</c:v>
                </c:pt>
                <c:pt idx="318">
                  <c:v>102.7000000000014</c:v>
                </c:pt>
                <c:pt idx="319">
                  <c:v>102.8500000000011</c:v>
                </c:pt>
                <c:pt idx="320">
                  <c:v>103.0000000000014</c:v>
                </c:pt>
                <c:pt idx="321">
                  <c:v>103.150000000001</c:v>
                </c:pt>
                <c:pt idx="322">
                  <c:v>103.3000000000014</c:v>
                </c:pt>
                <c:pt idx="323">
                  <c:v>103.4500000000014</c:v>
                </c:pt>
                <c:pt idx="324">
                  <c:v>103.6000000000011</c:v>
                </c:pt>
                <c:pt idx="325">
                  <c:v>103.7500000000014</c:v>
                </c:pt>
                <c:pt idx="326">
                  <c:v>103.9000000000014</c:v>
                </c:pt>
                <c:pt idx="327">
                  <c:v>104.0500000000014</c:v>
                </c:pt>
                <c:pt idx="328">
                  <c:v>104.2000000000014</c:v>
                </c:pt>
                <c:pt idx="329">
                  <c:v>104.3500000000011</c:v>
                </c:pt>
                <c:pt idx="330">
                  <c:v>104.5000000000014</c:v>
                </c:pt>
                <c:pt idx="331">
                  <c:v>104.6500000000011</c:v>
                </c:pt>
                <c:pt idx="332">
                  <c:v>104.8000000000015</c:v>
                </c:pt>
                <c:pt idx="333">
                  <c:v>104.9500000000015</c:v>
                </c:pt>
                <c:pt idx="334">
                  <c:v>105.1000000000011</c:v>
                </c:pt>
                <c:pt idx="335">
                  <c:v>105.2500000000015</c:v>
                </c:pt>
                <c:pt idx="336">
                  <c:v>105.4000000000015</c:v>
                </c:pt>
                <c:pt idx="337">
                  <c:v>105.5500000000015</c:v>
                </c:pt>
                <c:pt idx="338">
                  <c:v>105.7000000000015</c:v>
                </c:pt>
                <c:pt idx="339">
                  <c:v>105.8500000000011</c:v>
                </c:pt>
                <c:pt idx="340">
                  <c:v>106.0000000000015</c:v>
                </c:pt>
                <c:pt idx="341">
                  <c:v>106.1500000000011</c:v>
                </c:pt>
                <c:pt idx="342">
                  <c:v>106.3000000000015</c:v>
                </c:pt>
                <c:pt idx="343">
                  <c:v>106.4500000000015</c:v>
                </c:pt>
                <c:pt idx="344">
                  <c:v>106.6000000000011</c:v>
                </c:pt>
                <c:pt idx="345">
                  <c:v>106.7500000000015</c:v>
                </c:pt>
                <c:pt idx="346">
                  <c:v>106.9000000000015</c:v>
                </c:pt>
                <c:pt idx="347">
                  <c:v>107.0500000000015</c:v>
                </c:pt>
                <c:pt idx="348">
                  <c:v>107.2000000000016</c:v>
                </c:pt>
                <c:pt idx="349">
                  <c:v>107.3500000000012</c:v>
                </c:pt>
                <c:pt idx="350">
                  <c:v>107.5000000000016</c:v>
                </c:pt>
                <c:pt idx="351">
                  <c:v>107.6500000000012</c:v>
                </c:pt>
                <c:pt idx="352">
                  <c:v>107.8000000000015</c:v>
                </c:pt>
                <c:pt idx="353">
                  <c:v>107.9500000000016</c:v>
                </c:pt>
                <c:pt idx="354">
                  <c:v>108.1000000000012</c:v>
                </c:pt>
                <c:pt idx="355">
                  <c:v>108.2500000000016</c:v>
                </c:pt>
                <c:pt idx="356">
                  <c:v>108.4000000000016</c:v>
                </c:pt>
                <c:pt idx="357">
                  <c:v>108.5500000000015</c:v>
                </c:pt>
                <c:pt idx="358">
                  <c:v>108.7000000000016</c:v>
                </c:pt>
                <c:pt idx="359">
                  <c:v>108.8500000000012</c:v>
                </c:pt>
                <c:pt idx="360">
                  <c:v>109.0000000000016</c:v>
                </c:pt>
                <c:pt idx="361">
                  <c:v>109.1500000000012</c:v>
                </c:pt>
                <c:pt idx="362">
                  <c:v>109.3000000000015</c:v>
                </c:pt>
                <c:pt idx="363">
                  <c:v>109.4500000000016</c:v>
                </c:pt>
                <c:pt idx="364">
                  <c:v>109.6000000000012</c:v>
                </c:pt>
                <c:pt idx="365">
                  <c:v>109.7500000000016</c:v>
                </c:pt>
                <c:pt idx="366">
                  <c:v>109.9000000000017</c:v>
                </c:pt>
                <c:pt idx="367">
                  <c:v>110.0500000000016</c:v>
                </c:pt>
                <c:pt idx="368">
                  <c:v>110.2000000000017</c:v>
                </c:pt>
                <c:pt idx="369">
                  <c:v>110.3500000000013</c:v>
                </c:pt>
                <c:pt idx="370">
                  <c:v>110.5000000000017</c:v>
                </c:pt>
                <c:pt idx="371">
                  <c:v>110.6500000000013</c:v>
                </c:pt>
                <c:pt idx="372">
                  <c:v>110.8000000000016</c:v>
                </c:pt>
                <c:pt idx="373">
                  <c:v>110.9500000000017</c:v>
                </c:pt>
                <c:pt idx="374">
                  <c:v>111.1000000000013</c:v>
                </c:pt>
                <c:pt idx="375">
                  <c:v>111.2500000000017</c:v>
                </c:pt>
                <c:pt idx="376">
                  <c:v>111.4000000000017</c:v>
                </c:pt>
                <c:pt idx="377">
                  <c:v>111.5500000000016</c:v>
                </c:pt>
                <c:pt idx="378">
                  <c:v>111.7000000000017</c:v>
                </c:pt>
                <c:pt idx="379">
                  <c:v>111.8500000000013</c:v>
                </c:pt>
                <c:pt idx="380">
                  <c:v>112.0000000000017</c:v>
                </c:pt>
                <c:pt idx="381">
                  <c:v>112.1500000000013</c:v>
                </c:pt>
                <c:pt idx="382">
                  <c:v>112.3000000000016</c:v>
                </c:pt>
                <c:pt idx="383">
                  <c:v>112.4500000000018</c:v>
                </c:pt>
                <c:pt idx="384">
                  <c:v>112.6000000000014</c:v>
                </c:pt>
                <c:pt idx="385">
                  <c:v>112.7500000000018</c:v>
                </c:pt>
                <c:pt idx="386">
                  <c:v>112.9000000000018</c:v>
                </c:pt>
                <c:pt idx="387">
                  <c:v>113.0500000000017</c:v>
                </c:pt>
                <c:pt idx="388">
                  <c:v>113.2000000000018</c:v>
                </c:pt>
                <c:pt idx="389">
                  <c:v>113.3500000000014</c:v>
                </c:pt>
                <c:pt idx="390">
                  <c:v>113.5000000000018</c:v>
                </c:pt>
                <c:pt idx="391">
                  <c:v>113.6500000000014</c:v>
                </c:pt>
                <c:pt idx="392">
                  <c:v>113.8000000000017</c:v>
                </c:pt>
                <c:pt idx="393">
                  <c:v>113.9500000000018</c:v>
                </c:pt>
                <c:pt idx="394">
                  <c:v>114.1000000000014</c:v>
                </c:pt>
                <c:pt idx="395">
                  <c:v>114.2500000000018</c:v>
                </c:pt>
                <c:pt idx="396">
                  <c:v>114.4000000000018</c:v>
                </c:pt>
                <c:pt idx="397">
                  <c:v>114.5500000000017</c:v>
                </c:pt>
                <c:pt idx="398">
                  <c:v>114.7000000000018</c:v>
                </c:pt>
                <c:pt idx="399">
                  <c:v>114.8500000000014</c:v>
                </c:pt>
                <c:pt idx="400">
                  <c:v>115.0000000000018</c:v>
                </c:pt>
                <c:pt idx="401">
                  <c:v>115.1500000000015</c:v>
                </c:pt>
                <c:pt idx="402">
                  <c:v>115.3000000000017</c:v>
                </c:pt>
                <c:pt idx="403">
                  <c:v>115.4500000000019</c:v>
                </c:pt>
                <c:pt idx="404">
                  <c:v>115.6000000000015</c:v>
                </c:pt>
                <c:pt idx="405">
                  <c:v>115.7500000000019</c:v>
                </c:pt>
                <c:pt idx="406">
                  <c:v>115.9000000000019</c:v>
                </c:pt>
                <c:pt idx="407">
                  <c:v>116.0500000000017</c:v>
                </c:pt>
                <c:pt idx="408">
                  <c:v>116.2000000000019</c:v>
                </c:pt>
                <c:pt idx="409">
                  <c:v>116.3500000000015</c:v>
                </c:pt>
                <c:pt idx="410">
                  <c:v>116.5000000000019</c:v>
                </c:pt>
                <c:pt idx="411">
                  <c:v>116.6500000000015</c:v>
                </c:pt>
                <c:pt idx="412">
                  <c:v>116.8000000000017</c:v>
                </c:pt>
                <c:pt idx="413">
                  <c:v>116.9500000000019</c:v>
                </c:pt>
                <c:pt idx="414">
                  <c:v>117.1000000000015</c:v>
                </c:pt>
                <c:pt idx="415">
                  <c:v>117.2500000000019</c:v>
                </c:pt>
                <c:pt idx="416">
                  <c:v>117.4000000000019</c:v>
                </c:pt>
                <c:pt idx="417">
                  <c:v>117.5500000000017</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128.2000000000022</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131.2000000000024</c:v>
                </c:pt>
                <c:pt idx="509">
                  <c:v>131.3500000000026</c:v>
                </c:pt>
                <c:pt idx="510">
                  <c:v>131.5000000000025</c:v>
                </c:pt>
                <c:pt idx="511">
                  <c:v>131.6500000000025</c:v>
                </c:pt>
                <c:pt idx="512">
                  <c:v>131.8000000000025</c:v>
                </c:pt>
                <c:pt idx="513">
                  <c:v>131.9500000000026</c:v>
                </c:pt>
                <c:pt idx="514">
                  <c:v>132.1000000000025</c:v>
                </c:pt>
                <c:pt idx="515">
                  <c:v>132.2500000000025</c:v>
                </c:pt>
                <c:pt idx="516">
                  <c:v>132.4000000000025</c:v>
                </c:pt>
                <c:pt idx="517">
                  <c:v>132.5500000000025</c:v>
                </c:pt>
                <c:pt idx="518">
                  <c:v>132.7000000000024</c:v>
                </c:pt>
                <c:pt idx="519">
                  <c:v>132.8500000000026</c:v>
                </c:pt>
                <c:pt idx="520">
                  <c:v>133.0000000000025</c:v>
                </c:pt>
                <c:pt idx="521">
                  <c:v>133.1500000000025</c:v>
                </c:pt>
                <c:pt idx="522">
                  <c:v>133.3000000000025</c:v>
                </c:pt>
                <c:pt idx="523">
                  <c:v>133.4500000000026</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136.4500000000028</c:v>
                </c:pt>
                <c:pt idx="544">
                  <c:v>136.6000000000026</c:v>
                </c:pt>
                <c:pt idx="545">
                  <c:v>136.7500000000027</c:v>
                </c:pt>
                <c:pt idx="546">
                  <c:v>136.9000000000027</c:v>
                </c:pt>
                <c:pt idx="547">
                  <c:v>137.0500000000027</c:v>
                </c:pt>
                <c:pt idx="548">
                  <c:v>137.2000000000026</c:v>
                </c:pt>
                <c:pt idx="549">
                  <c:v>137.3500000000028</c:v>
                </c:pt>
                <c:pt idx="550">
                  <c:v>137.5000000000027</c:v>
                </c:pt>
                <c:pt idx="551">
                  <c:v>137.6500000000027</c:v>
                </c:pt>
                <c:pt idx="552">
                  <c:v>137.8000000000027</c:v>
                </c:pt>
                <c:pt idx="553">
                  <c:v>137.9500000000028</c:v>
                </c:pt>
                <c:pt idx="554">
                  <c:v>138.1000000000026</c:v>
                </c:pt>
                <c:pt idx="555">
                  <c:v>138.2500000000027</c:v>
                </c:pt>
                <c:pt idx="556">
                  <c:v>138.4000000000027</c:v>
                </c:pt>
                <c:pt idx="557">
                  <c:v>138.5500000000027</c:v>
                </c:pt>
                <c:pt idx="558">
                  <c:v>138.7000000000026</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140.2000000000027</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141.5500000000038</c:v>
                </c:pt>
                <c:pt idx="578">
                  <c:v>141.7000000000027</c:v>
                </c:pt>
                <c:pt idx="579">
                  <c:v>141.850000000004</c:v>
                </c:pt>
                <c:pt idx="580">
                  <c:v>142.0000000000029</c:v>
                </c:pt>
                <c:pt idx="581">
                  <c:v>142.1500000000033</c:v>
                </c:pt>
                <c:pt idx="582">
                  <c:v>142.3000000000038</c:v>
                </c:pt>
                <c:pt idx="583">
                  <c:v>142.4500000000038</c:v>
                </c:pt>
                <c:pt idx="584">
                  <c:v>142.6000000000028</c:v>
                </c:pt>
                <c:pt idx="585">
                  <c:v>142.7500000000029</c:v>
                </c:pt>
                <c:pt idx="586">
                  <c:v>142.9000000000033</c:v>
                </c:pt>
                <c:pt idx="587">
                  <c:v>143.0500000000038</c:v>
                </c:pt>
                <c:pt idx="588">
                  <c:v>143.2000000000027</c:v>
                </c:pt>
                <c:pt idx="589">
                  <c:v>143.350000000004</c:v>
                </c:pt>
                <c:pt idx="590">
                  <c:v>143.5000000000029</c:v>
                </c:pt>
                <c:pt idx="591">
                  <c:v>143.6500000000033</c:v>
                </c:pt>
                <c:pt idx="592">
                  <c:v>143.8000000000038</c:v>
                </c:pt>
                <c:pt idx="593">
                  <c:v>143.9500000000038</c:v>
                </c:pt>
                <c:pt idx="594">
                  <c:v>144.100000000003</c:v>
                </c:pt>
                <c:pt idx="595">
                  <c:v>144.250000000003</c:v>
                </c:pt>
                <c:pt idx="596">
                  <c:v>144.4000000000033</c:v>
                </c:pt>
                <c:pt idx="597">
                  <c:v>144.5500000000038</c:v>
                </c:pt>
                <c:pt idx="598">
                  <c:v>144.700000000003</c:v>
                </c:pt>
                <c:pt idx="599">
                  <c:v>144.850000000004</c:v>
                </c:pt>
                <c:pt idx="600">
                  <c:v>145.000000000003</c:v>
                </c:pt>
              </c:numCache>
            </c:numRef>
          </c:cat>
          <c:val>
            <c:numRef>
              <c:f>NormalCurveData!$E$4:$E$604</c:f>
              <c:numCache>
                <c:formatCode>General</c:formatCode>
                <c:ptCount val="601"/>
                <c:pt idx="0">
                  <c:v>0.000295456560795868</c:v>
                </c:pt>
                <c:pt idx="1">
                  <c:v>0.000304439330311345</c:v>
                </c:pt>
                <c:pt idx="2">
                  <c:v>0.000313663835128934</c:v>
                </c:pt>
                <c:pt idx="3">
                  <c:v>0.000323135527065266</c:v>
                </c:pt>
                <c:pt idx="4">
                  <c:v>0.000332859947574161</c:v>
                </c:pt>
                <c:pt idx="5">
                  <c:v>0.000342842728203599</c:v>
                </c:pt>
                <c:pt idx="6">
                  <c:v>0.000353089591020736</c:v>
                </c:pt>
                <c:pt idx="7">
                  <c:v>0.00036360634900377</c:v>
                </c:pt>
                <c:pt idx="8">
                  <c:v>0.000374398906399401</c:v>
                </c:pt>
                <c:pt idx="9">
                  <c:v>0.000385473259044634</c:v>
                </c:pt>
                <c:pt idx="10">
                  <c:v>0.000396835494651726</c:v>
                </c:pt>
                <c:pt idx="11">
                  <c:v>0.000408491793054911</c:v>
                </c:pt>
                <c:pt idx="12">
                  <c:v>0.000420448426417727</c:v>
                </c:pt>
                <c:pt idx="13">
                  <c:v>0.000432711759399556</c:v>
                </c:pt>
                <c:pt idx="14">
                  <c:v>0.000445288249280178</c:v>
                </c:pt>
                <c:pt idx="15">
                  <c:v>0.000458184446040934</c:v>
                </c:pt>
                <c:pt idx="16">
                  <c:v>0.000471406992401298</c:v>
                </c:pt>
                <c:pt idx="17">
                  <c:v>0.000484962623809417</c:v>
                </c:pt>
                <c:pt idx="18">
                  <c:v>0.000498858168385374</c:v>
                </c:pt>
                <c:pt idx="19">
                  <c:v>0.00051310054681582</c:v>
                </c:pt>
                <c:pt idx="20">
                  <c:v>0.000527696772198668</c:v>
                </c:pt>
                <c:pt idx="21">
                  <c:v>0.000542653949836404</c:v>
                </c:pt>
                <c:pt idx="22">
                  <c:v>0.000557979276976871</c:v>
                </c:pt>
                <c:pt idx="23">
                  <c:v>0.000573680042499982</c:v>
                </c:pt>
                <c:pt idx="24">
                  <c:v>0.000589763626549145</c:v>
                </c:pt>
                <c:pt idx="25">
                  <c:v>0.00060623750010607</c:v>
                </c:pt>
                <c:pt idx="26">
                  <c:v>0.00062310922450749</c:v>
                </c:pt>
                <c:pt idx="27">
                  <c:v>0.000640386450902638</c:v>
                </c:pt>
                <c:pt idx="28">
                  <c:v>0.000658076919650079</c:v>
                </c:pt>
                <c:pt idx="29">
                  <c:v>0.00067618845965247</c:v>
                </c:pt>
                <c:pt idx="30">
                  <c:v>0.00069472898762817</c:v>
                </c:pt>
                <c:pt idx="31">
                  <c:v>0.000713706507318143</c:v>
                </c:pt>
                <c:pt idx="32">
                  <c:v>0.000733129108627041</c:v>
                </c:pt>
                <c:pt idx="33">
                  <c:v>0.000753004966697074</c:v>
                </c:pt>
                <c:pt idx="34">
                  <c:v>0.000773342340913505</c:v>
                </c:pt>
                <c:pt idx="35">
                  <c:v>0.000794149573840345</c:v>
                </c:pt>
                <c:pt idx="36">
                  <c:v>0.000815435090085192</c:v>
                </c:pt>
                <c:pt idx="37">
                  <c:v>0.000837207395091879</c:v>
                </c:pt>
                <c:pt idx="38">
                  <c:v>0.000859475073859682</c:v>
                </c:pt>
                <c:pt idx="39">
                  <c:v>0.000882246789588095</c:v>
                </c:pt>
                <c:pt idx="40">
                  <c:v>0.000905531282245707</c:v>
                </c:pt>
                <c:pt idx="41">
                  <c:v>0.000929337367062378</c:v>
                </c:pt>
                <c:pt idx="42">
                  <c:v>0.000953673932943311</c:v>
                </c:pt>
                <c:pt idx="43">
                  <c:v>0.000978549940804004</c:v>
                </c:pt>
                <c:pt idx="44">
                  <c:v>0.00100397442182515</c:v>
                </c:pt>
                <c:pt idx="45">
                  <c:v>0.00102995647562634</c:v>
                </c:pt>
                <c:pt idx="46">
                  <c:v>0.00105650526835738</c:v>
                </c:pt>
                <c:pt idx="47">
                  <c:v>0.00108363003070669</c:v>
                </c:pt>
                <c:pt idx="48">
                  <c:v>0.00111134005582539</c:v>
                </c:pt>
                <c:pt idx="49">
                  <c:v>0.00113964469716645</c:v>
                </c:pt>
                <c:pt idx="50">
                  <c:v>0.0011685533662379</c:v>
                </c:pt>
                <c:pt idx="51">
                  <c:v>0.0011980755302693</c:v>
                </c:pt>
                <c:pt idx="52">
                  <c:v>0.0012282207097908</c:v>
                </c:pt>
                <c:pt idx="53">
                  <c:v>0.00125899847612374</c:v>
                </c:pt>
                <c:pt idx="54">
                  <c:v>0.00129041844878246</c:v>
                </c:pt>
                <c:pt idx="55">
                  <c:v>0.00132249029278634</c:v>
                </c:pt>
                <c:pt idx="56">
                  <c:v>0.00135522371588171</c:v>
                </c:pt>
                <c:pt idx="57">
                  <c:v>0.0013886284656728</c:v>
                </c:pt>
                <c:pt idx="58">
                  <c:v>0.00142271432666151</c:v>
                </c:pt>
                <c:pt idx="59">
                  <c:v>0.00145749111719527</c:v>
                </c:pt>
                <c:pt idx="60">
                  <c:v>0.00149296868632284</c:v>
                </c:pt>
                <c:pt idx="61">
                  <c:v>0.00152915691055737</c:v>
                </c:pt>
                <c:pt idx="62">
                  <c:v>0.00156606569054675</c:v>
                </c:pt>
                <c:pt idx="63">
                  <c:v>0.00160370494765085</c:v>
                </c:pt>
                <c:pt idx="64">
                  <c:v>0.00164208462042549</c:v>
                </c:pt>
                <c:pt idx="65">
                  <c:v>0.00168121466101295</c:v>
                </c:pt>
                <c:pt idx="66">
                  <c:v>0.00172110503143917</c:v>
                </c:pt>
                <c:pt idx="67">
                  <c:v>0.00176176569981744</c:v>
                </c:pt>
                <c:pt idx="68">
                  <c:v>0.00180320663645878</c:v>
                </c:pt>
                <c:pt idx="69">
                  <c:v>0.0018454378098891</c:v>
                </c:pt>
                <c:pt idx="70">
                  <c:v>0.00188846918277341</c:v>
                </c:pt>
                <c:pt idx="71">
                  <c:v>0.0019323107077473</c:v>
                </c:pt>
                <c:pt idx="72">
                  <c:v>0.0019769723231561</c:v>
                </c:pt>
                <c:pt idx="73">
                  <c:v>0.00202246394870212</c:v>
                </c:pt>
                <c:pt idx="74">
                  <c:v>0.00206879548100056</c:v>
                </c:pt>
                <c:pt idx="75">
                  <c:v>0.0021159767890445</c:v>
                </c:pt>
                <c:pt idx="76">
                  <c:v>0.00216401770957985</c:v>
                </c:pt>
                <c:pt idx="77">
                  <c:v>0.00221292804239075</c:v>
                </c:pt>
                <c:pt idx="78">
                  <c:v>0.00226271754549665</c:v>
                </c:pt>
                <c:pt idx="79">
                  <c:v>0.00231339593026126</c:v>
                </c:pt>
                <c:pt idx="80">
                  <c:v>0.00236497285641546</c:v>
                </c:pt>
                <c:pt idx="81">
                  <c:v>0.00241745792699376</c:v>
                </c:pt>
                <c:pt idx="82">
                  <c:v>0.00247086068318711</c:v>
                </c:pt>
                <c:pt idx="83">
                  <c:v>0.00252519059911186</c:v>
                </c:pt>
                <c:pt idx="84">
                  <c:v>0.00258045707649708</c:v>
                </c:pt>
                <c:pt idx="85">
                  <c:v>0.00263666943929136</c:v>
                </c:pt>
                <c:pt idx="86">
                  <c:v>0.00269383692819072</c:v>
                </c:pt>
                <c:pt idx="87">
                  <c:v>0.00275196869508872</c:v>
                </c:pt>
                <c:pt idx="88">
                  <c:v>0.00281107379745139</c:v>
                </c:pt>
                <c:pt idx="89">
                  <c:v>0.00287116119261777</c:v>
                </c:pt>
                <c:pt idx="90">
                  <c:v>0.00293223973202852</c:v>
                </c:pt>
                <c:pt idx="91">
                  <c:v>0.00299431815538452</c:v>
                </c:pt>
                <c:pt idx="92">
                  <c:v>0.00305740508473704</c:v>
                </c:pt>
                <c:pt idx="93">
                  <c:v>0.00312150901851228</c:v>
                </c:pt>
                <c:pt idx="94">
                  <c:v>0.00318663832547186</c:v>
                </c:pt>
                <c:pt idx="95">
                  <c:v>0.00325280123861225</c:v>
                </c:pt>
                <c:pt idx="96">
                  <c:v>0.00332000584900477</c:v>
                </c:pt>
                <c:pt idx="97">
                  <c:v>0.00338826009957948</c:v>
                </c:pt>
                <c:pt idx="98">
                  <c:v>0.00345757177885479</c:v>
                </c:pt>
                <c:pt idx="99">
                  <c:v>0.0035279485146161</c:v>
                </c:pt>
                <c:pt idx="100">
                  <c:v>0.00359939776754598</c:v>
                </c:pt>
                <c:pt idx="101">
                  <c:v>0.00367192682480847</c:v>
                </c:pt>
                <c:pt idx="102">
                  <c:v>0.00374554279359129</c:v>
                </c:pt>
                <c:pt idx="103">
                  <c:v>0.0038202525946079</c:v>
                </c:pt>
                <c:pt idx="104">
                  <c:v>0.00389606295556351</c:v>
                </c:pt>
                <c:pt idx="105">
                  <c:v>0.00397298040458782</c:v>
                </c:pt>
                <c:pt idx="106">
                  <c:v>0.00405101126363774</c:v>
                </c:pt>
                <c:pt idx="107">
                  <c:v>0.00413016164187379</c:v>
                </c:pt>
                <c:pt idx="108">
                  <c:v>0.00421043742901336</c:v>
                </c:pt>
                <c:pt idx="109">
                  <c:v>0.00429184428866476</c:v>
                </c:pt>
                <c:pt idx="110">
                  <c:v>0.00437438765164521</c:v>
                </c:pt>
                <c:pt idx="111">
                  <c:v>0.00445807270928729</c:v>
                </c:pt>
                <c:pt idx="112">
                  <c:v>0.0045429044067364</c:v>
                </c:pt>
                <c:pt idx="113">
                  <c:v>0.00462888743624504</c:v>
                </c:pt>
                <c:pt idx="114">
                  <c:v>0.00471602623046569</c:v>
                </c:pt>
                <c:pt idx="115">
                  <c:v>0.004804324955748</c:v>
                </c:pt>
                <c:pt idx="116">
                  <c:v>0.00489378750544393</c:v>
                </c:pt>
                <c:pt idx="117">
                  <c:v>0.00498441749322471</c:v>
                </c:pt>
                <c:pt idx="118">
                  <c:v>0.00507621824641398</c:v>
                </c:pt>
                <c:pt idx="119">
                  <c:v>0.00516919279934245</c:v>
                </c:pt>
                <c:pt idx="120">
                  <c:v>0.00526334388672644</c:v>
                </c:pt>
                <c:pt idx="121">
                  <c:v>0.00535867393707711</c:v>
                </c:pt>
                <c:pt idx="122">
                  <c:v>0.00545518506614302</c:v>
                </c:pt>
                <c:pt idx="123">
                  <c:v>0.00555287907039181</c:v>
                </c:pt>
                <c:pt idx="124">
                  <c:v>0.00565175742053501</c:v>
                </c:pt>
                <c:pt idx="125">
                  <c:v>0.00575182125510099</c:v>
                </c:pt>
                <c:pt idx="126">
                  <c:v>0.00585307137406059</c:v>
                </c:pt>
                <c:pt idx="127">
                  <c:v>0.00595550823251055</c:v>
                </c:pt>
                <c:pt idx="128">
                  <c:v>0.00605913193441909</c:v>
                </c:pt>
                <c:pt idx="129">
                  <c:v>0.00616394222643892</c:v>
                </c:pt>
                <c:pt idx="130">
                  <c:v>0.00626993849179273</c:v>
                </c:pt>
                <c:pt idx="131">
                  <c:v>0.00637711974423519</c:v>
                </c:pt>
                <c:pt idx="132">
                  <c:v>0.00648548462209808</c:v>
                </c:pt>
                <c:pt idx="133">
                  <c:v>0.00659503138242187</c:v>
                </c:pt>
                <c:pt idx="134">
                  <c:v>0.00670575789517968</c:v>
                </c:pt>
                <c:pt idx="135">
                  <c:v>0.00681766163759879</c:v>
                </c:pt>
                <c:pt idx="136">
                  <c:v>0.00693073968858461</c:v>
                </c:pt>
                <c:pt idx="137">
                  <c:v>0.0070449887232512</c:v>
                </c:pt>
                <c:pt idx="138">
                  <c:v>0.00716040500756587</c:v>
                </c:pt>
                <c:pt idx="139">
                  <c:v>0.00727698439311016</c:v>
                </c:pt>
                <c:pt idx="140">
                  <c:v>0.00739472231196402</c:v>
                </c:pt>
                <c:pt idx="141">
                  <c:v>0.00751361377171838</c:v>
                </c:pt>
                <c:pt idx="142">
                  <c:v>0.00763365335061984</c:v>
                </c:pt>
                <c:pt idx="143">
                  <c:v>0.00775483519285418</c:v>
                </c:pt>
                <c:pt idx="144">
                  <c:v>0.0078771530039725</c:v>
                </c:pt>
                <c:pt idx="145">
                  <c:v>0.0080006000464661</c:v>
                </c:pt>
                <c:pt idx="146">
                  <c:v>0.00812516913549378</c:v>
                </c:pt>
                <c:pt idx="147">
                  <c:v>0.00825085263476863</c:v>
                </c:pt>
                <c:pt idx="148">
                  <c:v>0.00837764245260635</c:v>
                </c:pt>
                <c:pt idx="149">
                  <c:v>0.00850553003814329</c:v>
                </c:pt>
                <c:pt idx="150">
                  <c:v>0.00863450637772656</c:v>
                </c:pt>
                <c:pt idx="151">
                  <c:v>0.00876456199148245</c:v>
                </c:pt>
                <c:pt idx="152">
                  <c:v>0.00889568693006738</c:v>
                </c:pt>
                <c:pt idx="153">
                  <c:v>0.00902787077160514</c:v>
                </c:pt>
                <c:pt idx="154">
                  <c:v>0.00916110261881926</c:v>
                </c:pt>
                <c:pt idx="155">
                  <c:v>0.00929537109635776</c:v>
                </c:pt>
                <c:pt idx="156">
                  <c:v>0.00943066434832307</c:v>
                </c:pt>
                <c:pt idx="157">
                  <c:v>0.00956697003600466</c:v>
                </c:pt>
                <c:pt idx="158">
                  <c:v>0.0097042753358236</c:v>
                </c:pt>
                <c:pt idx="159">
                  <c:v>0.00984256693749091</c:v>
                </c:pt>
                <c:pt idx="160">
                  <c:v>0.00998183104238345</c:v>
                </c:pt>
                <c:pt idx="161">
                  <c:v>0.0101220533621446</c:v>
                </c:pt>
                <c:pt idx="162">
                  <c:v>0.0102632191175094</c:v>
                </c:pt>
                <c:pt idx="163">
                  <c:v>0.0104053130373619</c:v>
                </c:pt>
                <c:pt idx="164">
                  <c:v>0.010548319358026</c:v>
                </c:pt>
                <c:pt idx="165">
                  <c:v>0.0106922218227951</c:v>
                </c:pt>
                <c:pt idx="166">
                  <c:v>0.0108370036817028</c:v>
                </c:pt>
                <c:pt idx="167">
                  <c:v>0.0109826476915391</c:v>
                </c:pt>
                <c:pt idx="168">
                  <c:v>0.0111291361161148</c:v>
                </c:pt>
                <c:pt idx="169">
                  <c:v>0.0112764507267787</c:v>
                </c:pt>
                <c:pt idx="170">
                  <c:v>0.0114245728031878</c:v>
                </c:pt>
                <c:pt idx="171">
                  <c:v>0.0115734831343362</c:v>
                </c:pt>
                <c:pt idx="172">
                  <c:v>0.0117231620198447</c:v>
                </c:pt>
                <c:pt idx="173">
                  <c:v>0.0118735892715136</c:v>
                </c:pt>
                <c:pt idx="174">
                  <c:v>0.0120247442151394</c:v>
                </c:pt>
                <c:pt idx="175">
                  <c:v>0.0121766056926021</c:v>
                </c:pt>
                <c:pt idx="176">
                  <c:v>0.0123291520642209</c:v>
                </c:pt>
                <c:pt idx="177">
                  <c:v>0.0124823612113827</c:v>
                </c:pt>
                <c:pt idx="178">
                  <c:v>0.0126362105394433</c:v>
                </c:pt>
                <c:pt idx="179">
                  <c:v>0.0127906769809072</c:v>
                </c:pt>
                <c:pt idx="180">
                  <c:v>0.0129457369988815</c:v>
                </c:pt>
                <c:pt idx="181">
                  <c:v>0.0131013665908097</c:v>
                </c:pt>
                <c:pt idx="182">
                  <c:v>0.0132575412924858</c:v>
                </c:pt>
                <c:pt idx="183">
                  <c:v>0.0134142361823471</c:v>
                </c:pt>
                <c:pt idx="184">
                  <c:v>0.0135714258860514</c:v>
                </c:pt>
                <c:pt idx="185">
                  <c:v>0.0137290845813324</c:v>
                </c:pt>
                <c:pt idx="186">
                  <c:v>0.0138871860031412</c:v>
                </c:pt>
                <c:pt idx="187">
                  <c:v>0.0140457034490685</c:v>
                </c:pt>
                <c:pt idx="188">
                  <c:v>0.0142046097850485</c:v>
                </c:pt>
                <c:pt idx="189">
                  <c:v>0.0143638774513487</c:v>
                </c:pt>
                <c:pt idx="190">
                  <c:v>0.0145234784688376</c:v>
                </c:pt>
                <c:pt idx="191">
                  <c:v>0.0146833844455364</c:v>
                </c:pt>
                <c:pt idx="192">
                  <c:v>0.0148435665834514</c:v>
                </c:pt>
                <c:pt idx="193">
                  <c:v>0.0150039956856855</c:v>
                </c:pt>
                <c:pt idx="194">
                  <c:v>0.0151646421638264</c:v>
                </c:pt>
                <c:pt idx="195">
                  <c:v>0.0153254760456164</c:v>
                </c:pt>
                <c:pt idx="196">
                  <c:v>0.0154864669828918</c:v>
                </c:pt>
                <c:pt idx="197">
                  <c:v>0.0156475842598016</c:v>
                </c:pt>
                <c:pt idx="198">
                  <c:v>0.0158087968012927</c:v>
                </c:pt>
                <c:pt idx="199">
                  <c:v>0.0159700731818684</c:v>
                </c:pt>
                <c:pt idx="200">
                  <c:v>0.0161313816346104</c:v>
                </c:pt>
                <c:pt idx="201">
                  <c:v>0.0162926900604675</c:v>
                </c:pt>
                <c:pt idx="202">
                  <c:v>0.0164539660378036</c:v>
                </c:pt>
                <c:pt idx="203">
                  <c:v>0.0166151768322053</c:v>
                </c:pt>
                <c:pt idx="204">
                  <c:v>0.0167762894065419</c:v>
                </c:pt>
                <c:pt idx="205">
                  <c:v>0.0169372704312802</c:v>
                </c:pt>
                <c:pt idx="206">
                  <c:v>0.0170980862950422</c:v>
                </c:pt>
                <c:pt idx="207">
                  <c:v>0.0172587031154107</c:v>
                </c:pt>
                <c:pt idx="208">
                  <c:v>0.017419086749971</c:v>
                </c:pt>
                <c:pt idx="209">
                  <c:v>0.0175792028075887</c:v>
                </c:pt>
                <c:pt idx="210">
                  <c:v>0.0177390166599179</c:v>
                </c:pt>
                <c:pt idx="211">
                  <c:v>0.0178984934531343</c:v>
                </c:pt>
                <c:pt idx="212">
                  <c:v>0.01805759811989</c:v>
                </c:pt>
                <c:pt idx="213">
                  <c:v>0.0182162953914819</c:v>
                </c:pt>
                <c:pt idx="214">
                  <c:v>0.0183745498102314</c:v>
                </c:pt>
                <c:pt idx="215">
                  <c:v>0.0185323257420675</c:v>
                </c:pt>
                <c:pt idx="216">
                  <c:v>0.018689587389309</c:v>
                </c:pt>
                <c:pt idx="217">
                  <c:v>0.0188462988036395</c:v>
                </c:pt>
                <c:pt idx="218">
                  <c:v>0.0190024238992682</c:v>
                </c:pt>
                <c:pt idx="219">
                  <c:v>0.0191579264662694</c:v>
                </c:pt>
                <c:pt idx="220">
                  <c:v>0.0193127701840997</c:v>
                </c:pt>
                <c:pt idx="221">
                  <c:v>0.0194669186352769</c:v>
                </c:pt>
                <c:pt idx="222">
                  <c:v>0.0196203353192227</c:v>
                </c:pt>
                <c:pt idx="223">
                  <c:v>0.0197729836662553</c:v>
                </c:pt>
                <c:pt idx="224">
                  <c:v>0.0199248270517311</c:v>
                </c:pt>
                <c:pt idx="225">
                  <c:v>0.0200758288103213</c:v>
                </c:pt>
                <c:pt idx="226">
                  <c:v>0.020225952250421</c:v>
                </c:pt>
                <c:pt idx="227">
                  <c:v>0.0203751606686816</c:v>
                </c:pt>
                <c:pt idx="228">
                  <c:v>0.0205234173646577</c:v>
                </c:pt>
                <c:pt idx="229">
                  <c:v>0.020670685655562</c:v>
                </c:pt>
                <c:pt idx="230">
                  <c:v>0.0208169288911183</c:v>
                </c:pt>
                <c:pt idx="231">
                  <c:v>0.0209621104685074</c:v>
                </c:pt>
                <c:pt idx="232">
                  <c:v>0.0211061938473937</c:v>
                </c:pt>
                <c:pt idx="233">
                  <c:v>0.0212491425650279</c:v>
                </c:pt>
                <c:pt idx="234">
                  <c:v>0.0213909202514123</c:v>
                </c:pt>
                <c:pt idx="235">
                  <c:v>0.0215314906445286</c:v>
                </c:pt>
                <c:pt idx="236">
                  <c:v>0.0216708176056066</c:v>
                </c:pt>
                <c:pt idx="237">
                  <c:v>0.0218088651344378</c:v>
                </c:pt>
                <c:pt idx="238">
                  <c:v>0.0219455973847186</c:v>
                </c:pt>
                <c:pt idx="239">
                  <c:v>0.0220809786794113</c:v>
                </c:pt>
                <c:pt idx="240">
                  <c:v>0.0222149735261211</c:v>
                </c:pt>
                <c:pt idx="241">
                  <c:v>0.0223475466324747</c:v>
                </c:pt>
                <c:pt idx="242">
                  <c:v>0.0224786629214931</c:v>
                </c:pt>
                <c:pt idx="243">
                  <c:v>0.0226082875469471</c:v>
                </c:pt>
                <c:pt idx="244">
                  <c:v>0.022736385908691</c:v>
                </c:pt>
                <c:pt idx="245">
                  <c:v>0.0228629236679599</c:v>
                </c:pt>
                <c:pt idx="246">
                  <c:v>0.0229878667626233</c:v>
                </c:pt>
                <c:pt idx="247">
                  <c:v>0.0231111814223869</c:v>
                </c:pt>
                <c:pt idx="248">
                  <c:v>0.0232328341839324</c:v>
                </c:pt>
                <c:pt idx="249">
                  <c:v>0.0233527919059823</c:v>
                </c:pt>
                <c:pt idx="250">
                  <c:v>0.0234710217842874</c:v>
                </c:pt>
                <c:pt idx="251">
                  <c:v>0.0235874913665194</c:v>
                </c:pt>
                <c:pt idx="252">
                  <c:v>0.0237021685670672</c:v>
                </c:pt>
                <c:pt idx="253">
                  <c:v>0.0238150216817209</c:v>
                </c:pt>
                <c:pt idx="254">
                  <c:v>0.023926019402237</c:v>
                </c:pt>
                <c:pt idx="255">
                  <c:v>0.0240351308307774</c:v>
                </c:pt>
                <c:pt idx="256">
                  <c:v>0.0241423254942069</c:v>
                </c:pt>
                <c:pt idx="257">
                  <c:v>0.0242475733582483</c:v>
                </c:pt>
                <c:pt idx="258">
                  <c:v>0.0243508448414776</c:v>
                </c:pt>
                <c:pt idx="259">
                  <c:v>0.0244521108291566</c:v>
                </c:pt>
                <c:pt idx="260">
                  <c:v>0.0245513426868891</c:v>
                </c:pt>
                <c:pt idx="261">
                  <c:v>0.0246485122740962</c:v>
                </c:pt>
                <c:pt idx="262">
                  <c:v>0.0247435919572984</c:v>
                </c:pt>
                <c:pt idx="263">
                  <c:v>0.0248365546231962</c:v>
                </c:pt>
                <c:pt idx="264">
                  <c:v>0.0249273736915425</c:v>
                </c:pt>
                <c:pt idx="265">
                  <c:v>0.0250160231277965</c:v>
                </c:pt>
                <c:pt idx="266">
                  <c:v>0.025102477455551</c:v>
                </c:pt>
                <c:pt idx="267">
                  <c:v>0.025186711768725</c:v>
                </c:pt>
                <c:pt idx="268">
                  <c:v>0.025268701743514</c:v>
                </c:pt>
                <c:pt idx="269">
                  <c:v>0.0253484236500887</c:v>
                </c:pt>
                <c:pt idx="270">
                  <c:v>0.0254258543640355</c:v>
                </c:pt>
                <c:pt idx="271">
                  <c:v>0.0255009713775288</c:v>
                </c:pt>
                <c:pt idx="272">
                  <c:v>0.0255737528102324</c:v>
                </c:pt>
                <c:pt idx="273">
                  <c:v>0.025644177419917</c:v>
                </c:pt>
                <c:pt idx="274">
                  <c:v>0.0257122246127882</c:v>
                </c:pt>
                <c:pt idx="275">
                  <c:v>0.0257778744535241</c:v>
                </c:pt>
                <c:pt idx="276">
                  <c:v>0.0258411076750017</c:v>
                </c:pt>
                <c:pt idx="277">
                  <c:v>0.0259019056877231</c:v>
                </c:pt>
                <c:pt idx="278">
                  <c:v>0.02596025058892</c:v>
                </c:pt>
                <c:pt idx="279">
                  <c:v>0.0260161251713387</c:v>
                </c:pt>
                <c:pt idx="280">
                  <c:v>0.0260695129316975</c:v>
                </c:pt>
                <c:pt idx="281">
                  <c:v>0.0261203980788086</c:v>
                </c:pt>
                <c:pt idx="282">
                  <c:v>0.0261687655413623</c:v>
                </c:pt>
                <c:pt idx="283">
                  <c:v>0.0262146009753669</c:v>
                </c:pt>
                <c:pt idx="284">
                  <c:v>0.0262578907712365</c:v>
                </c:pt>
                <c:pt idx="285">
                  <c:v>0.0262986220605263</c:v>
                </c:pt>
                <c:pt idx="286">
                  <c:v>0.0263367827223078</c:v>
                </c:pt>
                <c:pt idx="287">
                  <c:v>0.0263723613891796</c:v>
                </c:pt>
                <c:pt idx="288">
                  <c:v>0.0264053474529111</c:v>
                </c:pt>
                <c:pt idx="289">
                  <c:v>0.0264357310697128</c:v>
                </c:pt>
                <c:pt idx="290">
                  <c:v>0.0264635031651344</c:v>
                </c:pt>
                <c:pt idx="291">
                  <c:v>0.0264886554385796</c:v>
                </c:pt>
                <c:pt idx="292">
                  <c:v>0.0265111803674408</c:v>
                </c:pt>
                <c:pt idx="293">
                  <c:v>0.0265310712108503</c:v>
                </c:pt>
                <c:pt idx="294">
                  <c:v>0.0265483220130406</c:v>
                </c:pt>
                <c:pt idx="295">
                  <c:v>0.0265629276063178</c:v>
                </c:pt>
                <c:pt idx="296">
                  <c:v>0.0265748836136404</c:v>
                </c:pt>
                <c:pt idx="297">
                  <c:v>0.0265841864508067</c:v>
                </c:pt>
                <c:pt idx="298">
                  <c:v>0.0265908333282444</c:v>
                </c:pt>
                <c:pt idx="299">
                  <c:v>0.0265948222524055</c:v>
                </c:pt>
                <c:pt idx="300">
                  <c:v>0.0265961520267622</c:v>
                </c:pt>
                <c:pt idx="301">
                  <c:v>0.0265948222524054</c:v>
                </c:pt>
                <c:pt idx="302">
                  <c:v>0.0265908333282444</c:v>
                </c:pt>
                <c:pt idx="303">
                  <c:v>0.0265841864508066</c:v>
                </c:pt>
                <c:pt idx="304">
                  <c:v>0.0265748836136402</c:v>
                </c:pt>
                <c:pt idx="305">
                  <c:v>0.0265629276063176</c:v>
                </c:pt>
                <c:pt idx="306">
                  <c:v>0.0265483220130404</c:v>
                </c:pt>
                <c:pt idx="307">
                  <c:v>0.0265310712108501</c:v>
                </c:pt>
                <c:pt idx="308">
                  <c:v>0.0265111803674404</c:v>
                </c:pt>
                <c:pt idx="309">
                  <c:v>0.0264886554385792</c:v>
                </c:pt>
                <c:pt idx="310">
                  <c:v>0.026463503165134</c:v>
                </c:pt>
                <c:pt idx="311">
                  <c:v>0.0264357310697123</c:v>
                </c:pt>
                <c:pt idx="312">
                  <c:v>0.0264053474529105</c:v>
                </c:pt>
                <c:pt idx="313">
                  <c:v>0.0263723613891789</c:v>
                </c:pt>
                <c:pt idx="314">
                  <c:v>0.0263367827223072</c:v>
                </c:pt>
                <c:pt idx="315">
                  <c:v>0.0262986220605257</c:v>
                </c:pt>
                <c:pt idx="316">
                  <c:v>0.0262578907712359</c:v>
                </c:pt>
                <c:pt idx="317">
                  <c:v>0.0262146009753662</c:v>
                </c:pt>
                <c:pt idx="318">
                  <c:v>0.0261687655413615</c:v>
                </c:pt>
                <c:pt idx="319">
                  <c:v>0.0261203980788076</c:v>
                </c:pt>
                <c:pt idx="320">
                  <c:v>0.0260695129316966</c:v>
                </c:pt>
                <c:pt idx="321">
                  <c:v>0.0260161251713378</c:v>
                </c:pt>
                <c:pt idx="322">
                  <c:v>0.0259602505889188</c:v>
                </c:pt>
                <c:pt idx="323">
                  <c:v>0.0259019056877221</c:v>
                </c:pt>
                <c:pt idx="324">
                  <c:v>0.0258411076750007</c:v>
                </c:pt>
                <c:pt idx="325">
                  <c:v>0.0257778744535229</c:v>
                </c:pt>
                <c:pt idx="326">
                  <c:v>0.0257122246127871</c:v>
                </c:pt>
                <c:pt idx="327">
                  <c:v>0.0256441774199158</c:v>
                </c:pt>
                <c:pt idx="328">
                  <c:v>0.0255737528102312</c:v>
                </c:pt>
                <c:pt idx="329">
                  <c:v>0.0255009713775276</c:v>
                </c:pt>
                <c:pt idx="330">
                  <c:v>0.0254258543640342</c:v>
                </c:pt>
                <c:pt idx="331">
                  <c:v>0.0253484236500875</c:v>
                </c:pt>
                <c:pt idx="332">
                  <c:v>0.0252687017435127</c:v>
                </c:pt>
                <c:pt idx="333">
                  <c:v>0.0251867117687237</c:v>
                </c:pt>
                <c:pt idx="334">
                  <c:v>0.0251024774555495</c:v>
                </c:pt>
                <c:pt idx="335">
                  <c:v>0.025016023127795</c:v>
                </c:pt>
                <c:pt idx="336">
                  <c:v>0.024927373691541</c:v>
                </c:pt>
                <c:pt idx="337">
                  <c:v>0.0248365546231946</c:v>
                </c:pt>
                <c:pt idx="338">
                  <c:v>0.0247435919572968</c:v>
                </c:pt>
                <c:pt idx="339">
                  <c:v>0.0246485122740946</c:v>
                </c:pt>
                <c:pt idx="340">
                  <c:v>0.0245513426868874</c:v>
                </c:pt>
                <c:pt idx="341">
                  <c:v>0.0244521108291549</c:v>
                </c:pt>
                <c:pt idx="342">
                  <c:v>0.0243508448414759</c:v>
                </c:pt>
                <c:pt idx="343">
                  <c:v>0.0242475733582465</c:v>
                </c:pt>
                <c:pt idx="344">
                  <c:v>0.0241423254942052</c:v>
                </c:pt>
                <c:pt idx="345">
                  <c:v>0.0240351308307756</c:v>
                </c:pt>
                <c:pt idx="346">
                  <c:v>0.0239260194022352</c:v>
                </c:pt>
                <c:pt idx="347">
                  <c:v>0.0238150216817189</c:v>
                </c:pt>
                <c:pt idx="348">
                  <c:v>0.0237021685670654</c:v>
                </c:pt>
                <c:pt idx="349">
                  <c:v>0.0235874913665174</c:v>
                </c:pt>
                <c:pt idx="350">
                  <c:v>0.0234710217842854</c:v>
                </c:pt>
                <c:pt idx="351">
                  <c:v>0.0233527919059804</c:v>
                </c:pt>
                <c:pt idx="352">
                  <c:v>0.0232328341839304</c:v>
                </c:pt>
                <c:pt idx="353">
                  <c:v>0.0231111814223848</c:v>
                </c:pt>
                <c:pt idx="354">
                  <c:v>0.0229878667626211</c:v>
                </c:pt>
                <c:pt idx="355">
                  <c:v>0.0228629236679577</c:v>
                </c:pt>
                <c:pt idx="356">
                  <c:v>0.0227363859086888</c:v>
                </c:pt>
                <c:pt idx="357">
                  <c:v>0.022608287546945</c:v>
                </c:pt>
                <c:pt idx="358">
                  <c:v>0.0224786629214908</c:v>
                </c:pt>
                <c:pt idx="359">
                  <c:v>0.0223475466324724</c:v>
                </c:pt>
                <c:pt idx="360">
                  <c:v>0.0222149735261187</c:v>
                </c:pt>
                <c:pt idx="361">
                  <c:v>0.022080978679409</c:v>
                </c:pt>
                <c:pt idx="362">
                  <c:v>0.0219455973847164</c:v>
                </c:pt>
                <c:pt idx="363">
                  <c:v>0.0218088651344355</c:v>
                </c:pt>
                <c:pt idx="364">
                  <c:v>0.0216708176056043</c:v>
                </c:pt>
                <c:pt idx="365">
                  <c:v>0.0215314906445263</c:v>
                </c:pt>
                <c:pt idx="366">
                  <c:v>0.0213909202514099</c:v>
                </c:pt>
                <c:pt idx="367">
                  <c:v>0.0212491425650256</c:v>
                </c:pt>
                <c:pt idx="368">
                  <c:v>0.0211061938473913</c:v>
                </c:pt>
                <c:pt idx="369">
                  <c:v>0.0209621104685051</c:v>
                </c:pt>
                <c:pt idx="370">
                  <c:v>0.0208169288911158</c:v>
                </c:pt>
                <c:pt idx="371">
                  <c:v>0.0206706856555595</c:v>
                </c:pt>
                <c:pt idx="372">
                  <c:v>0.0205234173646552</c:v>
                </c:pt>
                <c:pt idx="373">
                  <c:v>0.0203751606686793</c:v>
                </c:pt>
                <c:pt idx="374">
                  <c:v>0.0202259522504183</c:v>
                </c:pt>
                <c:pt idx="375">
                  <c:v>0.0200758288103187</c:v>
                </c:pt>
                <c:pt idx="376">
                  <c:v>0.0199248270517285</c:v>
                </c:pt>
                <c:pt idx="377">
                  <c:v>0.0197729836662527</c:v>
                </c:pt>
                <c:pt idx="378">
                  <c:v>0.0196203353192201</c:v>
                </c:pt>
                <c:pt idx="379">
                  <c:v>0.0194669186352743</c:v>
                </c:pt>
                <c:pt idx="380">
                  <c:v>0.0193127701840972</c:v>
                </c:pt>
                <c:pt idx="381">
                  <c:v>0.0191579264662667</c:v>
                </c:pt>
                <c:pt idx="382">
                  <c:v>0.0190024238992655</c:v>
                </c:pt>
                <c:pt idx="383">
                  <c:v>0.0188462988036368</c:v>
                </c:pt>
                <c:pt idx="384">
                  <c:v>0.0186895873893063</c:v>
                </c:pt>
                <c:pt idx="385">
                  <c:v>0.0185323257420647</c:v>
                </c:pt>
                <c:pt idx="386">
                  <c:v>0.0183745498102287</c:v>
                </c:pt>
                <c:pt idx="387">
                  <c:v>0.0182162953914792</c:v>
                </c:pt>
                <c:pt idx="388">
                  <c:v>0.0180575981198874</c:v>
                </c:pt>
                <c:pt idx="389">
                  <c:v>0.0178984934531316</c:v>
                </c:pt>
                <c:pt idx="390">
                  <c:v>0.0177390166599152</c:v>
                </c:pt>
                <c:pt idx="391">
                  <c:v>0.017579202807586</c:v>
                </c:pt>
                <c:pt idx="392">
                  <c:v>0.0174190867499684</c:v>
                </c:pt>
                <c:pt idx="393">
                  <c:v>0.0172587031154081</c:v>
                </c:pt>
                <c:pt idx="394">
                  <c:v>0.0170980862950394</c:v>
                </c:pt>
                <c:pt idx="395">
                  <c:v>0.0169372704312774</c:v>
                </c:pt>
                <c:pt idx="396">
                  <c:v>0.0167762894065392</c:v>
                </c:pt>
                <c:pt idx="397">
                  <c:v>0.0166151768322025</c:v>
                </c:pt>
                <c:pt idx="398">
                  <c:v>0.0164539660378009</c:v>
                </c:pt>
                <c:pt idx="399">
                  <c:v>0.0162926900604647</c:v>
                </c:pt>
                <c:pt idx="400">
                  <c:v>0.0161313816346077</c:v>
                </c:pt>
                <c:pt idx="401">
                  <c:v>0.0159700731818657</c:v>
                </c:pt>
                <c:pt idx="402">
                  <c:v>0.01580879680129</c:v>
                </c:pt>
                <c:pt idx="403">
                  <c:v>0.0156475842597989</c:v>
                </c:pt>
                <c:pt idx="404">
                  <c:v>0.0154864669828891</c:v>
                </c:pt>
                <c:pt idx="405">
                  <c:v>0.0153254760456136</c:v>
                </c:pt>
                <c:pt idx="406">
                  <c:v>0.0151646421638237</c:v>
                </c:pt>
                <c:pt idx="407">
                  <c:v>0.0150039956856827</c:v>
                </c:pt>
                <c:pt idx="408">
                  <c:v>0.0148435665834487</c:v>
                </c:pt>
                <c:pt idx="409">
                  <c:v>0.0146833844455336</c:v>
                </c:pt>
                <c:pt idx="410">
                  <c:v>0.0145234784688348</c:v>
                </c:pt>
                <c:pt idx="411">
                  <c:v>0.0143638774513459</c:v>
                </c:pt>
                <c:pt idx="412">
                  <c:v>0.0142046097850458</c:v>
                </c:pt>
                <c:pt idx="413">
                  <c:v>0.0140457034490657</c:v>
                </c:pt>
                <c:pt idx="414">
                  <c:v>0.0138871860031386</c:v>
                </c:pt>
                <c:pt idx="415">
                  <c:v>0.0137290845813296</c:v>
                </c:pt>
                <c:pt idx="416">
                  <c:v>0.0135714258860487</c:v>
                </c:pt>
                <c:pt idx="417">
                  <c:v>0.0134142361823444</c:v>
                </c:pt>
                <c:pt idx="418">
                  <c:v>0.0132575412924831</c:v>
                </c:pt>
                <c:pt idx="419">
                  <c:v>0.0131013665908072</c:v>
                </c:pt>
                <c:pt idx="420">
                  <c:v>0.0129457369988788</c:v>
                </c:pt>
                <c:pt idx="421">
                  <c:v>0.0127906769809046</c:v>
                </c:pt>
                <c:pt idx="422">
                  <c:v>0.0126362105394406</c:v>
                </c:pt>
                <c:pt idx="423">
                  <c:v>0.0124823612113799</c:v>
                </c:pt>
                <c:pt idx="424">
                  <c:v>0.0123291520642184</c:v>
                </c:pt>
                <c:pt idx="425">
                  <c:v>0.0121766056925994</c:v>
                </c:pt>
                <c:pt idx="426">
                  <c:v>0.0120247442151368</c:v>
                </c:pt>
                <c:pt idx="427">
                  <c:v>0.011873589271511</c:v>
                </c:pt>
                <c:pt idx="428">
                  <c:v>0.0117231620198422</c:v>
                </c:pt>
                <c:pt idx="429">
                  <c:v>0.0115734831343336</c:v>
                </c:pt>
                <c:pt idx="430">
                  <c:v>0.0114245728031853</c:v>
                </c:pt>
                <c:pt idx="431">
                  <c:v>0.0112764507267762</c:v>
                </c:pt>
                <c:pt idx="432">
                  <c:v>0.0111291361161124</c:v>
                </c:pt>
                <c:pt idx="433">
                  <c:v>0.0109826476915365</c:v>
                </c:pt>
                <c:pt idx="434">
                  <c:v>0.0108370036817003</c:v>
                </c:pt>
                <c:pt idx="435">
                  <c:v>0.0106922218227927</c:v>
                </c:pt>
                <c:pt idx="436">
                  <c:v>0.0105483193580236</c:v>
                </c:pt>
                <c:pt idx="437">
                  <c:v>0.0104053130373594</c:v>
                </c:pt>
                <c:pt idx="438">
                  <c:v>0.0102632191175071</c:v>
                </c:pt>
                <c:pt idx="439">
                  <c:v>0.0101220533621423</c:v>
                </c:pt>
                <c:pt idx="440">
                  <c:v>0.00998183104238107</c:v>
                </c:pt>
                <c:pt idx="441">
                  <c:v>0.00984256693748857</c:v>
                </c:pt>
                <c:pt idx="442">
                  <c:v>0.00970427533582125</c:v>
                </c:pt>
                <c:pt idx="443">
                  <c:v>0.00956697003600234</c:v>
                </c:pt>
                <c:pt idx="444">
                  <c:v>0.00943066434832075</c:v>
                </c:pt>
                <c:pt idx="445">
                  <c:v>0.00929537109635546</c:v>
                </c:pt>
                <c:pt idx="446">
                  <c:v>0.00916110261881698</c:v>
                </c:pt>
                <c:pt idx="447">
                  <c:v>0.00902787077160288</c:v>
                </c:pt>
                <c:pt idx="448">
                  <c:v>0.00889568693006513</c:v>
                </c:pt>
                <c:pt idx="449">
                  <c:v>0.00876456199148022</c:v>
                </c:pt>
                <c:pt idx="450">
                  <c:v>0.00863450637772437</c:v>
                </c:pt>
                <c:pt idx="451">
                  <c:v>0.00850553003814111</c:v>
                </c:pt>
                <c:pt idx="452">
                  <c:v>0.00837764245260414</c:v>
                </c:pt>
                <c:pt idx="453">
                  <c:v>0.00825085263476649</c:v>
                </c:pt>
                <c:pt idx="454">
                  <c:v>0.00812516913549165</c:v>
                </c:pt>
                <c:pt idx="455">
                  <c:v>0.008000600046464</c:v>
                </c:pt>
                <c:pt idx="456">
                  <c:v>0.00787715300397042</c:v>
                </c:pt>
                <c:pt idx="457">
                  <c:v>0.00775483519285208</c:v>
                </c:pt>
                <c:pt idx="458">
                  <c:v>0.00763365335061778</c:v>
                </c:pt>
                <c:pt idx="459">
                  <c:v>0.00751361377171634</c:v>
                </c:pt>
                <c:pt idx="460">
                  <c:v>0.007394722311962</c:v>
                </c:pt>
                <c:pt idx="461">
                  <c:v>0.00727698439310816</c:v>
                </c:pt>
                <c:pt idx="462">
                  <c:v>0.00716040500756388</c:v>
                </c:pt>
                <c:pt idx="463">
                  <c:v>0.00704498872324923</c:v>
                </c:pt>
                <c:pt idx="464">
                  <c:v>0.00693073968858268</c:v>
                </c:pt>
                <c:pt idx="465">
                  <c:v>0.00681766163759689</c:v>
                </c:pt>
                <c:pt idx="466">
                  <c:v>0.00670575789517776</c:v>
                </c:pt>
                <c:pt idx="467">
                  <c:v>0.00659503138241997</c:v>
                </c:pt>
                <c:pt idx="468">
                  <c:v>0.00648548462209621</c:v>
                </c:pt>
                <c:pt idx="469">
                  <c:v>0.00637711974423336</c:v>
                </c:pt>
                <c:pt idx="470">
                  <c:v>0.00626993849179091</c:v>
                </c:pt>
                <c:pt idx="471">
                  <c:v>0.00616394222643713</c:v>
                </c:pt>
                <c:pt idx="472">
                  <c:v>0.00605913193441729</c:v>
                </c:pt>
                <c:pt idx="473">
                  <c:v>0.00595550823250878</c:v>
                </c:pt>
                <c:pt idx="474">
                  <c:v>0.00585307137405886</c:v>
                </c:pt>
                <c:pt idx="475">
                  <c:v>0.00575182125509927</c:v>
                </c:pt>
                <c:pt idx="476">
                  <c:v>0.00565175742053335</c:v>
                </c:pt>
                <c:pt idx="477">
                  <c:v>0.00555287907039016</c:v>
                </c:pt>
                <c:pt idx="478">
                  <c:v>0.00545518506614137</c:v>
                </c:pt>
                <c:pt idx="479">
                  <c:v>0.00535867393707547</c:v>
                </c:pt>
                <c:pt idx="480">
                  <c:v>0.00526334388672488</c:v>
                </c:pt>
                <c:pt idx="481">
                  <c:v>0.00516919279934086</c:v>
                </c:pt>
                <c:pt idx="482">
                  <c:v>0.00507621824641241</c:v>
                </c:pt>
                <c:pt idx="483">
                  <c:v>0.00498441749322316</c:v>
                </c:pt>
                <c:pt idx="484">
                  <c:v>0.0048937875054424</c:v>
                </c:pt>
                <c:pt idx="485">
                  <c:v>0.00480432495574648</c:v>
                </c:pt>
                <c:pt idx="486">
                  <c:v>0.00471602623046421</c:v>
                </c:pt>
                <c:pt idx="487">
                  <c:v>0.00462888743624359</c:v>
                </c:pt>
                <c:pt idx="488">
                  <c:v>0.00454290440673497</c:v>
                </c:pt>
                <c:pt idx="489">
                  <c:v>0.00445807270928585</c:v>
                </c:pt>
                <c:pt idx="490">
                  <c:v>0.00437438765164381</c:v>
                </c:pt>
                <c:pt idx="491">
                  <c:v>0.00429184428866337</c:v>
                </c:pt>
                <c:pt idx="492">
                  <c:v>0.00421043742901196</c:v>
                </c:pt>
                <c:pt idx="493">
                  <c:v>0.00413016164187241</c:v>
                </c:pt>
                <c:pt idx="494">
                  <c:v>0.0040510112636364</c:v>
                </c:pt>
                <c:pt idx="495">
                  <c:v>0.0039729804045865</c:v>
                </c:pt>
                <c:pt idx="496">
                  <c:v>0.00389606295556222</c:v>
                </c:pt>
                <c:pt idx="497">
                  <c:v>0.00382025259460661</c:v>
                </c:pt>
                <c:pt idx="498">
                  <c:v>0.00374554279359003</c:v>
                </c:pt>
                <c:pt idx="499">
                  <c:v>0.00367192682480723</c:v>
                </c:pt>
                <c:pt idx="500">
                  <c:v>0.00359939776754474</c:v>
                </c:pt>
                <c:pt idx="501">
                  <c:v>0.00352794851461488</c:v>
                </c:pt>
                <c:pt idx="502">
                  <c:v>0.00345757177885361</c:v>
                </c:pt>
                <c:pt idx="503">
                  <c:v>0.00338826009957831</c:v>
                </c:pt>
                <c:pt idx="504">
                  <c:v>0.00332000584900362</c:v>
                </c:pt>
                <c:pt idx="505">
                  <c:v>0.00325280123861112</c:v>
                </c:pt>
                <c:pt idx="506">
                  <c:v>0.00318663832547074</c:v>
                </c:pt>
                <c:pt idx="507">
                  <c:v>0.00312150901851118</c:v>
                </c:pt>
                <c:pt idx="508">
                  <c:v>0.00305740508473596</c:v>
                </c:pt>
                <c:pt idx="509">
                  <c:v>0.00299431815538345</c:v>
                </c:pt>
                <c:pt idx="510">
                  <c:v>0.00293223973202748</c:v>
                </c:pt>
                <c:pt idx="511">
                  <c:v>0.00287116119261672</c:v>
                </c:pt>
                <c:pt idx="512">
                  <c:v>0.00281107379745039</c:v>
                </c:pt>
                <c:pt idx="513">
                  <c:v>0.00275196869508772</c:v>
                </c:pt>
                <c:pt idx="514">
                  <c:v>0.00269383692818974</c:v>
                </c:pt>
                <c:pt idx="515">
                  <c:v>0.0026366694392904</c:v>
                </c:pt>
                <c:pt idx="516">
                  <c:v>0.00258045707649613</c:v>
                </c:pt>
                <c:pt idx="517">
                  <c:v>0.00252519059911093</c:v>
                </c:pt>
                <c:pt idx="518">
                  <c:v>0.00247086068318619</c:v>
                </c:pt>
                <c:pt idx="519">
                  <c:v>0.00241745792699286</c:v>
                </c:pt>
                <c:pt idx="520">
                  <c:v>0.00236497285641456</c:v>
                </c:pt>
                <c:pt idx="521">
                  <c:v>0.0023133959302604</c:v>
                </c:pt>
                <c:pt idx="522">
                  <c:v>0.00226271754549579</c:v>
                </c:pt>
                <c:pt idx="523">
                  <c:v>0.00221292804238992</c:v>
                </c:pt>
                <c:pt idx="524">
                  <c:v>0.00216401770957903</c:v>
                </c:pt>
                <c:pt idx="525">
                  <c:v>0.00211597678904368</c:v>
                </c:pt>
                <c:pt idx="526">
                  <c:v>0.00206879548099975</c:v>
                </c:pt>
                <c:pt idx="527">
                  <c:v>0.00202246394870134</c:v>
                </c:pt>
                <c:pt idx="528">
                  <c:v>0.00197697232315532</c:v>
                </c:pt>
                <c:pt idx="529">
                  <c:v>0.00193231070774655</c:v>
                </c:pt>
                <c:pt idx="530">
                  <c:v>0.00188846918277267</c:v>
                </c:pt>
                <c:pt idx="531">
                  <c:v>0.00184543780988838</c:v>
                </c:pt>
                <c:pt idx="532">
                  <c:v>0.00180320663645807</c:v>
                </c:pt>
                <c:pt idx="533">
                  <c:v>0.00176176569981675</c:v>
                </c:pt>
                <c:pt idx="534">
                  <c:v>0.00172110503143849</c:v>
                </c:pt>
                <c:pt idx="535">
                  <c:v>0.00168121466101228</c:v>
                </c:pt>
                <c:pt idx="536">
                  <c:v>0.00164208462042483</c:v>
                </c:pt>
                <c:pt idx="537">
                  <c:v>0.0016037049476502</c:v>
                </c:pt>
                <c:pt idx="538">
                  <c:v>0.0015660656905461</c:v>
                </c:pt>
                <c:pt idx="539">
                  <c:v>0.00152915691055675</c:v>
                </c:pt>
                <c:pt idx="540">
                  <c:v>0.00149296868632223</c:v>
                </c:pt>
                <c:pt idx="541">
                  <c:v>0.00145749111719466</c:v>
                </c:pt>
                <c:pt idx="542">
                  <c:v>0.00142271432666092</c:v>
                </c:pt>
                <c:pt idx="543">
                  <c:v>0.00138862846567222</c:v>
                </c:pt>
                <c:pt idx="544">
                  <c:v>0.00135522371588113</c:v>
                </c:pt>
                <c:pt idx="545">
                  <c:v>0.00132249029278578</c:v>
                </c:pt>
                <c:pt idx="546">
                  <c:v>0.00129041844878191</c:v>
                </c:pt>
                <c:pt idx="547">
                  <c:v>0.00125899847612319</c:v>
                </c:pt>
                <c:pt idx="548">
                  <c:v>0.00122822070979027</c:v>
                </c:pt>
                <c:pt idx="549">
                  <c:v>0.00119807553026879</c:v>
                </c:pt>
                <c:pt idx="550">
                  <c:v>0.00116855336623739</c:v>
                </c:pt>
                <c:pt idx="551">
                  <c:v>0.00113964469716595</c:v>
                </c:pt>
                <c:pt idx="552">
                  <c:v>0.0011113400558249</c:v>
                </c:pt>
                <c:pt idx="553">
                  <c:v>0.00108363003070621</c:v>
                </c:pt>
                <c:pt idx="554">
                  <c:v>0.00105650526835691</c:v>
                </c:pt>
                <c:pt idx="555">
                  <c:v>0.00102995647562587</c:v>
                </c:pt>
                <c:pt idx="556">
                  <c:v>0.00100397442182469</c:v>
                </c:pt>
                <c:pt idx="557">
                  <c:v>0.000978549940803551</c:v>
                </c:pt>
                <c:pt idx="558">
                  <c:v>0.000953673932942875</c:v>
                </c:pt>
                <c:pt idx="559">
                  <c:v>0.000929337367061946</c:v>
                </c:pt>
                <c:pt idx="560">
                  <c:v>0.000905531282245282</c:v>
                </c:pt>
                <c:pt idx="561">
                  <c:v>0.00088224678958768</c:v>
                </c:pt>
                <c:pt idx="562">
                  <c:v>0.000859475073859274</c:v>
                </c:pt>
                <c:pt idx="563">
                  <c:v>0.000837207395091477</c:v>
                </c:pt>
                <c:pt idx="564">
                  <c:v>0.000815435090084802</c:v>
                </c:pt>
                <c:pt idx="565">
                  <c:v>0.000794149573839961</c:v>
                </c:pt>
                <c:pt idx="566">
                  <c:v>0.000773342340913129</c:v>
                </c:pt>
                <c:pt idx="567">
                  <c:v>0.000753004966696706</c:v>
                </c:pt>
                <c:pt idx="568">
                  <c:v>0.000733129108626678</c:v>
                </c:pt>
                <c:pt idx="569">
                  <c:v>0.00071370650731779</c:v>
                </c:pt>
                <c:pt idx="570">
                  <c:v>0.000694728987627821</c:v>
                </c:pt>
                <c:pt idx="571">
                  <c:v>0.000676188459652129</c:v>
                </c:pt>
                <c:pt idx="572">
                  <c:v>0.000658076919649745</c:v>
                </c:pt>
                <c:pt idx="573">
                  <c:v>0.000640386450902315</c:v>
                </c:pt>
                <c:pt idx="574">
                  <c:v>0.000623109224507171</c:v>
                </c:pt>
                <c:pt idx="575">
                  <c:v>0.000606237500105755</c:v>
                </c:pt>
                <c:pt idx="576">
                  <c:v>0.00058976362654884</c:v>
                </c:pt>
                <c:pt idx="577">
                  <c:v>0.000573680042499682</c:v>
                </c:pt>
                <c:pt idx="578">
                  <c:v>0.000557979276976578</c:v>
                </c:pt>
                <c:pt idx="579">
                  <c:v>0.000542653949836119</c:v>
                </c:pt>
                <c:pt idx="580">
                  <c:v>0.000527696772198389</c:v>
                </c:pt>
                <c:pt idx="581">
                  <c:v>0.000513100546815545</c:v>
                </c:pt>
                <c:pt idx="582">
                  <c:v>0.000498858168385106</c:v>
                </c:pt>
                <c:pt idx="583">
                  <c:v>0.000484962623809154</c:v>
                </c:pt>
                <c:pt idx="584">
                  <c:v>0.000471406992401042</c:v>
                </c:pt>
                <c:pt idx="585">
                  <c:v>0.000458184446040681</c:v>
                </c:pt>
                <c:pt idx="586">
                  <c:v>0.000445288249279932</c:v>
                </c:pt>
                <c:pt idx="587">
                  <c:v>0.000432711759399318</c:v>
                </c:pt>
                <c:pt idx="588">
                  <c:v>0.000420448426417493</c:v>
                </c:pt>
                <c:pt idx="589">
                  <c:v>0.000408491793054682</c:v>
                </c:pt>
                <c:pt idx="590">
                  <c:v>0.000396835494651503</c:v>
                </c:pt>
                <c:pt idx="591">
                  <c:v>0.000385473259044414</c:v>
                </c:pt>
                <c:pt idx="592">
                  <c:v>0.000374398906399187</c:v>
                </c:pt>
                <c:pt idx="593">
                  <c:v>0.000363606349003562</c:v>
                </c:pt>
                <c:pt idx="594">
                  <c:v>0.000353089591020532</c:v>
                </c:pt>
                <c:pt idx="595">
                  <c:v>0.0003428427282034</c:v>
                </c:pt>
                <c:pt idx="596">
                  <c:v>0.000332859947573966</c:v>
                </c:pt>
                <c:pt idx="597">
                  <c:v>0.000323135527065075</c:v>
                </c:pt>
                <c:pt idx="598">
                  <c:v>0.00031366383512875</c:v>
                </c:pt>
                <c:pt idx="599">
                  <c:v>0.000304439330311165</c:v>
                </c:pt>
                <c:pt idx="600">
                  <c:v>0.000295456560795694</c:v>
                </c:pt>
              </c:numCache>
            </c:numRef>
          </c:val>
        </c:ser>
        <c:ser>
          <c:idx val="1"/>
          <c:order val="1"/>
          <c:spPr>
            <a:solidFill>
              <a:srgbClr val="FFFFFF"/>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56.20000000000001</c:v>
                </c:pt>
                <c:pt idx="9">
                  <c:v>56.35</c:v>
                </c:pt>
                <c:pt idx="10">
                  <c:v>56.5</c:v>
                </c:pt>
                <c:pt idx="11">
                  <c:v>56.65</c:v>
                </c:pt>
                <c:pt idx="12">
                  <c:v>56.8</c:v>
                </c:pt>
                <c:pt idx="13">
                  <c:v>56.94999999999998</c:v>
                </c:pt>
                <c:pt idx="14">
                  <c:v>57.10000000000001</c:v>
                </c:pt>
                <c:pt idx="15">
                  <c:v>57.25</c:v>
                </c:pt>
                <c:pt idx="16">
                  <c:v>57.4</c:v>
                </c:pt>
                <c:pt idx="17">
                  <c:v>57.54999999999998</c:v>
                </c:pt>
                <c:pt idx="18">
                  <c:v>57.70000000000001</c:v>
                </c:pt>
                <c:pt idx="19">
                  <c:v>57.84999999999997</c:v>
                </c:pt>
                <c:pt idx="20">
                  <c:v>58.0</c:v>
                </c:pt>
                <c:pt idx="21">
                  <c:v>58.15</c:v>
                </c:pt>
                <c:pt idx="22">
                  <c:v>58.3</c:v>
                </c:pt>
                <c:pt idx="23">
                  <c:v>58.44999999999998</c:v>
                </c:pt>
                <c:pt idx="24">
                  <c:v>58.60000000000001</c:v>
                </c:pt>
                <c:pt idx="25">
                  <c:v>58.75</c:v>
                </c:pt>
                <c:pt idx="26">
                  <c:v>58.89999999999996</c:v>
                </c:pt>
                <c:pt idx="27">
                  <c:v>59.04999999999996</c:v>
                </c:pt>
                <c:pt idx="28">
                  <c:v>59.20000000000001</c:v>
                </c:pt>
                <c:pt idx="29">
                  <c:v>59.34999999999996</c:v>
                </c:pt>
                <c:pt idx="30">
                  <c:v>59.5</c:v>
                </c:pt>
                <c:pt idx="31">
                  <c:v>59.64999999999996</c:v>
                </c:pt>
                <c:pt idx="32">
                  <c:v>59.8</c:v>
                </c:pt>
                <c:pt idx="33">
                  <c:v>59.94999999999995</c:v>
                </c:pt>
                <c:pt idx="34">
                  <c:v>60.10000000000001</c:v>
                </c:pt>
                <c:pt idx="35">
                  <c:v>60.25</c:v>
                </c:pt>
                <c:pt idx="36">
                  <c:v>60.39999999999996</c:v>
                </c:pt>
                <c:pt idx="37">
                  <c:v>60.54999999999996</c:v>
                </c:pt>
                <c:pt idx="38">
                  <c:v>60.70000000000001</c:v>
                </c:pt>
                <c:pt idx="39">
                  <c:v>60.84999999999995</c:v>
                </c:pt>
                <c:pt idx="40">
                  <c:v>61.0</c:v>
                </c:pt>
                <c:pt idx="41">
                  <c:v>61.14999999999996</c:v>
                </c:pt>
                <c:pt idx="42">
                  <c:v>61.3</c:v>
                </c:pt>
                <c:pt idx="43">
                  <c:v>61.44999999999995</c:v>
                </c:pt>
                <c:pt idx="44">
                  <c:v>61.60000000000001</c:v>
                </c:pt>
                <c:pt idx="45">
                  <c:v>61.75</c:v>
                </c:pt>
                <c:pt idx="46">
                  <c:v>61.89999999999996</c:v>
                </c:pt>
                <c:pt idx="47">
                  <c:v>62.04999999999993</c:v>
                </c:pt>
                <c:pt idx="48">
                  <c:v>62.20000000000001</c:v>
                </c:pt>
                <c:pt idx="49">
                  <c:v>62.34999999999993</c:v>
                </c:pt>
                <c:pt idx="50">
                  <c:v>62.5</c:v>
                </c:pt>
                <c:pt idx="51">
                  <c:v>62.64999999999996</c:v>
                </c:pt>
                <c:pt idx="52">
                  <c:v>62.8</c:v>
                </c:pt>
                <c:pt idx="53">
                  <c:v>62.94999999999993</c:v>
                </c:pt>
                <c:pt idx="54">
                  <c:v>63.10000000000001</c:v>
                </c:pt>
                <c:pt idx="55">
                  <c:v>63.25</c:v>
                </c:pt>
                <c:pt idx="56">
                  <c:v>63.39999999999996</c:v>
                </c:pt>
                <c:pt idx="57">
                  <c:v>63.54999999999993</c:v>
                </c:pt>
                <c:pt idx="58">
                  <c:v>63.70000000000001</c:v>
                </c:pt>
                <c:pt idx="59">
                  <c:v>63.84999999999992</c:v>
                </c:pt>
                <c:pt idx="60">
                  <c:v>64.0</c:v>
                </c:pt>
                <c:pt idx="61">
                  <c:v>64.14999999999992</c:v>
                </c:pt>
                <c:pt idx="62">
                  <c:v>64.29999999999992</c:v>
                </c:pt>
                <c:pt idx="63">
                  <c:v>64.45000000000001</c:v>
                </c:pt>
                <c:pt idx="64">
                  <c:v>64.59999999999993</c:v>
                </c:pt>
                <c:pt idx="65">
                  <c:v>64.75</c:v>
                </c:pt>
                <c:pt idx="66">
                  <c:v>64.89999999999996</c:v>
                </c:pt>
                <c:pt idx="67">
                  <c:v>65.05</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68.65000000000005</c:v>
                </c:pt>
                <c:pt idx="92">
                  <c:v>68.80000000000008</c:v>
                </c:pt>
                <c:pt idx="93">
                  <c:v>68.9500000000001</c:v>
                </c:pt>
                <c:pt idx="94">
                  <c:v>69.10000000000011</c:v>
                </c:pt>
                <c:pt idx="95">
                  <c:v>69.25000000000011</c:v>
                </c:pt>
                <c:pt idx="96">
                  <c:v>69.40000000000013</c:v>
                </c:pt>
                <c:pt idx="97">
                  <c:v>69.55000000000011</c:v>
                </c:pt>
                <c:pt idx="98">
                  <c:v>69.70000000000013</c:v>
                </c:pt>
                <c:pt idx="99">
                  <c:v>69.85000000000011</c:v>
                </c:pt>
                <c:pt idx="100">
                  <c:v>70.00000000000014</c:v>
                </c:pt>
                <c:pt idx="101">
                  <c:v>70.15000000000015</c:v>
                </c:pt>
                <c:pt idx="102">
                  <c:v>70.30000000000015</c:v>
                </c:pt>
                <c:pt idx="103">
                  <c:v>70.45000000000017</c:v>
                </c:pt>
                <c:pt idx="104">
                  <c:v>70.60000000000015</c:v>
                </c:pt>
                <c:pt idx="105">
                  <c:v>70.75000000000017</c:v>
                </c:pt>
                <c:pt idx="106">
                  <c:v>70.90000000000017</c:v>
                </c:pt>
                <c:pt idx="107">
                  <c:v>71.05000000000018</c:v>
                </c:pt>
                <c:pt idx="108">
                  <c:v>71.2000000000002</c:v>
                </c:pt>
                <c:pt idx="109">
                  <c:v>71.35000000000018</c:v>
                </c:pt>
                <c:pt idx="110">
                  <c:v>71.5000000000002</c:v>
                </c:pt>
                <c:pt idx="111">
                  <c:v>71.65000000000015</c:v>
                </c:pt>
                <c:pt idx="112">
                  <c:v>71.80000000000021</c:v>
                </c:pt>
                <c:pt idx="113">
                  <c:v>71.95000000000021</c:v>
                </c:pt>
                <c:pt idx="114">
                  <c:v>72.10000000000018</c:v>
                </c:pt>
                <c:pt idx="115">
                  <c:v>72.25000000000021</c:v>
                </c:pt>
                <c:pt idx="116">
                  <c:v>72.40000000000023</c:v>
                </c:pt>
                <c:pt idx="117">
                  <c:v>72.55000000000024</c:v>
                </c:pt>
                <c:pt idx="118">
                  <c:v>72.70000000000024</c:v>
                </c:pt>
                <c:pt idx="119">
                  <c:v>72.85000000000025</c:v>
                </c:pt>
                <c:pt idx="120">
                  <c:v>73.00000000000025</c:v>
                </c:pt>
                <c:pt idx="121">
                  <c:v>73.15000000000018</c:v>
                </c:pt>
                <c:pt idx="122">
                  <c:v>73.30000000000025</c:v>
                </c:pt>
                <c:pt idx="123">
                  <c:v>73.45000000000027</c:v>
                </c:pt>
                <c:pt idx="124">
                  <c:v>73.60000000000028</c:v>
                </c:pt>
                <c:pt idx="125">
                  <c:v>73.75000000000028</c:v>
                </c:pt>
                <c:pt idx="126">
                  <c:v>73.90000000000028</c:v>
                </c:pt>
                <c:pt idx="127">
                  <c:v>74.05000000000028</c:v>
                </c:pt>
                <c:pt idx="128">
                  <c:v>74.2000000000003</c:v>
                </c:pt>
                <c:pt idx="129">
                  <c:v>74.35000000000028</c:v>
                </c:pt>
                <c:pt idx="130">
                  <c:v>74.50000000000031</c:v>
                </c:pt>
                <c:pt idx="131">
                  <c:v>74.65000000000018</c:v>
                </c:pt>
                <c:pt idx="132">
                  <c:v>74.80000000000031</c:v>
                </c:pt>
                <c:pt idx="133">
                  <c:v>74.95000000000033</c:v>
                </c:pt>
                <c:pt idx="134">
                  <c:v>75.10000000000028</c:v>
                </c:pt>
                <c:pt idx="135">
                  <c:v>75.25000000000034</c:v>
                </c:pt>
                <c:pt idx="136">
                  <c:v>75.40000000000034</c:v>
                </c:pt>
                <c:pt idx="137">
                  <c:v>75.55000000000035</c:v>
                </c:pt>
                <c:pt idx="138">
                  <c:v>75.70000000000037</c:v>
                </c:pt>
                <c:pt idx="139">
                  <c:v>75.85000000000035</c:v>
                </c:pt>
                <c:pt idx="140">
                  <c:v>76.00000000000037</c:v>
                </c:pt>
                <c:pt idx="141">
                  <c:v>76.15000000000028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77.35000000000038</c:v>
                </c:pt>
                <c:pt idx="150">
                  <c:v>77.50000000000041</c:v>
                </c:pt>
                <c:pt idx="151">
                  <c:v>77.65000000000038</c:v>
                </c:pt>
                <c:pt idx="152">
                  <c:v>77.80000000000044</c:v>
                </c:pt>
                <c:pt idx="153">
                  <c:v>77.95000000000044</c:v>
                </c:pt>
                <c:pt idx="154">
                  <c:v>78.10000000000045</c:v>
                </c:pt>
                <c:pt idx="155">
                  <c:v>78.25000000000045</c:v>
                </c:pt>
                <c:pt idx="156">
                  <c:v>78.40000000000046</c:v>
                </c:pt>
                <c:pt idx="157">
                  <c:v>78.55000000000045</c:v>
                </c:pt>
                <c:pt idx="158">
                  <c:v>78.70000000000047</c:v>
                </c:pt>
                <c:pt idx="159">
                  <c:v>78.85000000000045</c:v>
                </c:pt>
                <c:pt idx="160">
                  <c:v>79.00000000000048</c:v>
                </c:pt>
                <c:pt idx="161">
                  <c:v>79.15000000000038</c:v>
                </c:pt>
                <c:pt idx="162">
                  <c:v>79.30000000000048</c:v>
                </c:pt>
                <c:pt idx="163">
                  <c:v>79.4500000000005</c:v>
                </c:pt>
                <c:pt idx="164">
                  <c:v>79.60000000000045</c:v>
                </c:pt>
                <c:pt idx="165">
                  <c:v>79.75000000000051</c:v>
                </c:pt>
                <c:pt idx="166">
                  <c:v>79.90000000000051</c:v>
                </c:pt>
                <c:pt idx="167">
                  <c:v>80.05000000000051</c:v>
                </c:pt>
                <c:pt idx="168">
                  <c:v>80.20000000000053</c:v>
                </c:pt>
                <c:pt idx="169">
                  <c:v>80.35000000000045</c:v>
                </c:pt>
                <c:pt idx="170">
                  <c:v>80.50000000000054</c:v>
                </c:pt>
                <c:pt idx="171">
                  <c:v>80.65000000000045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81.85000000000055</c:v>
                </c:pt>
                <c:pt idx="180">
                  <c:v>82.00000000000058</c:v>
                </c:pt>
                <c:pt idx="181">
                  <c:v>82.15000000000045</c:v>
                </c:pt>
                <c:pt idx="182">
                  <c:v>82.30000000000061</c:v>
                </c:pt>
                <c:pt idx="183">
                  <c:v>82.45000000000061</c:v>
                </c:pt>
                <c:pt idx="184">
                  <c:v>82.60000000000055</c:v>
                </c:pt>
                <c:pt idx="185">
                  <c:v>82.75000000000061</c:v>
                </c:pt>
                <c:pt idx="186">
                  <c:v>82.90000000000063</c:v>
                </c:pt>
                <c:pt idx="187">
                  <c:v>83.05000000000061</c:v>
                </c:pt>
                <c:pt idx="188">
                  <c:v>83.20000000000064</c:v>
                </c:pt>
                <c:pt idx="189">
                  <c:v>83.35000000000065</c:v>
                </c:pt>
                <c:pt idx="190">
                  <c:v>83.50000000000065</c:v>
                </c:pt>
                <c:pt idx="191">
                  <c:v>83.65000000000055</c:v>
                </c:pt>
                <c:pt idx="192">
                  <c:v>83.80000000000065</c:v>
                </c:pt>
                <c:pt idx="193">
                  <c:v>83.95000000000067</c:v>
                </c:pt>
                <c:pt idx="194">
                  <c:v>84.10000000000065</c:v>
                </c:pt>
                <c:pt idx="195">
                  <c:v>84.25000000000068</c:v>
                </c:pt>
                <c:pt idx="196">
                  <c:v>84.4000000000007</c:v>
                </c:pt>
                <c:pt idx="197">
                  <c:v>84.55000000000068</c:v>
                </c:pt>
                <c:pt idx="198">
                  <c:v>84.7000000000007</c:v>
                </c:pt>
                <c:pt idx="199">
                  <c:v>84.85000000000065</c:v>
                </c:pt>
                <c:pt idx="200">
                  <c:v>85.00000000000071</c:v>
                </c:pt>
                <c:pt idx="201">
                  <c:v>85.15000000000065</c:v>
                </c:pt>
                <c:pt idx="202">
                  <c:v>85.30000000000071</c:v>
                </c:pt>
                <c:pt idx="203">
                  <c:v>85.45000000000073</c:v>
                </c:pt>
                <c:pt idx="204">
                  <c:v>85.60000000000065</c:v>
                </c:pt>
                <c:pt idx="205">
                  <c:v>85.75000000000074</c:v>
                </c:pt>
                <c:pt idx="206">
                  <c:v>85.90000000000074</c:v>
                </c:pt>
                <c:pt idx="207">
                  <c:v>86.05000000000075</c:v>
                </c:pt>
                <c:pt idx="208">
                  <c:v>86.20000000000075</c:v>
                </c:pt>
                <c:pt idx="209">
                  <c:v>86.35000000000068</c:v>
                </c:pt>
                <c:pt idx="210">
                  <c:v>86.50000000000075</c:v>
                </c:pt>
                <c:pt idx="211">
                  <c:v>86.65000000000065</c:v>
                </c:pt>
                <c:pt idx="212">
                  <c:v>86.80000000000078</c:v>
                </c:pt>
                <c:pt idx="213">
                  <c:v>86.95000000000078</c:v>
                </c:pt>
                <c:pt idx="214">
                  <c:v>87.10000000000068</c:v>
                </c:pt>
                <c:pt idx="215">
                  <c:v>87.25000000000078</c:v>
                </c:pt>
                <c:pt idx="216">
                  <c:v>87.4000000000008</c:v>
                </c:pt>
                <c:pt idx="217">
                  <c:v>87.55000000000078</c:v>
                </c:pt>
                <c:pt idx="218">
                  <c:v>87.70000000000081</c:v>
                </c:pt>
                <c:pt idx="219">
                  <c:v>87.85000000000068</c:v>
                </c:pt>
                <c:pt idx="220">
                  <c:v>88.00000000000081</c:v>
                </c:pt>
                <c:pt idx="221">
                  <c:v>88.15000000000066</c:v>
                </c:pt>
                <c:pt idx="222">
                  <c:v>88.30000000000078</c:v>
                </c:pt>
                <c:pt idx="223">
                  <c:v>88.45000000000084</c:v>
                </c:pt>
                <c:pt idx="224">
                  <c:v>88.60000000000078</c:v>
                </c:pt>
                <c:pt idx="225">
                  <c:v>88.75000000000085</c:v>
                </c:pt>
                <c:pt idx="226">
                  <c:v>88.90000000000087</c:v>
                </c:pt>
                <c:pt idx="227">
                  <c:v>89.05000000000085</c:v>
                </c:pt>
                <c:pt idx="228">
                  <c:v>89.20000000000087</c:v>
                </c:pt>
                <c:pt idx="229">
                  <c:v>89.35000000000078</c:v>
                </c:pt>
                <c:pt idx="230">
                  <c:v>89.50000000000088</c:v>
                </c:pt>
                <c:pt idx="231">
                  <c:v>89.65000000000066</c:v>
                </c:pt>
                <c:pt idx="232">
                  <c:v>89.80000000000088</c:v>
                </c:pt>
                <c:pt idx="233">
                  <c:v>89.9500000000009</c:v>
                </c:pt>
                <c:pt idx="234">
                  <c:v>90.10000000000078</c:v>
                </c:pt>
                <c:pt idx="235">
                  <c:v>90.25000000000091</c:v>
                </c:pt>
                <c:pt idx="236">
                  <c:v>90.40000000000091</c:v>
                </c:pt>
                <c:pt idx="237">
                  <c:v>90.55000000000088</c:v>
                </c:pt>
                <c:pt idx="238">
                  <c:v>90.70000000000091</c:v>
                </c:pt>
                <c:pt idx="239">
                  <c:v>90.85000000000078</c:v>
                </c:pt>
                <c:pt idx="240">
                  <c:v>91.00000000000094</c:v>
                </c:pt>
                <c:pt idx="241">
                  <c:v>91.15000000000076</c:v>
                </c:pt>
                <c:pt idx="242">
                  <c:v>91.30000000000095</c:v>
                </c:pt>
                <c:pt idx="243">
                  <c:v>91.45000000000095</c:v>
                </c:pt>
                <c:pt idx="244">
                  <c:v>91.60000000000088</c:v>
                </c:pt>
                <c:pt idx="245">
                  <c:v>91.75000000000095</c:v>
                </c:pt>
                <c:pt idx="246">
                  <c:v>91.90000000000097</c:v>
                </c:pt>
                <c:pt idx="247">
                  <c:v>92.05000000000098</c:v>
                </c:pt>
                <c:pt idx="248">
                  <c:v>92.20000000000098</c:v>
                </c:pt>
                <c:pt idx="249">
                  <c:v>92.35000000000088</c:v>
                </c:pt>
                <c:pt idx="250">
                  <c:v>92.50000000000098</c:v>
                </c:pt>
                <c:pt idx="251">
                  <c:v>92.65000000000086</c:v>
                </c:pt>
                <c:pt idx="252">
                  <c:v>92.80000000000098</c:v>
                </c:pt>
                <c:pt idx="253">
                  <c:v>92.95000000000101</c:v>
                </c:pt>
                <c:pt idx="254">
                  <c:v>93.10000000000088</c:v>
                </c:pt>
                <c:pt idx="255">
                  <c:v>93.25000000000101</c:v>
                </c:pt>
                <c:pt idx="256">
                  <c:v>93.40000000000103</c:v>
                </c:pt>
                <c:pt idx="257">
                  <c:v>93.55000000000098</c:v>
                </c:pt>
                <c:pt idx="258">
                  <c:v>93.70000000000104</c:v>
                </c:pt>
                <c:pt idx="259">
                  <c:v>93.85000000000095</c:v>
                </c:pt>
                <c:pt idx="260">
                  <c:v>94.00000000000105</c:v>
                </c:pt>
                <c:pt idx="261">
                  <c:v>94.15000000000086</c:v>
                </c:pt>
                <c:pt idx="262">
                  <c:v>94.30000000000105</c:v>
                </c:pt>
                <c:pt idx="263">
                  <c:v>94.45000000000107</c:v>
                </c:pt>
                <c:pt idx="264">
                  <c:v>94.60000000000095</c:v>
                </c:pt>
                <c:pt idx="265">
                  <c:v>94.75000000000108</c:v>
                </c:pt>
                <c:pt idx="266">
                  <c:v>94.90000000000108</c:v>
                </c:pt>
                <c:pt idx="267">
                  <c:v>95.05000000000105</c:v>
                </c:pt>
                <c:pt idx="268">
                  <c:v>95.20000000000108</c:v>
                </c:pt>
                <c:pt idx="269">
                  <c:v>95.35000000000095</c:v>
                </c:pt>
                <c:pt idx="270">
                  <c:v>95.50000000000111</c:v>
                </c:pt>
                <c:pt idx="271">
                  <c:v>95.65000000000086</c:v>
                </c:pt>
                <c:pt idx="272">
                  <c:v>95.80000000000105</c:v>
                </c:pt>
                <c:pt idx="273">
                  <c:v>95.95000000000111</c:v>
                </c:pt>
                <c:pt idx="274">
                  <c:v>96.10000000000105</c:v>
                </c:pt>
                <c:pt idx="275">
                  <c:v>96.25000000000111</c:v>
                </c:pt>
                <c:pt idx="276">
                  <c:v>96.40000000000114</c:v>
                </c:pt>
                <c:pt idx="277">
                  <c:v>96.55000000000115</c:v>
                </c:pt>
                <c:pt idx="278">
                  <c:v>96.70000000000115</c:v>
                </c:pt>
                <c:pt idx="279">
                  <c:v>96.85000000000105</c:v>
                </c:pt>
                <c:pt idx="280">
                  <c:v>97.00000000000115</c:v>
                </c:pt>
                <c:pt idx="281">
                  <c:v>97.15000000000086</c:v>
                </c:pt>
                <c:pt idx="282">
                  <c:v>97.30000000000115</c:v>
                </c:pt>
                <c:pt idx="283">
                  <c:v>97.45000000000118</c:v>
                </c:pt>
                <c:pt idx="284">
                  <c:v>97.60000000000105</c:v>
                </c:pt>
                <c:pt idx="285">
                  <c:v>97.75000000000118</c:v>
                </c:pt>
                <c:pt idx="286">
                  <c:v>97.9000000000012</c:v>
                </c:pt>
                <c:pt idx="287">
                  <c:v>98.05000000000115</c:v>
                </c:pt>
                <c:pt idx="288">
                  <c:v>98.20000000000121</c:v>
                </c:pt>
                <c:pt idx="289">
                  <c:v>98.35000000000105</c:v>
                </c:pt>
                <c:pt idx="290">
                  <c:v>98.50000000000121</c:v>
                </c:pt>
                <c:pt idx="291">
                  <c:v>98.65000000000086</c:v>
                </c:pt>
                <c:pt idx="292">
                  <c:v>98.80000000000115</c:v>
                </c:pt>
                <c:pt idx="293">
                  <c:v>98.95000000000124</c:v>
                </c:pt>
                <c:pt idx="294">
                  <c:v>99.10000000000115</c:v>
                </c:pt>
                <c:pt idx="295">
                  <c:v>99.25000000000125</c:v>
                </c:pt>
                <c:pt idx="296">
                  <c:v>99.40000000000125</c:v>
                </c:pt>
                <c:pt idx="297">
                  <c:v>99.55000000000125</c:v>
                </c:pt>
                <c:pt idx="298">
                  <c:v>99.70000000000127</c:v>
                </c:pt>
                <c:pt idx="299">
                  <c:v>99.85000000000115</c:v>
                </c:pt>
                <c:pt idx="300">
                  <c:v>100.0000000000013</c:v>
                </c:pt>
                <c:pt idx="301">
                  <c:v>100.1500000000009</c:v>
                </c:pt>
                <c:pt idx="302">
                  <c:v>100.3000000000013</c:v>
                </c:pt>
                <c:pt idx="303">
                  <c:v>100.4500000000013</c:v>
                </c:pt>
                <c:pt idx="304">
                  <c:v>100.6000000000011</c:v>
                </c:pt>
                <c:pt idx="305">
                  <c:v>100.7500000000013</c:v>
                </c:pt>
                <c:pt idx="306">
                  <c:v>100.9000000000013</c:v>
                </c:pt>
                <c:pt idx="307">
                  <c:v>101.0500000000013</c:v>
                </c:pt>
                <c:pt idx="308">
                  <c:v>101.2000000000013</c:v>
                </c:pt>
                <c:pt idx="309">
                  <c:v>101.3500000000011</c:v>
                </c:pt>
                <c:pt idx="310">
                  <c:v>101.5000000000013</c:v>
                </c:pt>
                <c:pt idx="311">
                  <c:v>101.6500000000009</c:v>
                </c:pt>
                <c:pt idx="312">
                  <c:v>101.8000000000013</c:v>
                </c:pt>
                <c:pt idx="313">
                  <c:v>101.9500000000014</c:v>
                </c:pt>
                <c:pt idx="314">
                  <c:v>102.1000000000011</c:v>
                </c:pt>
                <c:pt idx="315">
                  <c:v>102.2500000000014</c:v>
                </c:pt>
                <c:pt idx="316">
                  <c:v>102.4000000000014</c:v>
                </c:pt>
                <c:pt idx="317">
                  <c:v>102.5500000000014</c:v>
                </c:pt>
                <c:pt idx="318">
                  <c:v>102.7000000000014</c:v>
                </c:pt>
                <c:pt idx="319">
                  <c:v>102.8500000000011</c:v>
                </c:pt>
                <c:pt idx="320">
                  <c:v>103.0000000000014</c:v>
                </c:pt>
                <c:pt idx="321">
                  <c:v>103.150000000001</c:v>
                </c:pt>
                <c:pt idx="322">
                  <c:v>103.3000000000014</c:v>
                </c:pt>
                <c:pt idx="323">
                  <c:v>103.4500000000014</c:v>
                </c:pt>
                <c:pt idx="324">
                  <c:v>103.6000000000011</c:v>
                </c:pt>
                <c:pt idx="325">
                  <c:v>103.7500000000014</c:v>
                </c:pt>
                <c:pt idx="326">
                  <c:v>103.9000000000014</c:v>
                </c:pt>
                <c:pt idx="327">
                  <c:v>104.0500000000014</c:v>
                </c:pt>
                <c:pt idx="328">
                  <c:v>104.2000000000014</c:v>
                </c:pt>
                <c:pt idx="329">
                  <c:v>104.3500000000011</c:v>
                </c:pt>
                <c:pt idx="330">
                  <c:v>104.5000000000014</c:v>
                </c:pt>
                <c:pt idx="331">
                  <c:v>104.6500000000011</c:v>
                </c:pt>
                <c:pt idx="332">
                  <c:v>104.8000000000015</c:v>
                </c:pt>
                <c:pt idx="333">
                  <c:v>104.9500000000015</c:v>
                </c:pt>
                <c:pt idx="334">
                  <c:v>105.1000000000011</c:v>
                </c:pt>
                <c:pt idx="335">
                  <c:v>105.2500000000015</c:v>
                </c:pt>
                <c:pt idx="336">
                  <c:v>105.4000000000015</c:v>
                </c:pt>
                <c:pt idx="337">
                  <c:v>105.5500000000015</c:v>
                </c:pt>
                <c:pt idx="338">
                  <c:v>105.7000000000015</c:v>
                </c:pt>
                <c:pt idx="339">
                  <c:v>105.8500000000011</c:v>
                </c:pt>
                <c:pt idx="340">
                  <c:v>106.0000000000015</c:v>
                </c:pt>
                <c:pt idx="341">
                  <c:v>106.1500000000011</c:v>
                </c:pt>
                <c:pt idx="342">
                  <c:v>106.3000000000015</c:v>
                </c:pt>
                <c:pt idx="343">
                  <c:v>106.4500000000015</c:v>
                </c:pt>
                <c:pt idx="344">
                  <c:v>106.6000000000011</c:v>
                </c:pt>
                <c:pt idx="345">
                  <c:v>106.7500000000015</c:v>
                </c:pt>
                <c:pt idx="346">
                  <c:v>106.9000000000015</c:v>
                </c:pt>
                <c:pt idx="347">
                  <c:v>107.0500000000015</c:v>
                </c:pt>
                <c:pt idx="348">
                  <c:v>107.2000000000016</c:v>
                </c:pt>
                <c:pt idx="349">
                  <c:v>107.3500000000012</c:v>
                </c:pt>
                <c:pt idx="350">
                  <c:v>107.5000000000016</c:v>
                </c:pt>
                <c:pt idx="351">
                  <c:v>107.6500000000012</c:v>
                </c:pt>
                <c:pt idx="352">
                  <c:v>107.8000000000015</c:v>
                </c:pt>
                <c:pt idx="353">
                  <c:v>107.9500000000016</c:v>
                </c:pt>
                <c:pt idx="354">
                  <c:v>108.1000000000012</c:v>
                </c:pt>
                <c:pt idx="355">
                  <c:v>108.2500000000016</c:v>
                </c:pt>
                <c:pt idx="356">
                  <c:v>108.4000000000016</c:v>
                </c:pt>
                <c:pt idx="357">
                  <c:v>108.5500000000015</c:v>
                </c:pt>
                <c:pt idx="358">
                  <c:v>108.7000000000016</c:v>
                </c:pt>
                <c:pt idx="359">
                  <c:v>108.8500000000012</c:v>
                </c:pt>
                <c:pt idx="360">
                  <c:v>109.0000000000016</c:v>
                </c:pt>
                <c:pt idx="361">
                  <c:v>109.1500000000012</c:v>
                </c:pt>
                <c:pt idx="362">
                  <c:v>109.3000000000015</c:v>
                </c:pt>
                <c:pt idx="363">
                  <c:v>109.4500000000016</c:v>
                </c:pt>
                <c:pt idx="364">
                  <c:v>109.6000000000012</c:v>
                </c:pt>
                <c:pt idx="365">
                  <c:v>109.7500000000016</c:v>
                </c:pt>
                <c:pt idx="366">
                  <c:v>109.9000000000017</c:v>
                </c:pt>
                <c:pt idx="367">
                  <c:v>110.0500000000016</c:v>
                </c:pt>
                <c:pt idx="368">
                  <c:v>110.2000000000017</c:v>
                </c:pt>
                <c:pt idx="369">
                  <c:v>110.3500000000013</c:v>
                </c:pt>
                <c:pt idx="370">
                  <c:v>110.5000000000017</c:v>
                </c:pt>
                <c:pt idx="371">
                  <c:v>110.6500000000013</c:v>
                </c:pt>
                <c:pt idx="372">
                  <c:v>110.8000000000016</c:v>
                </c:pt>
                <c:pt idx="373">
                  <c:v>110.9500000000017</c:v>
                </c:pt>
                <c:pt idx="374">
                  <c:v>111.1000000000013</c:v>
                </c:pt>
                <c:pt idx="375">
                  <c:v>111.2500000000017</c:v>
                </c:pt>
                <c:pt idx="376">
                  <c:v>111.4000000000017</c:v>
                </c:pt>
                <c:pt idx="377">
                  <c:v>111.5500000000016</c:v>
                </c:pt>
                <c:pt idx="378">
                  <c:v>111.7000000000017</c:v>
                </c:pt>
                <c:pt idx="379">
                  <c:v>111.8500000000013</c:v>
                </c:pt>
                <c:pt idx="380">
                  <c:v>112.0000000000017</c:v>
                </c:pt>
                <c:pt idx="381">
                  <c:v>112.1500000000013</c:v>
                </c:pt>
                <c:pt idx="382">
                  <c:v>112.3000000000016</c:v>
                </c:pt>
                <c:pt idx="383">
                  <c:v>112.4500000000018</c:v>
                </c:pt>
                <c:pt idx="384">
                  <c:v>112.6000000000014</c:v>
                </c:pt>
                <c:pt idx="385">
                  <c:v>112.7500000000018</c:v>
                </c:pt>
                <c:pt idx="386">
                  <c:v>112.9000000000018</c:v>
                </c:pt>
                <c:pt idx="387">
                  <c:v>113.0500000000017</c:v>
                </c:pt>
                <c:pt idx="388">
                  <c:v>113.2000000000018</c:v>
                </c:pt>
                <c:pt idx="389">
                  <c:v>113.3500000000014</c:v>
                </c:pt>
                <c:pt idx="390">
                  <c:v>113.5000000000018</c:v>
                </c:pt>
                <c:pt idx="391">
                  <c:v>113.6500000000014</c:v>
                </c:pt>
                <c:pt idx="392">
                  <c:v>113.8000000000017</c:v>
                </c:pt>
                <c:pt idx="393">
                  <c:v>113.9500000000018</c:v>
                </c:pt>
                <c:pt idx="394">
                  <c:v>114.1000000000014</c:v>
                </c:pt>
                <c:pt idx="395">
                  <c:v>114.2500000000018</c:v>
                </c:pt>
                <c:pt idx="396">
                  <c:v>114.4000000000018</c:v>
                </c:pt>
                <c:pt idx="397">
                  <c:v>114.5500000000017</c:v>
                </c:pt>
                <c:pt idx="398">
                  <c:v>114.7000000000018</c:v>
                </c:pt>
                <c:pt idx="399">
                  <c:v>114.8500000000014</c:v>
                </c:pt>
                <c:pt idx="400">
                  <c:v>115.0000000000018</c:v>
                </c:pt>
                <c:pt idx="401">
                  <c:v>115.1500000000015</c:v>
                </c:pt>
                <c:pt idx="402">
                  <c:v>115.3000000000017</c:v>
                </c:pt>
                <c:pt idx="403">
                  <c:v>115.4500000000019</c:v>
                </c:pt>
                <c:pt idx="404">
                  <c:v>115.6000000000015</c:v>
                </c:pt>
                <c:pt idx="405">
                  <c:v>115.7500000000019</c:v>
                </c:pt>
                <c:pt idx="406">
                  <c:v>115.9000000000019</c:v>
                </c:pt>
                <c:pt idx="407">
                  <c:v>116.0500000000017</c:v>
                </c:pt>
                <c:pt idx="408">
                  <c:v>116.2000000000019</c:v>
                </c:pt>
                <c:pt idx="409">
                  <c:v>116.3500000000015</c:v>
                </c:pt>
                <c:pt idx="410">
                  <c:v>116.5000000000019</c:v>
                </c:pt>
                <c:pt idx="411">
                  <c:v>116.6500000000015</c:v>
                </c:pt>
                <c:pt idx="412">
                  <c:v>116.8000000000017</c:v>
                </c:pt>
                <c:pt idx="413">
                  <c:v>116.9500000000019</c:v>
                </c:pt>
                <c:pt idx="414">
                  <c:v>117.1000000000015</c:v>
                </c:pt>
                <c:pt idx="415">
                  <c:v>117.2500000000019</c:v>
                </c:pt>
                <c:pt idx="416">
                  <c:v>117.4000000000019</c:v>
                </c:pt>
                <c:pt idx="417">
                  <c:v>117.5500000000017</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128.2000000000022</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131.2000000000024</c:v>
                </c:pt>
                <c:pt idx="509">
                  <c:v>131.3500000000026</c:v>
                </c:pt>
                <c:pt idx="510">
                  <c:v>131.5000000000025</c:v>
                </c:pt>
                <c:pt idx="511">
                  <c:v>131.6500000000025</c:v>
                </c:pt>
                <c:pt idx="512">
                  <c:v>131.8000000000025</c:v>
                </c:pt>
                <c:pt idx="513">
                  <c:v>131.9500000000026</c:v>
                </c:pt>
                <c:pt idx="514">
                  <c:v>132.1000000000025</c:v>
                </c:pt>
                <c:pt idx="515">
                  <c:v>132.2500000000025</c:v>
                </c:pt>
                <c:pt idx="516">
                  <c:v>132.4000000000025</c:v>
                </c:pt>
                <c:pt idx="517">
                  <c:v>132.5500000000025</c:v>
                </c:pt>
                <c:pt idx="518">
                  <c:v>132.7000000000024</c:v>
                </c:pt>
                <c:pt idx="519">
                  <c:v>132.8500000000026</c:v>
                </c:pt>
                <c:pt idx="520">
                  <c:v>133.0000000000025</c:v>
                </c:pt>
                <c:pt idx="521">
                  <c:v>133.1500000000025</c:v>
                </c:pt>
                <c:pt idx="522">
                  <c:v>133.3000000000025</c:v>
                </c:pt>
                <c:pt idx="523">
                  <c:v>133.4500000000026</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136.4500000000028</c:v>
                </c:pt>
                <c:pt idx="544">
                  <c:v>136.6000000000026</c:v>
                </c:pt>
                <c:pt idx="545">
                  <c:v>136.7500000000027</c:v>
                </c:pt>
                <c:pt idx="546">
                  <c:v>136.9000000000027</c:v>
                </c:pt>
                <c:pt idx="547">
                  <c:v>137.0500000000027</c:v>
                </c:pt>
                <c:pt idx="548">
                  <c:v>137.2000000000026</c:v>
                </c:pt>
                <c:pt idx="549">
                  <c:v>137.3500000000028</c:v>
                </c:pt>
                <c:pt idx="550">
                  <c:v>137.5000000000027</c:v>
                </c:pt>
                <c:pt idx="551">
                  <c:v>137.6500000000027</c:v>
                </c:pt>
                <c:pt idx="552">
                  <c:v>137.8000000000027</c:v>
                </c:pt>
                <c:pt idx="553">
                  <c:v>137.9500000000028</c:v>
                </c:pt>
                <c:pt idx="554">
                  <c:v>138.1000000000026</c:v>
                </c:pt>
                <c:pt idx="555">
                  <c:v>138.2500000000027</c:v>
                </c:pt>
                <c:pt idx="556">
                  <c:v>138.4000000000027</c:v>
                </c:pt>
                <c:pt idx="557">
                  <c:v>138.5500000000027</c:v>
                </c:pt>
                <c:pt idx="558">
                  <c:v>138.7000000000026</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140.2000000000027</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141.5500000000038</c:v>
                </c:pt>
                <c:pt idx="578">
                  <c:v>141.7000000000027</c:v>
                </c:pt>
                <c:pt idx="579">
                  <c:v>141.850000000004</c:v>
                </c:pt>
                <c:pt idx="580">
                  <c:v>142.0000000000029</c:v>
                </c:pt>
                <c:pt idx="581">
                  <c:v>142.1500000000033</c:v>
                </c:pt>
                <c:pt idx="582">
                  <c:v>142.3000000000038</c:v>
                </c:pt>
                <c:pt idx="583">
                  <c:v>142.4500000000038</c:v>
                </c:pt>
                <c:pt idx="584">
                  <c:v>142.6000000000028</c:v>
                </c:pt>
                <c:pt idx="585">
                  <c:v>142.7500000000029</c:v>
                </c:pt>
                <c:pt idx="586">
                  <c:v>142.9000000000033</c:v>
                </c:pt>
                <c:pt idx="587">
                  <c:v>143.0500000000038</c:v>
                </c:pt>
                <c:pt idx="588">
                  <c:v>143.2000000000027</c:v>
                </c:pt>
                <c:pt idx="589">
                  <c:v>143.350000000004</c:v>
                </c:pt>
                <c:pt idx="590">
                  <c:v>143.5000000000029</c:v>
                </c:pt>
                <c:pt idx="591">
                  <c:v>143.6500000000033</c:v>
                </c:pt>
                <c:pt idx="592">
                  <c:v>143.8000000000038</c:v>
                </c:pt>
                <c:pt idx="593">
                  <c:v>143.9500000000038</c:v>
                </c:pt>
                <c:pt idx="594">
                  <c:v>144.100000000003</c:v>
                </c:pt>
                <c:pt idx="595">
                  <c:v>144.250000000003</c:v>
                </c:pt>
                <c:pt idx="596">
                  <c:v>144.4000000000033</c:v>
                </c:pt>
                <c:pt idx="597">
                  <c:v>144.5500000000038</c:v>
                </c:pt>
                <c:pt idx="598">
                  <c:v>144.700000000003</c:v>
                </c:pt>
                <c:pt idx="599">
                  <c:v>144.850000000004</c:v>
                </c:pt>
                <c:pt idx="600">
                  <c:v>145.000000000003</c:v>
                </c:pt>
              </c:numCache>
            </c:numRef>
          </c:cat>
          <c:val>
            <c:numRef>
              <c:f>NormalCurveData!$F$4:$F$604</c:f>
              <c:numCache>
                <c:formatCode>General</c:formatCode>
                <c:ptCount val="60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c:v>
                </c:pt>
                <c:pt idx="502">
                  <c:v>0.0</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numCache>
            </c:numRef>
          </c:val>
        </c:ser>
        <c:axId val="500772536"/>
        <c:axId val="597969128"/>
      </c:areaChart>
      <c:catAx>
        <c:axId val="500772536"/>
        <c:scaling>
          <c:orientation val="minMax"/>
        </c:scaling>
        <c:axPos val="b"/>
        <c:numFmt formatCode="General" sourceLinked="1"/>
        <c:majorTickMark val="cross"/>
        <c:tickLblPos val="none"/>
        <c:spPr>
          <a:ln w="4126">
            <a:solidFill>
              <a:srgbClr val="000000"/>
            </a:solidFill>
            <a:prstDash val="solid"/>
          </a:ln>
        </c:spPr>
        <c:crossAx val="597969128"/>
        <c:crosses val="autoZero"/>
        <c:auto val="1"/>
        <c:lblAlgn val="ctr"/>
        <c:lblOffset val="100"/>
        <c:tickLblSkip val="100"/>
        <c:tickMarkSkip val="100"/>
      </c:catAx>
      <c:valAx>
        <c:axId val="597969128"/>
        <c:scaling>
          <c:orientation val="minMax"/>
        </c:scaling>
        <c:axPos val="l"/>
        <c:numFmt formatCode="General" sourceLinked="1"/>
        <c:majorTickMark val="none"/>
        <c:tickLblPos val="none"/>
        <c:spPr>
          <a:ln w="12378">
            <a:noFill/>
          </a:ln>
        </c:spPr>
        <c:crossAx val="500772536"/>
        <c:crosses val="autoZero"/>
        <c:crossBetween val="midCat"/>
      </c:valAx>
      <c:spPr>
        <a:noFill/>
        <a:ln w="33008">
          <a:noFill/>
        </a:ln>
      </c:spPr>
    </c:plotArea>
    <c:plotVisOnly val="1"/>
    <c:dispBlanksAs val="zero"/>
  </c:chart>
  <c:spPr>
    <a:solidFill>
      <a:srgbClr val="FFFFFF"/>
    </a:solidFill>
    <a:ln w="4126">
      <a:solidFill>
        <a:srgbClr val="000000"/>
      </a:solidFill>
      <a:prstDash val="solid"/>
    </a:ln>
  </c:spPr>
  <c:txPr>
    <a:bodyPr/>
    <a:lstStyle/>
    <a:p>
      <a:pPr>
        <a:defRPr sz="682"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278</TotalTime>
  <Pages>18</Pages>
  <Words>1263</Words>
  <Characters>7204</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Ed George</cp:lastModifiedBy>
  <cp:revision>16</cp:revision>
  <cp:lastPrinted>2009-07-31T18:51:00Z</cp:lastPrinted>
  <dcterms:created xsi:type="dcterms:W3CDTF">2009-07-15T20:59:00Z</dcterms:created>
  <dcterms:modified xsi:type="dcterms:W3CDTF">2010-07-25T11:50:00Z</dcterms:modified>
</cp:coreProperties>
</file>