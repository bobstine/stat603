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2EC58" w14:textId="77777777" w:rsidR="005936C1" w:rsidRDefault="005936C1" w:rsidP="005936C1"/>
    <w:p w14:paraId="5261A07E" w14:textId="77777777" w:rsidR="005936C1" w:rsidRPr="005303A5" w:rsidRDefault="005936C1" w:rsidP="005936C1">
      <w:pPr>
        <w:pStyle w:val="CaseTitle"/>
        <w:jc w:val="left"/>
        <w:rPr>
          <w:b/>
          <w:bCs/>
          <w:color w:val="999999"/>
          <w:sz w:val="52"/>
          <w:szCs w:val="52"/>
        </w:rPr>
      </w:pPr>
      <w:r>
        <w:rPr>
          <w:b/>
          <w:bCs/>
          <w:sz w:val="52"/>
          <w:szCs w:val="52"/>
        </w:rPr>
        <w:t xml:space="preserve">Module </w:t>
      </w:r>
      <w:r w:rsidR="00E30840">
        <w:rPr>
          <w:b/>
          <w:bCs/>
          <w:sz w:val="52"/>
          <w:szCs w:val="52"/>
        </w:rPr>
        <w:t>3</w:t>
      </w:r>
      <w:r>
        <w:rPr>
          <w:b/>
          <w:bCs/>
          <w:sz w:val="52"/>
          <w:szCs w:val="52"/>
        </w:rPr>
        <w:t>: Variance and the Volatility of Investments</w:t>
      </w:r>
    </w:p>
    <w:p w14:paraId="0656E847" w14:textId="77777777" w:rsidR="004F0793" w:rsidRDefault="004F0793" w:rsidP="00150782">
      <w:pPr>
        <w:pStyle w:val="Heading1"/>
      </w:pPr>
    </w:p>
    <w:p w14:paraId="4F19B1DA" w14:textId="77777777" w:rsidR="005936C1" w:rsidRPr="004F0793" w:rsidRDefault="005936C1" w:rsidP="00150782">
      <w:pPr>
        <w:pStyle w:val="Heading1"/>
      </w:pPr>
      <w:r w:rsidRPr="004F0793">
        <w:t>Random Variables in Finance</w:t>
      </w:r>
    </w:p>
    <w:p w14:paraId="27C8CBAB" w14:textId="77777777" w:rsidR="004F0793" w:rsidRDefault="004F0793" w:rsidP="00150782">
      <w:pPr>
        <w:pStyle w:val="BodyText"/>
      </w:pPr>
    </w:p>
    <w:p w14:paraId="5D3A1FEF" w14:textId="77777777" w:rsidR="005936C1" w:rsidRDefault="005936C1" w:rsidP="00150782">
      <w:pPr>
        <w:pStyle w:val="BodyText"/>
      </w:pPr>
      <w:r>
        <w:t>Random variables are used in finance to represent returns on investments.</w:t>
      </w:r>
    </w:p>
    <w:p w14:paraId="19E7F23D" w14:textId="77777777" w:rsidR="005936C1" w:rsidRDefault="005936C1" w:rsidP="00150782">
      <w:pPr>
        <w:pStyle w:val="BodyText"/>
      </w:pPr>
    </w:p>
    <w:p w14:paraId="7244BC8A" w14:textId="77777777" w:rsidR="002A659B" w:rsidRDefault="005936C1" w:rsidP="00150782">
      <w:pPr>
        <w:pStyle w:val="BodyText"/>
        <w:rPr>
          <w:ins w:id="0" w:author="Robert Stine" w:date="2011-07-14T10:02:00Z"/>
        </w:rPr>
      </w:pPr>
      <w:r>
        <w:t>Variance of such random variables measures the volatility (risk) of the investment.</w:t>
      </w:r>
    </w:p>
    <w:p w14:paraId="5201E4AE" w14:textId="77777777" w:rsidR="00F148AD" w:rsidRDefault="00F148AD" w:rsidP="00150782">
      <w:pPr>
        <w:pStyle w:val="BodyText"/>
        <w:rPr>
          <w:ins w:id="1" w:author="Robert Stine" w:date="2011-07-14T10:02:00Z"/>
        </w:rPr>
      </w:pPr>
    </w:p>
    <w:p w14:paraId="2DAECC71" w14:textId="77777777" w:rsidR="00F148AD" w:rsidRDefault="00F148AD" w:rsidP="00150782">
      <w:pPr>
        <w:pStyle w:val="BodyText"/>
      </w:pPr>
    </w:p>
    <w:p w14:paraId="25E5CDBD" w14:textId="77777777" w:rsidR="002A659B" w:rsidRDefault="002A659B" w:rsidP="00150782">
      <w:pPr>
        <w:pStyle w:val="BodyText"/>
      </w:pPr>
    </w:p>
    <w:p w14:paraId="7C129875" w14:textId="77777777" w:rsidR="005936C1" w:rsidRDefault="005936C1" w:rsidP="00150782">
      <w:pPr>
        <w:pStyle w:val="BodyText"/>
      </w:pPr>
    </w:p>
    <w:p w14:paraId="706FC7AC" w14:textId="77777777" w:rsidR="005936C1" w:rsidRPr="004F0793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4F0793">
        <w:lastRenderedPageBreak/>
        <w:t>Example</w:t>
      </w:r>
      <w:ins w:id="2" w:author="Robert Stine" w:date="2011-07-14T10:00:00Z">
        <w:r w:rsidR="00F148AD">
          <w:rPr>
            <w:rStyle w:val="FootnoteReference"/>
          </w:rPr>
          <w:footnoteReference w:id="1"/>
        </w:r>
      </w:ins>
    </w:p>
    <w:p w14:paraId="0B4C0567" w14:textId="77777777" w:rsidR="005936C1" w:rsidRPr="00325DFE" w:rsidRDefault="005936C1" w:rsidP="00150782">
      <w:pPr>
        <w:pStyle w:val="BodyText"/>
        <w:rPr>
          <w:position w:val="6"/>
        </w:rPr>
      </w:pPr>
      <w:r>
        <w:t xml:space="preserve">Let Green, Red, and White denote three hypothetical investments with these probability distributions for their annual gross </w:t>
      </w:r>
      <w:r w:rsidDel="00A36483">
        <w:t>returns</w:t>
      </w:r>
      <w:r>
        <w:t xml:space="preserve"> </w:t>
      </w:r>
      <w:r w:rsidRPr="005C7A0E">
        <w:rPr>
          <w:i/>
        </w:rPr>
        <w:t>R</w:t>
      </w:r>
      <w:r>
        <w:t>.</w:t>
      </w:r>
      <w:r w:rsidRPr="00325DFE" w:rsidDel="00A36483">
        <w:rPr>
          <w:rStyle w:val="FootnoteReference"/>
          <w:position w:val="6"/>
          <w:sz w:val="28"/>
          <w:szCs w:val="28"/>
        </w:rPr>
        <w:footnoteReference w:id="2"/>
      </w:r>
    </w:p>
    <w:p w14:paraId="7E77F3E4" w14:textId="77777777" w:rsidR="005936C1" w:rsidRDefault="005936C1" w:rsidP="00150782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6"/>
        <w:gridCol w:w="1265"/>
        <w:gridCol w:w="1265"/>
        <w:gridCol w:w="1265"/>
        <w:gridCol w:w="1265"/>
        <w:gridCol w:w="1265"/>
        <w:gridCol w:w="1266"/>
      </w:tblGrid>
      <w:tr w:rsidR="008518EE" w14:paraId="290DBFA0" w14:textId="77777777">
        <w:trPr>
          <w:jc w:val="center"/>
        </w:trPr>
        <w:tc>
          <w:tcPr>
            <w:tcW w:w="1816" w:type="dxa"/>
            <w:shd w:val="clear" w:color="auto" w:fill="FFFF99"/>
          </w:tcPr>
          <w:p w14:paraId="5AD469DD" w14:textId="77777777" w:rsidR="005936C1" w:rsidRDefault="005936C1" w:rsidP="00150782">
            <w:pPr>
              <w:pStyle w:val="BodyText"/>
            </w:pPr>
            <w:r>
              <w:t>Die value</w:t>
            </w:r>
          </w:p>
        </w:tc>
        <w:tc>
          <w:tcPr>
            <w:tcW w:w="1265" w:type="dxa"/>
            <w:shd w:val="clear" w:color="auto" w:fill="FFFF99"/>
          </w:tcPr>
          <w:p w14:paraId="21EE1CD4" w14:textId="77777777"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  <w:shd w:val="clear" w:color="auto" w:fill="FFFF99"/>
          </w:tcPr>
          <w:p w14:paraId="46D4A6D0" w14:textId="77777777" w:rsidR="005936C1" w:rsidRDefault="005936C1" w:rsidP="00745736">
            <w:pPr>
              <w:pStyle w:val="BodyText"/>
              <w:jc w:val="center"/>
            </w:pPr>
            <w:r>
              <w:t>2</w:t>
            </w:r>
          </w:p>
        </w:tc>
        <w:tc>
          <w:tcPr>
            <w:tcW w:w="1265" w:type="dxa"/>
            <w:shd w:val="clear" w:color="auto" w:fill="FFFF99"/>
          </w:tcPr>
          <w:p w14:paraId="6710636F" w14:textId="77777777" w:rsidR="005936C1" w:rsidRDefault="005936C1" w:rsidP="00745736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265" w:type="dxa"/>
            <w:shd w:val="clear" w:color="auto" w:fill="FFFF99"/>
          </w:tcPr>
          <w:p w14:paraId="7AC38C69" w14:textId="77777777" w:rsidR="005936C1" w:rsidRDefault="005936C1" w:rsidP="00745736">
            <w:pPr>
              <w:pStyle w:val="BodyText"/>
              <w:jc w:val="center"/>
            </w:pPr>
            <w:r>
              <w:t>4</w:t>
            </w:r>
          </w:p>
        </w:tc>
        <w:tc>
          <w:tcPr>
            <w:tcW w:w="1265" w:type="dxa"/>
            <w:shd w:val="clear" w:color="auto" w:fill="FFFF99"/>
          </w:tcPr>
          <w:p w14:paraId="3AEE9859" w14:textId="77777777" w:rsidR="005936C1" w:rsidRDefault="005936C1" w:rsidP="00745736">
            <w:pPr>
              <w:pStyle w:val="BodyText"/>
              <w:jc w:val="center"/>
            </w:pPr>
            <w:r>
              <w:t>5</w:t>
            </w:r>
          </w:p>
        </w:tc>
        <w:tc>
          <w:tcPr>
            <w:tcW w:w="1266" w:type="dxa"/>
            <w:shd w:val="clear" w:color="auto" w:fill="FFFF99"/>
          </w:tcPr>
          <w:p w14:paraId="6E576014" w14:textId="77777777" w:rsidR="005936C1" w:rsidRDefault="005936C1" w:rsidP="00745736">
            <w:pPr>
              <w:pStyle w:val="BodyText"/>
              <w:jc w:val="center"/>
            </w:pPr>
            <w:r>
              <w:t>6</w:t>
            </w:r>
          </w:p>
        </w:tc>
      </w:tr>
      <w:tr w:rsidR="008518EE" w14:paraId="50EF68A9" w14:textId="77777777">
        <w:trPr>
          <w:jc w:val="center"/>
        </w:trPr>
        <w:tc>
          <w:tcPr>
            <w:tcW w:w="1816" w:type="dxa"/>
            <w:shd w:val="clear" w:color="auto" w:fill="FFFF99"/>
          </w:tcPr>
          <w:p w14:paraId="0F7D2762" w14:textId="77777777" w:rsidR="005936C1" w:rsidRDefault="005936C1" w:rsidP="00150782">
            <w:pPr>
              <w:pStyle w:val="BodyText"/>
            </w:pPr>
            <w:bookmarkStart w:id="4" w:name="_Hlk81314501"/>
            <w:r>
              <w:t>Probability</w:t>
            </w:r>
          </w:p>
        </w:tc>
        <w:tc>
          <w:tcPr>
            <w:tcW w:w="1265" w:type="dxa"/>
            <w:shd w:val="clear" w:color="auto" w:fill="FFFF99"/>
          </w:tcPr>
          <w:p w14:paraId="4F5C8E4D" w14:textId="77777777"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clear" w:color="auto" w:fill="FFFF99"/>
          </w:tcPr>
          <w:p w14:paraId="2CCC068D" w14:textId="77777777"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clear" w:color="auto" w:fill="FFFF99"/>
          </w:tcPr>
          <w:p w14:paraId="2A241C40" w14:textId="77777777"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clear" w:color="auto" w:fill="FFFF99"/>
          </w:tcPr>
          <w:p w14:paraId="465C9299" w14:textId="77777777"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5" w:type="dxa"/>
            <w:shd w:val="clear" w:color="auto" w:fill="FFFF99"/>
          </w:tcPr>
          <w:p w14:paraId="6870DF21" w14:textId="77777777"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  <w:tc>
          <w:tcPr>
            <w:tcW w:w="1266" w:type="dxa"/>
            <w:shd w:val="clear" w:color="auto" w:fill="FFFF99"/>
          </w:tcPr>
          <w:p w14:paraId="4D2CF63D" w14:textId="77777777" w:rsidR="005936C1" w:rsidRDefault="005936C1" w:rsidP="00745736">
            <w:pPr>
              <w:pStyle w:val="BodyText"/>
              <w:jc w:val="center"/>
            </w:pPr>
            <w:r>
              <w:t>1/6</w:t>
            </w:r>
          </w:p>
        </w:tc>
      </w:tr>
      <w:tr w:rsidR="005936C1" w14:paraId="5B875442" w14:textId="77777777">
        <w:trPr>
          <w:jc w:val="center"/>
        </w:trPr>
        <w:tc>
          <w:tcPr>
            <w:tcW w:w="1816" w:type="dxa"/>
          </w:tcPr>
          <w:p w14:paraId="0B8F07D2" w14:textId="77777777" w:rsidR="005936C1" w:rsidRDefault="005936C1" w:rsidP="00150782">
            <w:pPr>
              <w:pStyle w:val="BodyText"/>
            </w:pPr>
            <w:r>
              <w:t>Green</w:t>
            </w:r>
          </w:p>
        </w:tc>
        <w:tc>
          <w:tcPr>
            <w:tcW w:w="1265" w:type="dxa"/>
          </w:tcPr>
          <w:p w14:paraId="092BB066" w14:textId="77777777" w:rsidR="005936C1" w:rsidRDefault="005936C1" w:rsidP="00745736">
            <w:pPr>
              <w:pStyle w:val="BodyText"/>
              <w:jc w:val="center"/>
            </w:pPr>
            <w:r>
              <w:t>0.8</w:t>
            </w:r>
          </w:p>
        </w:tc>
        <w:tc>
          <w:tcPr>
            <w:tcW w:w="1265" w:type="dxa"/>
          </w:tcPr>
          <w:p w14:paraId="6C1AF9DE" w14:textId="77777777" w:rsidR="005936C1" w:rsidRDefault="005936C1" w:rsidP="00745736">
            <w:pPr>
              <w:pStyle w:val="BodyText"/>
              <w:jc w:val="center"/>
            </w:pPr>
            <w:r>
              <w:t>0.9</w:t>
            </w:r>
          </w:p>
        </w:tc>
        <w:tc>
          <w:tcPr>
            <w:tcW w:w="1265" w:type="dxa"/>
          </w:tcPr>
          <w:p w14:paraId="61F0980E" w14:textId="77777777" w:rsidR="005936C1" w:rsidRDefault="005936C1" w:rsidP="00745736">
            <w:pPr>
              <w:pStyle w:val="BodyText"/>
              <w:jc w:val="center"/>
            </w:pPr>
            <w:r>
              <w:t>1.1</w:t>
            </w:r>
          </w:p>
        </w:tc>
        <w:tc>
          <w:tcPr>
            <w:tcW w:w="1265" w:type="dxa"/>
          </w:tcPr>
          <w:p w14:paraId="66064C31" w14:textId="77777777" w:rsidR="005936C1" w:rsidRDefault="005936C1" w:rsidP="00745736">
            <w:pPr>
              <w:pStyle w:val="BodyText"/>
              <w:jc w:val="center"/>
            </w:pPr>
            <w:r>
              <w:t>1.1</w:t>
            </w:r>
          </w:p>
        </w:tc>
        <w:tc>
          <w:tcPr>
            <w:tcW w:w="1265" w:type="dxa"/>
          </w:tcPr>
          <w:p w14:paraId="1AA5DE5A" w14:textId="77777777" w:rsidR="005936C1" w:rsidRDefault="005936C1" w:rsidP="00745736">
            <w:pPr>
              <w:pStyle w:val="BodyText"/>
              <w:jc w:val="center"/>
            </w:pPr>
            <w:r>
              <w:t>1.2</w:t>
            </w:r>
          </w:p>
        </w:tc>
        <w:tc>
          <w:tcPr>
            <w:tcW w:w="1266" w:type="dxa"/>
          </w:tcPr>
          <w:p w14:paraId="684FE168" w14:textId="77777777" w:rsidR="005936C1" w:rsidRDefault="005936C1" w:rsidP="00745736">
            <w:pPr>
              <w:pStyle w:val="BodyText"/>
              <w:jc w:val="center"/>
            </w:pPr>
            <w:r>
              <w:t>1.4</w:t>
            </w:r>
          </w:p>
        </w:tc>
      </w:tr>
      <w:tr w:rsidR="005936C1" w14:paraId="38BE5D49" w14:textId="77777777">
        <w:trPr>
          <w:jc w:val="center"/>
        </w:trPr>
        <w:tc>
          <w:tcPr>
            <w:tcW w:w="1816" w:type="dxa"/>
          </w:tcPr>
          <w:p w14:paraId="71B83D04" w14:textId="77777777" w:rsidR="005936C1" w:rsidRDefault="005936C1" w:rsidP="00150782">
            <w:pPr>
              <w:pStyle w:val="BodyText"/>
            </w:pPr>
            <w:r>
              <w:t>Red</w:t>
            </w:r>
          </w:p>
        </w:tc>
        <w:tc>
          <w:tcPr>
            <w:tcW w:w="1265" w:type="dxa"/>
          </w:tcPr>
          <w:p w14:paraId="4409C8E0" w14:textId="77777777" w:rsidR="005936C1" w:rsidRDefault="005936C1" w:rsidP="00745736">
            <w:pPr>
              <w:pStyle w:val="BodyText"/>
              <w:jc w:val="center"/>
            </w:pPr>
            <w:r>
              <w:t>0.06</w:t>
            </w:r>
          </w:p>
        </w:tc>
        <w:tc>
          <w:tcPr>
            <w:tcW w:w="1265" w:type="dxa"/>
          </w:tcPr>
          <w:p w14:paraId="466C0E1E" w14:textId="77777777" w:rsidR="005936C1" w:rsidRDefault="005936C1" w:rsidP="00745736">
            <w:pPr>
              <w:pStyle w:val="BodyText"/>
              <w:jc w:val="center"/>
            </w:pPr>
            <w:r>
              <w:t>0.2</w:t>
            </w:r>
          </w:p>
        </w:tc>
        <w:tc>
          <w:tcPr>
            <w:tcW w:w="1265" w:type="dxa"/>
          </w:tcPr>
          <w:p w14:paraId="3A667F72" w14:textId="77777777"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14:paraId="09341D7F" w14:textId="77777777" w:rsidR="005936C1" w:rsidRDefault="005936C1" w:rsidP="00745736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265" w:type="dxa"/>
          </w:tcPr>
          <w:p w14:paraId="2F5C45E3" w14:textId="77777777" w:rsidR="005936C1" w:rsidRDefault="005936C1" w:rsidP="00745736">
            <w:pPr>
              <w:pStyle w:val="BodyText"/>
              <w:jc w:val="center"/>
            </w:pPr>
            <w:r>
              <w:t>3</w:t>
            </w:r>
          </w:p>
        </w:tc>
        <w:tc>
          <w:tcPr>
            <w:tcW w:w="1266" w:type="dxa"/>
          </w:tcPr>
          <w:p w14:paraId="01F1EA83" w14:textId="77777777" w:rsidR="005936C1" w:rsidRDefault="005936C1" w:rsidP="00745736">
            <w:pPr>
              <w:pStyle w:val="BodyText"/>
              <w:jc w:val="center"/>
            </w:pPr>
            <w:r>
              <w:t>3</w:t>
            </w:r>
          </w:p>
        </w:tc>
      </w:tr>
      <w:bookmarkEnd w:id="4"/>
      <w:tr w:rsidR="005936C1" w14:paraId="36B3BCF6" w14:textId="77777777">
        <w:trPr>
          <w:jc w:val="center"/>
        </w:trPr>
        <w:tc>
          <w:tcPr>
            <w:tcW w:w="1816" w:type="dxa"/>
          </w:tcPr>
          <w:p w14:paraId="7A0D8E1D" w14:textId="77777777" w:rsidR="005936C1" w:rsidRDefault="005936C1" w:rsidP="00150782">
            <w:pPr>
              <w:pStyle w:val="BodyText"/>
            </w:pPr>
            <w:r>
              <w:t>White</w:t>
            </w:r>
          </w:p>
        </w:tc>
        <w:tc>
          <w:tcPr>
            <w:tcW w:w="1265" w:type="dxa"/>
          </w:tcPr>
          <w:p w14:paraId="7511E226" w14:textId="77777777" w:rsidR="005936C1" w:rsidRDefault="005936C1" w:rsidP="00745736">
            <w:pPr>
              <w:pStyle w:val="BodyText"/>
              <w:jc w:val="center"/>
            </w:pPr>
            <w:r>
              <w:t>0.95</w:t>
            </w:r>
          </w:p>
        </w:tc>
        <w:tc>
          <w:tcPr>
            <w:tcW w:w="1265" w:type="dxa"/>
          </w:tcPr>
          <w:p w14:paraId="4A1DB022" w14:textId="77777777"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14:paraId="6FFAEA94" w14:textId="77777777"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14:paraId="080634FE" w14:textId="77777777"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5" w:type="dxa"/>
          </w:tcPr>
          <w:p w14:paraId="712BA63F" w14:textId="77777777" w:rsidR="005936C1" w:rsidRDefault="005936C1" w:rsidP="00745736">
            <w:pPr>
              <w:pStyle w:val="BodyText"/>
              <w:jc w:val="center"/>
            </w:pPr>
            <w:r>
              <w:t>1</w:t>
            </w:r>
          </w:p>
        </w:tc>
        <w:tc>
          <w:tcPr>
            <w:tcW w:w="1266" w:type="dxa"/>
          </w:tcPr>
          <w:p w14:paraId="3295C502" w14:textId="77777777" w:rsidR="005936C1" w:rsidRDefault="005936C1" w:rsidP="00745736">
            <w:pPr>
              <w:pStyle w:val="BodyText"/>
              <w:jc w:val="center"/>
            </w:pPr>
            <w:r w:rsidDel="00A36483">
              <w:t>1.1</w:t>
            </w:r>
          </w:p>
        </w:tc>
      </w:tr>
    </w:tbl>
    <w:p w14:paraId="2864FE0A" w14:textId="77777777" w:rsidR="005936C1" w:rsidRDefault="005936C1" w:rsidP="00150782">
      <w:pPr>
        <w:pStyle w:val="BodyText"/>
      </w:pPr>
    </w:p>
    <w:p w14:paraId="457282D9" w14:textId="77777777" w:rsidR="005936C1" w:rsidRDefault="005936C1" w:rsidP="00150782">
      <w:pPr>
        <w:pStyle w:val="BodyText"/>
      </w:pPr>
      <w:r>
        <w:t>What do you learn from looking at the probability distributions of these random variables?</w:t>
      </w:r>
    </w:p>
    <w:p w14:paraId="5512A808" w14:textId="77777777" w:rsidR="005936C1" w:rsidRPr="002B0825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2B0825">
        <w:lastRenderedPageBreak/>
        <w:t>Summaries</w:t>
      </w:r>
    </w:p>
    <w:p w14:paraId="47C515A5" w14:textId="77777777" w:rsidR="005936C1" w:rsidRDefault="005936C1" w:rsidP="00150782">
      <w:pPr>
        <w:pStyle w:val="BodyText"/>
      </w:pPr>
      <w:r>
        <w:t>The expected values and standard deviations of the annual gross returns for each of these random variables are</w:t>
      </w:r>
      <w:r w:rsidRPr="00667DE0">
        <w:rPr>
          <w:rStyle w:val="FootnoteReference"/>
          <w:sz w:val="28"/>
          <w:szCs w:val="28"/>
        </w:rPr>
        <w:footnoteReference w:id="3"/>
      </w:r>
    </w:p>
    <w:p w14:paraId="6EDC3381" w14:textId="77777777" w:rsidR="005936C1" w:rsidRDefault="005936C1" w:rsidP="00150782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8"/>
        <w:gridCol w:w="2952"/>
        <w:gridCol w:w="2952"/>
      </w:tblGrid>
      <w:tr w:rsidR="005936C1" w:rsidRPr="00B366D1" w14:paraId="75EFFA98" w14:textId="77777777">
        <w:trPr>
          <w:jc w:val="center"/>
        </w:trPr>
        <w:tc>
          <w:tcPr>
            <w:tcW w:w="2178" w:type="dxa"/>
            <w:shd w:val="clear" w:color="auto" w:fill="FFFF99"/>
          </w:tcPr>
          <w:p w14:paraId="10B0D088" w14:textId="77777777" w:rsidR="005936C1" w:rsidRPr="00B366D1" w:rsidRDefault="005936C1" w:rsidP="00745736">
            <w:pPr>
              <w:pStyle w:val="BodyText"/>
              <w:jc w:val="center"/>
            </w:pPr>
            <w:r w:rsidRPr="00B366D1">
              <w:t>Investment</w:t>
            </w:r>
          </w:p>
        </w:tc>
        <w:tc>
          <w:tcPr>
            <w:tcW w:w="2952" w:type="dxa"/>
            <w:shd w:val="clear" w:color="auto" w:fill="FFFF99"/>
          </w:tcPr>
          <w:p w14:paraId="6A3C9DD6" w14:textId="77777777" w:rsidR="005936C1" w:rsidRPr="00B366D1" w:rsidRDefault="007E0B31" w:rsidP="00E30840">
            <w:pPr>
              <w:pStyle w:val="BodyText"/>
              <w:jc w:val="center"/>
            </w:pPr>
            <w:r>
              <w:t>Expected Value</w:t>
            </w:r>
            <w:r>
              <w:br/>
              <w:t>E</w:t>
            </w:r>
            <w:proofErr w:type="gramStart"/>
            <w:r>
              <w:t xml:space="preserve">( </w:t>
            </w:r>
            <w:r w:rsidR="005936C1" w:rsidRPr="005C7A0E">
              <w:rPr>
                <w:i/>
              </w:rPr>
              <w:t>R</w:t>
            </w:r>
            <w:proofErr w:type="gramEnd"/>
            <w:r>
              <w:t xml:space="preserve"> )</w:t>
            </w:r>
          </w:p>
        </w:tc>
        <w:tc>
          <w:tcPr>
            <w:tcW w:w="2952" w:type="dxa"/>
            <w:shd w:val="clear" w:color="auto" w:fill="FFFF99"/>
          </w:tcPr>
          <w:p w14:paraId="32800FEE" w14:textId="77777777" w:rsidR="005936C1" w:rsidRPr="00B366D1" w:rsidRDefault="007E0B31">
            <w:pPr>
              <w:pStyle w:val="BodyText"/>
              <w:jc w:val="center"/>
              <w:pPrChange w:id="6" w:author="Ed George" w:date="2011-07-27T09:58:00Z">
                <w:pPr>
                  <w:pStyle w:val="BodyText"/>
                </w:pPr>
              </w:pPrChange>
            </w:pPr>
            <w:proofErr w:type="spellStart"/>
            <w:r>
              <w:t>Std</w:t>
            </w:r>
            <w:proofErr w:type="spellEnd"/>
            <w:r>
              <w:t xml:space="preserve"> Deviation</w:t>
            </w:r>
            <w:r>
              <w:br/>
              <w:t>SD</w:t>
            </w:r>
            <w:proofErr w:type="gramStart"/>
            <w:r>
              <w:t xml:space="preserve">( </w:t>
            </w:r>
            <w:r w:rsidR="005936C1" w:rsidRPr="005C7A0E">
              <w:rPr>
                <w:i/>
              </w:rPr>
              <w:t>R</w:t>
            </w:r>
            <w:proofErr w:type="gramEnd"/>
            <w:r>
              <w:t xml:space="preserve"> )</w:t>
            </w:r>
          </w:p>
        </w:tc>
      </w:tr>
      <w:tr w:rsidR="005936C1" w14:paraId="3E0F0794" w14:textId="77777777">
        <w:trPr>
          <w:jc w:val="center"/>
        </w:trPr>
        <w:tc>
          <w:tcPr>
            <w:tcW w:w="2178" w:type="dxa"/>
          </w:tcPr>
          <w:p w14:paraId="126D90F5" w14:textId="77777777" w:rsidR="005936C1" w:rsidRDefault="005936C1" w:rsidP="00745736">
            <w:pPr>
              <w:pStyle w:val="BodyText"/>
              <w:jc w:val="center"/>
            </w:pPr>
            <w:r>
              <w:t>Green</w:t>
            </w:r>
          </w:p>
        </w:tc>
        <w:tc>
          <w:tcPr>
            <w:tcW w:w="2952" w:type="dxa"/>
          </w:tcPr>
          <w:p w14:paraId="105EC4AC" w14:textId="77777777" w:rsidR="005936C1" w:rsidRDefault="005936C1" w:rsidP="00745736">
            <w:pPr>
              <w:pStyle w:val="BodyText"/>
              <w:jc w:val="center"/>
            </w:pPr>
            <w:r>
              <w:t>1.0</w:t>
            </w:r>
            <w:r w:rsidDel="00A36483">
              <w:t>83</w:t>
            </w:r>
          </w:p>
        </w:tc>
        <w:tc>
          <w:tcPr>
            <w:tcW w:w="2952" w:type="dxa"/>
          </w:tcPr>
          <w:p w14:paraId="1EABC0C5" w14:textId="77777777" w:rsidR="005936C1" w:rsidRDefault="005936C1" w:rsidP="00745736">
            <w:pPr>
              <w:pStyle w:val="BodyText"/>
              <w:jc w:val="center"/>
            </w:pPr>
            <w:r>
              <w:t>0.20</w:t>
            </w:r>
          </w:p>
        </w:tc>
      </w:tr>
      <w:tr w:rsidR="005936C1" w14:paraId="05844344" w14:textId="77777777">
        <w:trPr>
          <w:jc w:val="center"/>
        </w:trPr>
        <w:tc>
          <w:tcPr>
            <w:tcW w:w="2178" w:type="dxa"/>
          </w:tcPr>
          <w:p w14:paraId="61A29394" w14:textId="77777777" w:rsidR="005936C1" w:rsidRDefault="005936C1" w:rsidP="00745736">
            <w:pPr>
              <w:pStyle w:val="BodyText"/>
              <w:jc w:val="center"/>
            </w:pPr>
            <w:r>
              <w:t>Red</w:t>
            </w:r>
          </w:p>
        </w:tc>
        <w:tc>
          <w:tcPr>
            <w:tcW w:w="2952" w:type="dxa"/>
          </w:tcPr>
          <w:p w14:paraId="3504744D" w14:textId="77777777" w:rsidR="005936C1" w:rsidRDefault="005936C1" w:rsidP="00745736">
            <w:pPr>
              <w:pStyle w:val="BodyText"/>
              <w:jc w:val="center"/>
            </w:pPr>
            <w:r>
              <w:t>1.710</w:t>
            </w:r>
          </w:p>
        </w:tc>
        <w:tc>
          <w:tcPr>
            <w:tcW w:w="2952" w:type="dxa"/>
          </w:tcPr>
          <w:p w14:paraId="06EE7828" w14:textId="77777777" w:rsidR="005936C1" w:rsidRDefault="005936C1" w:rsidP="00745736">
            <w:pPr>
              <w:pStyle w:val="BodyText"/>
              <w:jc w:val="center"/>
            </w:pPr>
            <w:r>
              <w:t>1.32</w:t>
            </w:r>
          </w:p>
        </w:tc>
      </w:tr>
      <w:tr w:rsidR="005936C1" w14:paraId="77CFD11E" w14:textId="77777777">
        <w:trPr>
          <w:jc w:val="center"/>
        </w:trPr>
        <w:tc>
          <w:tcPr>
            <w:tcW w:w="2178" w:type="dxa"/>
          </w:tcPr>
          <w:p w14:paraId="3E154C0A" w14:textId="77777777" w:rsidR="005936C1" w:rsidRDefault="005936C1" w:rsidP="00745736">
            <w:pPr>
              <w:pStyle w:val="BodyText"/>
              <w:jc w:val="center"/>
            </w:pPr>
            <w:r>
              <w:t>White</w:t>
            </w:r>
          </w:p>
        </w:tc>
        <w:tc>
          <w:tcPr>
            <w:tcW w:w="2952" w:type="dxa"/>
          </w:tcPr>
          <w:p w14:paraId="5212E849" w14:textId="77777777" w:rsidR="005936C1" w:rsidRDefault="005936C1" w:rsidP="00745736">
            <w:pPr>
              <w:pStyle w:val="BodyText"/>
              <w:jc w:val="center"/>
            </w:pPr>
            <w:r>
              <w:t>1.008</w:t>
            </w:r>
          </w:p>
        </w:tc>
        <w:tc>
          <w:tcPr>
            <w:tcW w:w="2952" w:type="dxa"/>
          </w:tcPr>
          <w:p w14:paraId="3A660B64" w14:textId="77777777" w:rsidR="005936C1" w:rsidRDefault="005936C1" w:rsidP="00745736">
            <w:pPr>
              <w:pStyle w:val="BodyText"/>
              <w:jc w:val="center"/>
            </w:pPr>
            <w:r>
              <w:t>0.0</w:t>
            </w:r>
            <w:r w:rsidDel="00A36483">
              <w:t>4</w:t>
            </w:r>
          </w:p>
        </w:tc>
      </w:tr>
    </w:tbl>
    <w:p w14:paraId="7A966B46" w14:textId="77777777" w:rsidR="005936C1" w:rsidRDefault="005936C1" w:rsidP="00150782">
      <w:pPr>
        <w:pStyle w:val="BodyText"/>
      </w:pPr>
    </w:p>
    <w:p w14:paraId="779E5489" w14:textId="77777777" w:rsidR="005936C1" w:rsidRDefault="005936C1" w:rsidP="00150782">
      <w:pPr>
        <w:pStyle w:val="BodyText"/>
      </w:pPr>
      <w:r>
        <w:t xml:space="preserve">Are these more useful than the probability distributions? </w:t>
      </w:r>
      <w:proofErr w:type="gramStart"/>
      <w:r>
        <w:t>Less useful?</w:t>
      </w:r>
      <w:proofErr w:type="gramEnd"/>
    </w:p>
    <w:p w14:paraId="101E1292" w14:textId="77777777" w:rsidR="005936C1" w:rsidRDefault="005936C1" w:rsidP="00150782">
      <w:pPr>
        <w:pStyle w:val="BodyText"/>
      </w:pPr>
    </w:p>
    <w:p w14:paraId="6CBB15D2" w14:textId="77777777" w:rsidR="005936C1" w:rsidRDefault="005936C1" w:rsidP="00150782">
      <w:pPr>
        <w:pStyle w:val="BodyText"/>
      </w:pPr>
    </w:p>
    <w:p w14:paraId="60410EA0" w14:textId="77777777" w:rsidR="005936C1" w:rsidRDefault="005936C1" w:rsidP="00150782">
      <w:pPr>
        <w:pStyle w:val="BodyText"/>
      </w:pPr>
      <w:r>
        <w:t xml:space="preserve">Which of these investments is most appealing?     </w:t>
      </w:r>
    </w:p>
    <w:p w14:paraId="3ADAFB59" w14:textId="77777777" w:rsidR="005936C1" w:rsidRDefault="005936C1">
      <w:pPr>
        <w:pStyle w:val="BodyText"/>
        <w:tabs>
          <w:tab w:val="left" w:pos="7100"/>
        </w:tabs>
        <w:pPrChange w:id="7" w:author="Robert Stine" w:date="2011-07-14T10:02:00Z">
          <w:pPr>
            <w:pStyle w:val="BodyText"/>
          </w:pPr>
        </w:pPrChange>
      </w:pPr>
      <w:r>
        <w:t>What tradeoffs did you consider?</w:t>
      </w:r>
    </w:p>
    <w:p w14:paraId="7DE95C65" w14:textId="77777777" w:rsidR="005936C1" w:rsidRPr="002B0825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2B0825">
        <w:lastRenderedPageBreak/>
        <w:t xml:space="preserve">A </w:t>
      </w:r>
      <w:r w:rsidR="00AA7DF2">
        <w:t xml:space="preserve">Multi -Period </w:t>
      </w:r>
      <w:r w:rsidRPr="002B0825">
        <w:t>Simulation Experiment</w:t>
      </w:r>
    </w:p>
    <w:p w14:paraId="7C8A9170" w14:textId="77777777" w:rsidR="005936C1" w:rsidRDefault="005936C1" w:rsidP="00150782">
      <w:pPr>
        <w:pStyle w:val="BodyText"/>
      </w:pPr>
      <w:r>
        <w:t>Suppose you begin with a $1,000 investment in each of Green, Red, and White.</w:t>
      </w:r>
    </w:p>
    <w:p w14:paraId="6AFA748A" w14:textId="77777777" w:rsidR="005936C1" w:rsidRDefault="005936C1" w:rsidP="00150782">
      <w:pPr>
        <w:pStyle w:val="BodyText"/>
      </w:pPr>
    </w:p>
    <w:p w14:paraId="2555BFE8" w14:textId="77777777" w:rsidR="005936C1" w:rsidRDefault="005936C1" w:rsidP="00150782">
      <w:pPr>
        <w:pStyle w:val="BodyText"/>
      </w:pPr>
      <w:r>
        <w:t>The outcome from rolling three dice determines the annual outcome of the investment of matching color.</w:t>
      </w:r>
    </w:p>
    <w:p w14:paraId="65AFDECD" w14:textId="77777777" w:rsidR="005936C1" w:rsidRDefault="005936C1" w:rsidP="00150782">
      <w:pPr>
        <w:pStyle w:val="BodyText"/>
      </w:pPr>
    </w:p>
    <w:p w14:paraId="27034F2B" w14:textId="77777777" w:rsidR="005936C1" w:rsidRDefault="005936C1" w:rsidP="00150782">
      <w:pPr>
        <w:pStyle w:val="BodyQuotation"/>
      </w:pPr>
      <w:r>
        <w:t>The value of the investment changes according to the gross return given in the appropriate column of the table.</w:t>
      </w:r>
    </w:p>
    <w:p w14:paraId="4500DF4A" w14:textId="77777777" w:rsidR="005936C1" w:rsidRDefault="005936C1" w:rsidP="00150782">
      <w:pPr>
        <w:pStyle w:val="BodyText"/>
      </w:pPr>
    </w:p>
    <w:p w14:paraId="4D82FC57" w14:textId="77777777" w:rsidR="005936C1" w:rsidRDefault="005936C1" w:rsidP="00150782">
      <w:pPr>
        <w:pStyle w:val="BodyText"/>
      </w:pPr>
      <w:r>
        <w:t>For example, suppose that on the first roll of all three dice, you obtain</w:t>
      </w:r>
    </w:p>
    <w:p w14:paraId="35176302" w14:textId="77777777" w:rsidR="005936C1" w:rsidRDefault="005936C1" w:rsidP="00150782">
      <w:pPr>
        <w:pStyle w:val="BodyText"/>
      </w:pPr>
    </w:p>
    <w:p w14:paraId="5D3E0F8D" w14:textId="77777777" w:rsidR="005936C1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 w:rsidR="005936C1">
        <w:t>(Green 2) (Red 5) (White 3)</w:t>
      </w:r>
    </w:p>
    <w:p w14:paraId="30E78D88" w14:textId="77777777" w:rsidR="005936C1" w:rsidRDefault="005936C1" w:rsidP="00150782">
      <w:pPr>
        <w:pStyle w:val="BodyText"/>
      </w:pPr>
    </w:p>
    <w:p w14:paraId="3E2D772B" w14:textId="77777777" w:rsidR="005936C1" w:rsidRDefault="005936C1" w:rsidP="00150782">
      <w:pPr>
        <w:pStyle w:val="BodyText"/>
      </w:pPr>
      <w:r>
        <w:t>Then the values of the investments after the first year are</w:t>
      </w:r>
    </w:p>
    <w:p w14:paraId="71418183" w14:textId="77777777" w:rsidR="005936C1" w:rsidRDefault="005936C1" w:rsidP="00150782">
      <w:pPr>
        <w:pStyle w:val="BodyText"/>
      </w:pPr>
    </w:p>
    <w:p w14:paraId="79127712" w14:textId="77777777" w:rsidR="005936C1" w:rsidRPr="005A6E97" w:rsidRDefault="00E30840" w:rsidP="00150782">
      <w:pPr>
        <w:pStyle w:val="BodyText"/>
      </w:pPr>
      <w:r>
        <w:tab/>
      </w:r>
      <w:r>
        <w:tab/>
      </w:r>
      <w:r>
        <w:tab/>
      </w:r>
      <w:r>
        <w:tab/>
      </w:r>
      <w:r w:rsidR="005936C1" w:rsidRPr="005A6E97">
        <w:t>Green:</w:t>
      </w:r>
      <w:r w:rsidR="005936C1" w:rsidRPr="005A6E97">
        <w:tab/>
      </w:r>
      <w:r>
        <w:tab/>
      </w:r>
      <w:r w:rsidR="005936C1" w:rsidRPr="005A6E97">
        <w:t xml:space="preserve">$1,000 · 0.9  = </w:t>
      </w:r>
      <w:r w:rsidR="005936C1">
        <w:t xml:space="preserve"> </w:t>
      </w:r>
      <w:r w:rsidR="005936C1" w:rsidRPr="005A6E97">
        <w:t>$900</w:t>
      </w:r>
    </w:p>
    <w:p w14:paraId="546EF0BD" w14:textId="77777777" w:rsidR="005936C1" w:rsidRPr="005A6E97" w:rsidRDefault="00E30840" w:rsidP="00150782">
      <w:pPr>
        <w:pStyle w:val="BodyText"/>
      </w:pPr>
      <w:r>
        <w:tab/>
      </w:r>
      <w:r>
        <w:tab/>
      </w:r>
      <w:r>
        <w:tab/>
      </w:r>
      <w:r>
        <w:tab/>
      </w:r>
      <w:r w:rsidR="005936C1" w:rsidRPr="005A6E97">
        <w:t>Red:</w:t>
      </w:r>
      <w:r w:rsidR="005936C1" w:rsidRPr="005A6E97">
        <w:tab/>
      </w:r>
      <w:r w:rsidR="00B901C2">
        <w:tab/>
      </w:r>
      <w:r w:rsidR="00DE1691">
        <w:tab/>
      </w:r>
      <w:r w:rsidR="005936C1" w:rsidRPr="005A6E97">
        <w:t>$1,000 · 3     =  $3000</w:t>
      </w:r>
    </w:p>
    <w:p w14:paraId="3F165E99" w14:textId="77777777" w:rsidR="005936C1" w:rsidRDefault="00E30840" w:rsidP="00150782">
      <w:pPr>
        <w:pStyle w:val="BodyText"/>
      </w:pPr>
      <w:r>
        <w:tab/>
      </w:r>
      <w:r>
        <w:tab/>
      </w:r>
      <w:r>
        <w:tab/>
      </w:r>
      <w:r>
        <w:tab/>
      </w:r>
      <w:r w:rsidR="005936C1" w:rsidRPr="005A6E97">
        <w:t>White:</w:t>
      </w:r>
      <w:r>
        <w:tab/>
      </w:r>
      <w:r w:rsidR="00DE1691">
        <w:tab/>
      </w:r>
      <w:r w:rsidR="005936C1" w:rsidRPr="005A6E97">
        <w:t>$1,000 · 1     =  $1000</w:t>
      </w:r>
    </w:p>
    <w:p w14:paraId="5837E88D" w14:textId="77777777" w:rsidR="005936C1" w:rsidRDefault="005936C1" w:rsidP="00150782">
      <w:pPr>
        <w:pStyle w:val="BodyTex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6"/>
        <w:gridCol w:w="908"/>
        <w:gridCol w:w="908"/>
        <w:gridCol w:w="892"/>
        <w:gridCol w:w="1065"/>
        <w:gridCol w:w="753"/>
        <w:gridCol w:w="812"/>
      </w:tblGrid>
      <w:tr w:rsidR="005936C1" w:rsidRPr="00E4647B" w14:paraId="76C64660" w14:textId="77777777">
        <w:trPr>
          <w:jc w:val="center"/>
        </w:trPr>
        <w:tc>
          <w:tcPr>
            <w:tcW w:w="1786" w:type="dxa"/>
            <w:shd w:val="clear" w:color="auto" w:fill="FFFF66"/>
          </w:tcPr>
          <w:p w14:paraId="73E1424F" w14:textId="77777777" w:rsidR="005936C1" w:rsidRPr="00E4647B" w:rsidRDefault="005936C1" w:rsidP="00150782">
            <w:pPr>
              <w:pStyle w:val="BodyText"/>
            </w:pPr>
            <w:r w:rsidRPr="00E4647B">
              <w:lastRenderedPageBreak/>
              <w:t>Die value</w:t>
            </w:r>
          </w:p>
        </w:tc>
        <w:tc>
          <w:tcPr>
            <w:tcW w:w="908" w:type="dxa"/>
            <w:shd w:val="clear" w:color="auto" w:fill="FFFF66"/>
          </w:tcPr>
          <w:p w14:paraId="23B9CFC8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1</w:t>
            </w:r>
          </w:p>
        </w:tc>
        <w:tc>
          <w:tcPr>
            <w:tcW w:w="908" w:type="dxa"/>
            <w:shd w:val="clear" w:color="auto" w:fill="FFFF66"/>
          </w:tcPr>
          <w:p w14:paraId="2A64E188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2</w:t>
            </w:r>
          </w:p>
        </w:tc>
        <w:tc>
          <w:tcPr>
            <w:tcW w:w="892" w:type="dxa"/>
            <w:shd w:val="clear" w:color="auto" w:fill="FFFF66"/>
          </w:tcPr>
          <w:p w14:paraId="7B2CE8E2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3</w:t>
            </w:r>
          </w:p>
        </w:tc>
        <w:tc>
          <w:tcPr>
            <w:tcW w:w="1065" w:type="dxa"/>
            <w:shd w:val="clear" w:color="auto" w:fill="FFFF66"/>
          </w:tcPr>
          <w:p w14:paraId="04EF1513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4</w:t>
            </w:r>
          </w:p>
        </w:tc>
        <w:tc>
          <w:tcPr>
            <w:tcW w:w="753" w:type="dxa"/>
            <w:shd w:val="clear" w:color="auto" w:fill="FFFF66"/>
          </w:tcPr>
          <w:p w14:paraId="63082DD3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5</w:t>
            </w:r>
          </w:p>
        </w:tc>
        <w:tc>
          <w:tcPr>
            <w:tcW w:w="812" w:type="dxa"/>
            <w:shd w:val="clear" w:color="auto" w:fill="FFFF66"/>
          </w:tcPr>
          <w:p w14:paraId="4BD2F322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6</w:t>
            </w:r>
          </w:p>
        </w:tc>
      </w:tr>
      <w:tr w:rsidR="005936C1" w:rsidRPr="00E4647B" w14:paraId="6806A7F8" w14:textId="77777777">
        <w:trPr>
          <w:jc w:val="center"/>
        </w:trPr>
        <w:tc>
          <w:tcPr>
            <w:tcW w:w="1786" w:type="dxa"/>
          </w:tcPr>
          <w:p w14:paraId="2F86C7B6" w14:textId="77777777" w:rsidR="005936C1" w:rsidRPr="00E4647B" w:rsidRDefault="005936C1" w:rsidP="00150782">
            <w:pPr>
              <w:pStyle w:val="BodyText"/>
            </w:pPr>
            <w:r w:rsidRPr="00E4647B">
              <w:t>Green</w:t>
            </w:r>
          </w:p>
        </w:tc>
        <w:tc>
          <w:tcPr>
            <w:tcW w:w="908" w:type="dxa"/>
          </w:tcPr>
          <w:p w14:paraId="60A86E40" w14:textId="49C5C836" w:rsidR="005936C1" w:rsidRPr="00E4647B" w:rsidRDefault="005936C1">
            <w:pPr>
              <w:pStyle w:val="BodyText"/>
              <w:jc w:val="center"/>
              <w:pPrChange w:id="8" w:author="Ed George" w:date="2011-07-27T09:58:00Z">
                <w:pPr>
                  <w:pStyle w:val="BodyText"/>
                </w:pPr>
              </w:pPrChange>
            </w:pPr>
            <w:r w:rsidRPr="00E4647B">
              <w:t>0.8</w:t>
            </w:r>
            <w:ins w:id="9" w:author="Robert Stine" w:date="2011-07-27T12:19:00Z">
              <w:r w:rsidR="008131FA">
                <w:t>0</w:t>
              </w:r>
            </w:ins>
            <w:bookmarkStart w:id="10" w:name="_GoBack"/>
            <w:bookmarkEnd w:id="10"/>
          </w:p>
        </w:tc>
        <w:tc>
          <w:tcPr>
            <w:tcW w:w="908" w:type="dxa"/>
          </w:tcPr>
          <w:p w14:paraId="389A84FC" w14:textId="77777777" w:rsidR="005936C1" w:rsidRPr="00E4647B" w:rsidRDefault="005936C1">
            <w:pPr>
              <w:pStyle w:val="BodyText"/>
              <w:jc w:val="center"/>
              <w:pPrChange w:id="11" w:author="Ed George" w:date="2011-07-27T09:58:00Z">
                <w:pPr>
                  <w:pStyle w:val="BodyText"/>
                </w:pPr>
              </w:pPrChange>
            </w:pPr>
            <w:r w:rsidRPr="00E4647B">
              <w:t>0.9</w:t>
            </w:r>
          </w:p>
        </w:tc>
        <w:tc>
          <w:tcPr>
            <w:tcW w:w="892" w:type="dxa"/>
          </w:tcPr>
          <w:p w14:paraId="1AEC9B6E" w14:textId="77777777" w:rsidR="005936C1" w:rsidRPr="00E4647B" w:rsidRDefault="005936C1">
            <w:pPr>
              <w:pStyle w:val="BodyText"/>
              <w:jc w:val="center"/>
              <w:pPrChange w:id="12" w:author="Ed George" w:date="2011-07-27T09:58:00Z">
                <w:pPr>
                  <w:pStyle w:val="BodyText"/>
                </w:pPr>
              </w:pPrChange>
            </w:pPr>
            <w:r w:rsidRPr="00E4647B">
              <w:t>1.1</w:t>
            </w:r>
          </w:p>
        </w:tc>
        <w:tc>
          <w:tcPr>
            <w:tcW w:w="1065" w:type="dxa"/>
          </w:tcPr>
          <w:p w14:paraId="02138350" w14:textId="77777777" w:rsidR="005936C1" w:rsidRPr="00E4647B" w:rsidRDefault="005936C1">
            <w:pPr>
              <w:pStyle w:val="BodyText"/>
              <w:jc w:val="center"/>
              <w:pPrChange w:id="13" w:author="Ed George" w:date="2011-07-27T09:58:00Z">
                <w:pPr>
                  <w:pStyle w:val="BodyText"/>
                </w:pPr>
              </w:pPrChange>
            </w:pPr>
            <w:r w:rsidRPr="00E4647B">
              <w:t>1.1</w:t>
            </w:r>
          </w:p>
        </w:tc>
        <w:tc>
          <w:tcPr>
            <w:tcW w:w="753" w:type="dxa"/>
          </w:tcPr>
          <w:p w14:paraId="41A137F4" w14:textId="77777777" w:rsidR="005936C1" w:rsidRPr="00E4647B" w:rsidRDefault="005936C1">
            <w:pPr>
              <w:pStyle w:val="BodyText"/>
              <w:jc w:val="center"/>
              <w:pPrChange w:id="14" w:author="Ed George" w:date="2011-07-27T09:58:00Z">
                <w:pPr>
                  <w:pStyle w:val="BodyText"/>
                </w:pPr>
              </w:pPrChange>
            </w:pPr>
            <w:r w:rsidRPr="00E4647B">
              <w:t>1.2</w:t>
            </w:r>
          </w:p>
        </w:tc>
        <w:tc>
          <w:tcPr>
            <w:tcW w:w="812" w:type="dxa"/>
          </w:tcPr>
          <w:p w14:paraId="60EC65B5" w14:textId="77777777" w:rsidR="005936C1" w:rsidRPr="00E4647B" w:rsidRDefault="005936C1">
            <w:pPr>
              <w:pStyle w:val="BodyText"/>
              <w:jc w:val="center"/>
              <w:pPrChange w:id="15" w:author="Ed George" w:date="2011-07-27T09:58:00Z">
                <w:pPr>
                  <w:pStyle w:val="BodyText"/>
                </w:pPr>
              </w:pPrChange>
            </w:pPr>
            <w:r w:rsidRPr="00E4647B">
              <w:t>1.4</w:t>
            </w:r>
          </w:p>
        </w:tc>
      </w:tr>
      <w:tr w:rsidR="005936C1" w:rsidRPr="00E4647B" w14:paraId="5C50E318" w14:textId="77777777">
        <w:trPr>
          <w:jc w:val="center"/>
        </w:trPr>
        <w:tc>
          <w:tcPr>
            <w:tcW w:w="1786" w:type="dxa"/>
          </w:tcPr>
          <w:p w14:paraId="6266BF6A" w14:textId="77777777" w:rsidR="005936C1" w:rsidRPr="00E4647B" w:rsidRDefault="005936C1" w:rsidP="00150782">
            <w:pPr>
              <w:pStyle w:val="BodyText"/>
            </w:pPr>
            <w:r w:rsidRPr="00E4647B">
              <w:t>Red</w:t>
            </w:r>
          </w:p>
        </w:tc>
        <w:tc>
          <w:tcPr>
            <w:tcW w:w="908" w:type="dxa"/>
          </w:tcPr>
          <w:p w14:paraId="1ACA3C0C" w14:textId="77777777" w:rsidR="005936C1" w:rsidRPr="00E4647B" w:rsidRDefault="005936C1">
            <w:pPr>
              <w:pStyle w:val="BodyText"/>
              <w:jc w:val="center"/>
              <w:pPrChange w:id="16" w:author="Ed George" w:date="2011-07-27T09:58:00Z">
                <w:pPr>
                  <w:pStyle w:val="BodyText"/>
                </w:pPr>
              </w:pPrChange>
            </w:pPr>
            <w:r w:rsidRPr="00E4647B">
              <w:t>0.06</w:t>
            </w:r>
          </w:p>
        </w:tc>
        <w:tc>
          <w:tcPr>
            <w:tcW w:w="908" w:type="dxa"/>
          </w:tcPr>
          <w:p w14:paraId="5B6E5979" w14:textId="77777777" w:rsidR="005936C1" w:rsidRPr="00E4647B" w:rsidRDefault="005936C1">
            <w:pPr>
              <w:pStyle w:val="BodyText"/>
              <w:jc w:val="center"/>
              <w:pPrChange w:id="17" w:author="Ed George" w:date="2011-07-27T09:58:00Z">
                <w:pPr>
                  <w:pStyle w:val="BodyText"/>
                </w:pPr>
              </w:pPrChange>
            </w:pPr>
            <w:r w:rsidRPr="00E4647B">
              <w:t>0.2</w:t>
            </w:r>
          </w:p>
        </w:tc>
        <w:tc>
          <w:tcPr>
            <w:tcW w:w="892" w:type="dxa"/>
          </w:tcPr>
          <w:p w14:paraId="336B4AE1" w14:textId="77777777" w:rsidR="005936C1" w:rsidRPr="00E4647B" w:rsidRDefault="005936C1">
            <w:pPr>
              <w:pStyle w:val="BodyText"/>
              <w:jc w:val="center"/>
              <w:pPrChange w:id="18" w:author="Ed George" w:date="2011-07-27T09:58:00Z">
                <w:pPr>
                  <w:pStyle w:val="BodyText"/>
                </w:pPr>
              </w:pPrChange>
            </w:pPr>
            <w:r w:rsidRPr="00E4647B">
              <w:t>1</w:t>
            </w:r>
          </w:p>
        </w:tc>
        <w:tc>
          <w:tcPr>
            <w:tcW w:w="1065" w:type="dxa"/>
          </w:tcPr>
          <w:p w14:paraId="36245E00" w14:textId="77777777" w:rsidR="005936C1" w:rsidRPr="00E4647B" w:rsidRDefault="005936C1">
            <w:pPr>
              <w:pStyle w:val="BodyText"/>
              <w:jc w:val="center"/>
              <w:pPrChange w:id="19" w:author="Ed George" w:date="2011-07-27T09:58:00Z">
                <w:pPr>
                  <w:pStyle w:val="BodyText"/>
                </w:pPr>
              </w:pPrChange>
            </w:pPr>
            <w:r w:rsidRPr="00E4647B">
              <w:t>3</w:t>
            </w:r>
          </w:p>
        </w:tc>
        <w:tc>
          <w:tcPr>
            <w:tcW w:w="753" w:type="dxa"/>
          </w:tcPr>
          <w:p w14:paraId="2C36EBAF" w14:textId="77777777" w:rsidR="005936C1" w:rsidRPr="00E4647B" w:rsidRDefault="005936C1">
            <w:pPr>
              <w:pStyle w:val="BodyText"/>
              <w:jc w:val="center"/>
              <w:pPrChange w:id="20" w:author="Ed George" w:date="2011-07-27T09:58:00Z">
                <w:pPr>
                  <w:pStyle w:val="BodyText"/>
                </w:pPr>
              </w:pPrChange>
            </w:pPr>
            <w:r w:rsidRPr="00E4647B">
              <w:t>3</w:t>
            </w:r>
          </w:p>
        </w:tc>
        <w:tc>
          <w:tcPr>
            <w:tcW w:w="812" w:type="dxa"/>
          </w:tcPr>
          <w:p w14:paraId="51FC6F91" w14:textId="77777777" w:rsidR="005936C1" w:rsidRPr="00E4647B" w:rsidRDefault="005936C1">
            <w:pPr>
              <w:pStyle w:val="BodyText"/>
              <w:jc w:val="center"/>
              <w:pPrChange w:id="21" w:author="Ed George" w:date="2011-07-27T09:58:00Z">
                <w:pPr>
                  <w:pStyle w:val="BodyText"/>
                </w:pPr>
              </w:pPrChange>
            </w:pPr>
            <w:r w:rsidRPr="00E4647B">
              <w:t>3</w:t>
            </w:r>
          </w:p>
        </w:tc>
      </w:tr>
      <w:tr w:rsidR="005936C1" w:rsidRPr="00E4647B" w14:paraId="22627FAF" w14:textId="77777777">
        <w:trPr>
          <w:jc w:val="center"/>
        </w:trPr>
        <w:tc>
          <w:tcPr>
            <w:tcW w:w="1786" w:type="dxa"/>
          </w:tcPr>
          <w:p w14:paraId="2624EC42" w14:textId="77777777" w:rsidR="005936C1" w:rsidRPr="00E4647B" w:rsidRDefault="005936C1" w:rsidP="00150782">
            <w:pPr>
              <w:pStyle w:val="BodyText"/>
            </w:pPr>
            <w:r w:rsidRPr="00E4647B">
              <w:t>White</w:t>
            </w:r>
          </w:p>
        </w:tc>
        <w:tc>
          <w:tcPr>
            <w:tcW w:w="908" w:type="dxa"/>
          </w:tcPr>
          <w:p w14:paraId="71885FF6" w14:textId="77777777" w:rsidR="005936C1" w:rsidRPr="00E4647B" w:rsidRDefault="005936C1">
            <w:pPr>
              <w:pStyle w:val="BodyText"/>
              <w:jc w:val="center"/>
              <w:pPrChange w:id="22" w:author="Ed George" w:date="2011-07-27T09:58:00Z">
                <w:pPr>
                  <w:pStyle w:val="BodyText"/>
                </w:pPr>
              </w:pPrChange>
            </w:pPr>
            <w:r w:rsidRPr="00E4647B">
              <w:t>0.95</w:t>
            </w:r>
          </w:p>
        </w:tc>
        <w:tc>
          <w:tcPr>
            <w:tcW w:w="908" w:type="dxa"/>
          </w:tcPr>
          <w:p w14:paraId="17D66538" w14:textId="77777777" w:rsidR="005936C1" w:rsidRPr="00E4647B" w:rsidRDefault="005936C1">
            <w:pPr>
              <w:pStyle w:val="BodyText"/>
              <w:jc w:val="center"/>
              <w:pPrChange w:id="23" w:author="Ed George" w:date="2011-07-27T09:58:00Z">
                <w:pPr>
                  <w:pStyle w:val="BodyText"/>
                </w:pPr>
              </w:pPrChange>
            </w:pPr>
            <w:r w:rsidRPr="00E4647B">
              <w:t>1</w:t>
            </w:r>
          </w:p>
        </w:tc>
        <w:tc>
          <w:tcPr>
            <w:tcW w:w="892" w:type="dxa"/>
          </w:tcPr>
          <w:p w14:paraId="16F5CAC5" w14:textId="77777777" w:rsidR="005936C1" w:rsidRPr="00E4647B" w:rsidRDefault="005936C1">
            <w:pPr>
              <w:pStyle w:val="BodyText"/>
              <w:jc w:val="center"/>
              <w:pPrChange w:id="24" w:author="Ed George" w:date="2011-07-27T09:58:00Z">
                <w:pPr>
                  <w:pStyle w:val="BodyText"/>
                </w:pPr>
              </w:pPrChange>
            </w:pPr>
            <w:r w:rsidRPr="00E4647B">
              <w:t>1</w:t>
            </w:r>
          </w:p>
        </w:tc>
        <w:tc>
          <w:tcPr>
            <w:tcW w:w="1065" w:type="dxa"/>
          </w:tcPr>
          <w:p w14:paraId="6E70AE99" w14:textId="77777777" w:rsidR="005936C1" w:rsidRPr="00E4647B" w:rsidRDefault="005936C1">
            <w:pPr>
              <w:pStyle w:val="BodyText"/>
              <w:jc w:val="center"/>
              <w:pPrChange w:id="25" w:author="Ed George" w:date="2011-07-27T09:58:00Z">
                <w:pPr>
                  <w:pStyle w:val="BodyText"/>
                </w:pPr>
              </w:pPrChange>
            </w:pPr>
            <w:r w:rsidRPr="00E4647B">
              <w:t>1</w:t>
            </w:r>
          </w:p>
        </w:tc>
        <w:tc>
          <w:tcPr>
            <w:tcW w:w="753" w:type="dxa"/>
          </w:tcPr>
          <w:p w14:paraId="73E704E9" w14:textId="77777777" w:rsidR="005936C1" w:rsidRPr="00E4647B" w:rsidRDefault="005936C1">
            <w:pPr>
              <w:pStyle w:val="BodyText"/>
              <w:jc w:val="center"/>
              <w:pPrChange w:id="26" w:author="Ed George" w:date="2011-07-27T09:58:00Z">
                <w:pPr>
                  <w:pStyle w:val="BodyText"/>
                </w:pPr>
              </w:pPrChange>
            </w:pPr>
            <w:r w:rsidRPr="00E4647B">
              <w:t>1</w:t>
            </w:r>
          </w:p>
        </w:tc>
        <w:tc>
          <w:tcPr>
            <w:tcW w:w="812" w:type="dxa"/>
          </w:tcPr>
          <w:p w14:paraId="00B45D0E" w14:textId="77777777" w:rsidR="005936C1" w:rsidRPr="00E4647B" w:rsidRDefault="005936C1">
            <w:pPr>
              <w:pStyle w:val="BodyText"/>
              <w:jc w:val="center"/>
              <w:pPrChange w:id="27" w:author="Ed George" w:date="2011-07-27T09:58:00Z">
                <w:pPr>
                  <w:pStyle w:val="BodyText"/>
                </w:pPr>
              </w:pPrChange>
            </w:pPr>
            <w:r w:rsidRPr="00E4647B" w:rsidDel="00A36483">
              <w:t>1.1</w:t>
            </w:r>
          </w:p>
        </w:tc>
      </w:tr>
    </w:tbl>
    <w:p w14:paraId="37C92CC0" w14:textId="77777777" w:rsidR="005936C1" w:rsidRDefault="005936C1" w:rsidP="00150782">
      <w:pPr>
        <w:pStyle w:val="BodyText"/>
      </w:pPr>
    </w:p>
    <w:p w14:paraId="3BC68E5D" w14:textId="77777777" w:rsidR="005936C1" w:rsidRDefault="005936C1" w:rsidP="00150782">
      <w:pPr>
        <w:pStyle w:val="BodyText"/>
      </w:pPr>
      <w:r>
        <w:t>Suppose the second roll gives</w:t>
      </w:r>
    </w:p>
    <w:p w14:paraId="4B506864" w14:textId="77777777" w:rsidR="005936C1" w:rsidRDefault="00B901C2" w:rsidP="00B901C2">
      <w:pPr>
        <w:pStyle w:val="BodyText"/>
        <w:spacing w:before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936C1">
        <w:t>(Green 4) (Red 2) (White 6)</w:t>
      </w:r>
    </w:p>
    <w:p w14:paraId="66C19FAA" w14:textId="77777777" w:rsidR="005936C1" w:rsidRDefault="005936C1" w:rsidP="00150782">
      <w:pPr>
        <w:pStyle w:val="BodyText"/>
      </w:pPr>
    </w:p>
    <w:p w14:paraId="2D1726B5" w14:textId="77777777" w:rsidR="005936C1" w:rsidRDefault="005936C1" w:rsidP="00150782">
      <w:pPr>
        <w:pStyle w:val="BodyText"/>
      </w:pPr>
      <w:r>
        <w:t>By compounding, you get</w:t>
      </w:r>
    </w:p>
    <w:p w14:paraId="6C34C172" w14:textId="77777777" w:rsidR="005936C1" w:rsidRPr="0071236A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936C1" w:rsidRPr="0071236A">
        <w:t>Green:</w:t>
      </w:r>
      <w:r w:rsidR="005936C1" w:rsidRPr="0071236A">
        <w:tab/>
        <w:t xml:space="preserve">$900  </w:t>
      </w:r>
      <w:proofErr w:type="gramStart"/>
      <w:r w:rsidR="005936C1" w:rsidRPr="0071236A">
        <w:t>·  1.1</w:t>
      </w:r>
      <w:proofErr w:type="gramEnd"/>
      <w:r w:rsidR="005936C1" w:rsidRPr="0071236A">
        <w:t xml:space="preserve">   = $990</w:t>
      </w:r>
    </w:p>
    <w:p w14:paraId="3EEE2E7F" w14:textId="77777777" w:rsidR="005936C1" w:rsidRPr="0071236A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936C1" w:rsidRPr="0071236A">
        <w:t>Red:</w:t>
      </w:r>
      <w:r w:rsidR="005936C1" w:rsidRPr="0071236A">
        <w:tab/>
      </w:r>
      <w:r w:rsidR="00DE1691">
        <w:tab/>
      </w:r>
      <w:r w:rsidR="005936C1" w:rsidRPr="0071236A">
        <w:t>$3000 · 0.2   = $600</w:t>
      </w:r>
    </w:p>
    <w:p w14:paraId="527A902F" w14:textId="77777777" w:rsidR="005936C1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936C1" w:rsidRPr="0071236A">
        <w:t xml:space="preserve">White:  </w:t>
      </w:r>
      <w:r w:rsidR="005936C1" w:rsidRPr="0071236A">
        <w:tab/>
        <w:t>$1000 · 1.1   = $1100</w:t>
      </w:r>
    </w:p>
    <w:p w14:paraId="42FA30F1" w14:textId="77777777" w:rsidR="005936C1" w:rsidRDefault="005936C1" w:rsidP="00150782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6"/>
        <w:gridCol w:w="908"/>
        <w:gridCol w:w="908"/>
        <w:gridCol w:w="892"/>
        <w:gridCol w:w="1065"/>
        <w:gridCol w:w="753"/>
        <w:gridCol w:w="812"/>
      </w:tblGrid>
      <w:tr w:rsidR="005936C1" w:rsidRPr="00E4647B" w14:paraId="5A29FF4E" w14:textId="77777777">
        <w:trPr>
          <w:jc w:val="center"/>
        </w:trPr>
        <w:tc>
          <w:tcPr>
            <w:tcW w:w="1786" w:type="dxa"/>
            <w:shd w:val="clear" w:color="auto" w:fill="FFFF66"/>
          </w:tcPr>
          <w:p w14:paraId="13346D89" w14:textId="77777777" w:rsidR="005936C1" w:rsidRPr="00E4647B" w:rsidRDefault="005936C1" w:rsidP="00150782">
            <w:pPr>
              <w:pStyle w:val="BodyText"/>
            </w:pPr>
            <w:r w:rsidRPr="00E4647B">
              <w:t>Die value</w:t>
            </w:r>
          </w:p>
        </w:tc>
        <w:tc>
          <w:tcPr>
            <w:tcW w:w="908" w:type="dxa"/>
            <w:shd w:val="clear" w:color="auto" w:fill="FFFF66"/>
          </w:tcPr>
          <w:p w14:paraId="5D5AEE65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1</w:t>
            </w:r>
          </w:p>
        </w:tc>
        <w:tc>
          <w:tcPr>
            <w:tcW w:w="908" w:type="dxa"/>
            <w:shd w:val="clear" w:color="auto" w:fill="FFFF66"/>
          </w:tcPr>
          <w:p w14:paraId="0478796E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2</w:t>
            </w:r>
          </w:p>
        </w:tc>
        <w:tc>
          <w:tcPr>
            <w:tcW w:w="892" w:type="dxa"/>
            <w:shd w:val="clear" w:color="auto" w:fill="FFFF66"/>
          </w:tcPr>
          <w:p w14:paraId="1CD7112F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3</w:t>
            </w:r>
          </w:p>
        </w:tc>
        <w:tc>
          <w:tcPr>
            <w:tcW w:w="1065" w:type="dxa"/>
            <w:shd w:val="clear" w:color="auto" w:fill="FFFF66"/>
          </w:tcPr>
          <w:p w14:paraId="01BAEF9A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4</w:t>
            </w:r>
          </w:p>
        </w:tc>
        <w:tc>
          <w:tcPr>
            <w:tcW w:w="753" w:type="dxa"/>
            <w:shd w:val="clear" w:color="auto" w:fill="FFFF66"/>
          </w:tcPr>
          <w:p w14:paraId="7B868AE8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5</w:t>
            </w:r>
          </w:p>
        </w:tc>
        <w:tc>
          <w:tcPr>
            <w:tcW w:w="812" w:type="dxa"/>
            <w:shd w:val="clear" w:color="auto" w:fill="FFFF66"/>
          </w:tcPr>
          <w:p w14:paraId="738BEDAD" w14:textId="77777777" w:rsidR="005936C1" w:rsidRPr="00E4647B" w:rsidRDefault="005936C1" w:rsidP="00745736">
            <w:pPr>
              <w:pStyle w:val="BodyText"/>
              <w:jc w:val="center"/>
            </w:pPr>
            <w:r w:rsidRPr="00E4647B">
              <w:t>6</w:t>
            </w:r>
          </w:p>
        </w:tc>
      </w:tr>
      <w:tr w:rsidR="005936C1" w:rsidRPr="00E4647B" w14:paraId="7F7F6DB7" w14:textId="77777777">
        <w:trPr>
          <w:jc w:val="center"/>
        </w:trPr>
        <w:tc>
          <w:tcPr>
            <w:tcW w:w="1786" w:type="dxa"/>
          </w:tcPr>
          <w:p w14:paraId="18343E1D" w14:textId="77777777" w:rsidR="005936C1" w:rsidRPr="00E4647B" w:rsidRDefault="005936C1" w:rsidP="00150782">
            <w:pPr>
              <w:pStyle w:val="BodyText"/>
            </w:pPr>
            <w:r w:rsidRPr="00E4647B">
              <w:t>Green</w:t>
            </w:r>
          </w:p>
        </w:tc>
        <w:tc>
          <w:tcPr>
            <w:tcW w:w="908" w:type="dxa"/>
          </w:tcPr>
          <w:p w14:paraId="273F8BCB" w14:textId="77777777" w:rsidR="005936C1" w:rsidRPr="00E4647B" w:rsidRDefault="005936C1">
            <w:pPr>
              <w:pStyle w:val="BodyText"/>
              <w:jc w:val="center"/>
              <w:pPrChange w:id="28" w:author="Ed George" w:date="2011-07-27T09:58:00Z">
                <w:pPr>
                  <w:pStyle w:val="BodyText"/>
                </w:pPr>
              </w:pPrChange>
            </w:pPr>
            <w:r w:rsidRPr="00E4647B">
              <w:t>0.8</w:t>
            </w:r>
          </w:p>
        </w:tc>
        <w:tc>
          <w:tcPr>
            <w:tcW w:w="908" w:type="dxa"/>
          </w:tcPr>
          <w:p w14:paraId="4BE2B97F" w14:textId="77777777" w:rsidR="005936C1" w:rsidRPr="00E4647B" w:rsidRDefault="005936C1">
            <w:pPr>
              <w:pStyle w:val="BodyText"/>
              <w:jc w:val="center"/>
              <w:pPrChange w:id="29" w:author="Ed George" w:date="2011-07-27T09:58:00Z">
                <w:pPr>
                  <w:pStyle w:val="BodyText"/>
                </w:pPr>
              </w:pPrChange>
            </w:pPr>
            <w:r w:rsidRPr="00E4647B">
              <w:t>0.9</w:t>
            </w:r>
          </w:p>
        </w:tc>
        <w:tc>
          <w:tcPr>
            <w:tcW w:w="892" w:type="dxa"/>
          </w:tcPr>
          <w:p w14:paraId="53F3134E" w14:textId="77777777" w:rsidR="005936C1" w:rsidRPr="00E4647B" w:rsidRDefault="005936C1">
            <w:pPr>
              <w:pStyle w:val="BodyText"/>
              <w:jc w:val="center"/>
              <w:pPrChange w:id="30" w:author="Ed George" w:date="2011-07-27T09:58:00Z">
                <w:pPr>
                  <w:pStyle w:val="BodyText"/>
                </w:pPr>
              </w:pPrChange>
            </w:pPr>
            <w:r w:rsidRPr="00E4647B">
              <w:t>1.1</w:t>
            </w:r>
          </w:p>
        </w:tc>
        <w:tc>
          <w:tcPr>
            <w:tcW w:w="1065" w:type="dxa"/>
          </w:tcPr>
          <w:p w14:paraId="2F386CD5" w14:textId="77777777" w:rsidR="005936C1" w:rsidRPr="00E4647B" w:rsidRDefault="005936C1">
            <w:pPr>
              <w:pStyle w:val="BodyText"/>
              <w:jc w:val="center"/>
              <w:pPrChange w:id="31" w:author="Ed George" w:date="2011-07-27T09:58:00Z">
                <w:pPr>
                  <w:pStyle w:val="BodyText"/>
                </w:pPr>
              </w:pPrChange>
            </w:pPr>
            <w:r w:rsidRPr="00E4647B">
              <w:t>1.1</w:t>
            </w:r>
          </w:p>
        </w:tc>
        <w:tc>
          <w:tcPr>
            <w:tcW w:w="753" w:type="dxa"/>
          </w:tcPr>
          <w:p w14:paraId="22B3E486" w14:textId="77777777" w:rsidR="005936C1" w:rsidRPr="00E4647B" w:rsidRDefault="005936C1">
            <w:pPr>
              <w:pStyle w:val="BodyText"/>
              <w:jc w:val="center"/>
              <w:pPrChange w:id="32" w:author="Ed George" w:date="2011-07-27T09:58:00Z">
                <w:pPr>
                  <w:pStyle w:val="BodyText"/>
                </w:pPr>
              </w:pPrChange>
            </w:pPr>
            <w:r w:rsidRPr="00E4647B">
              <w:t>1.2</w:t>
            </w:r>
          </w:p>
        </w:tc>
        <w:tc>
          <w:tcPr>
            <w:tcW w:w="812" w:type="dxa"/>
          </w:tcPr>
          <w:p w14:paraId="6A52A48C" w14:textId="77777777" w:rsidR="005936C1" w:rsidRPr="00E4647B" w:rsidRDefault="005936C1">
            <w:pPr>
              <w:pStyle w:val="BodyText"/>
              <w:jc w:val="center"/>
              <w:pPrChange w:id="33" w:author="Ed George" w:date="2011-07-27T09:58:00Z">
                <w:pPr>
                  <w:pStyle w:val="BodyText"/>
                </w:pPr>
              </w:pPrChange>
            </w:pPr>
            <w:r w:rsidRPr="00E4647B">
              <w:t>1.4</w:t>
            </w:r>
          </w:p>
        </w:tc>
      </w:tr>
      <w:tr w:rsidR="005936C1" w:rsidRPr="00E4647B" w14:paraId="0C22899C" w14:textId="77777777">
        <w:trPr>
          <w:jc w:val="center"/>
        </w:trPr>
        <w:tc>
          <w:tcPr>
            <w:tcW w:w="1786" w:type="dxa"/>
          </w:tcPr>
          <w:p w14:paraId="56A10409" w14:textId="77777777" w:rsidR="005936C1" w:rsidRPr="00E4647B" w:rsidRDefault="005936C1" w:rsidP="00150782">
            <w:pPr>
              <w:pStyle w:val="BodyText"/>
            </w:pPr>
            <w:r w:rsidRPr="00E4647B">
              <w:t>Red</w:t>
            </w:r>
          </w:p>
        </w:tc>
        <w:tc>
          <w:tcPr>
            <w:tcW w:w="908" w:type="dxa"/>
          </w:tcPr>
          <w:p w14:paraId="7A249F2A" w14:textId="77777777" w:rsidR="005936C1" w:rsidRPr="00E4647B" w:rsidRDefault="005936C1">
            <w:pPr>
              <w:pStyle w:val="BodyText"/>
              <w:jc w:val="center"/>
              <w:pPrChange w:id="34" w:author="Ed George" w:date="2011-07-27T09:58:00Z">
                <w:pPr>
                  <w:pStyle w:val="BodyText"/>
                </w:pPr>
              </w:pPrChange>
            </w:pPr>
            <w:r w:rsidRPr="00E4647B">
              <w:t>0.06</w:t>
            </w:r>
          </w:p>
        </w:tc>
        <w:tc>
          <w:tcPr>
            <w:tcW w:w="908" w:type="dxa"/>
          </w:tcPr>
          <w:p w14:paraId="69FAFC8D" w14:textId="77777777" w:rsidR="005936C1" w:rsidRPr="00E4647B" w:rsidRDefault="005936C1">
            <w:pPr>
              <w:pStyle w:val="BodyText"/>
              <w:jc w:val="center"/>
              <w:pPrChange w:id="35" w:author="Ed George" w:date="2011-07-27T09:58:00Z">
                <w:pPr>
                  <w:pStyle w:val="BodyText"/>
                </w:pPr>
              </w:pPrChange>
            </w:pPr>
            <w:r w:rsidRPr="00E4647B">
              <w:t>0.2</w:t>
            </w:r>
          </w:p>
        </w:tc>
        <w:tc>
          <w:tcPr>
            <w:tcW w:w="892" w:type="dxa"/>
          </w:tcPr>
          <w:p w14:paraId="5CB79572" w14:textId="77777777" w:rsidR="005936C1" w:rsidRPr="00E4647B" w:rsidRDefault="005936C1">
            <w:pPr>
              <w:pStyle w:val="BodyText"/>
              <w:jc w:val="center"/>
              <w:pPrChange w:id="36" w:author="Ed George" w:date="2011-07-27T09:58:00Z">
                <w:pPr>
                  <w:pStyle w:val="BodyText"/>
                </w:pPr>
              </w:pPrChange>
            </w:pPr>
            <w:r w:rsidRPr="00E4647B">
              <w:t>1</w:t>
            </w:r>
          </w:p>
        </w:tc>
        <w:tc>
          <w:tcPr>
            <w:tcW w:w="1065" w:type="dxa"/>
          </w:tcPr>
          <w:p w14:paraId="09ED29A8" w14:textId="77777777" w:rsidR="005936C1" w:rsidRPr="00E4647B" w:rsidRDefault="005936C1">
            <w:pPr>
              <w:pStyle w:val="BodyText"/>
              <w:jc w:val="center"/>
              <w:pPrChange w:id="37" w:author="Ed George" w:date="2011-07-27T09:58:00Z">
                <w:pPr>
                  <w:pStyle w:val="BodyText"/>
                </w:pPr>
              </w:pPrChange>
            </w:pPr>
            <w:r w:rsidRPr="00E4647B">
              <w:t>3</w:t>
            </w:r>
          </w:p>
        </w:tc>
        <w:tc>
          <w:tcPr>
            <w:tcW w:w="753" w:type="dxa"/>
          </w:tcPr>
          <w:p w14:paraId="6A63D371" w14:textId="77777777" w:rsidR="005936C1" w:rsidRPr="00E4647B" w:rsidRDefault="005936C1">
            <w:pPr>
              <w:pStyle w:val="BodyText"/>
              <w:jc w:val="center"/>
              <w:pPrChange w:id="38" w:author="Ed George" w:date="2011-07-27T09:58:00Z">
                <w:pPr>
                  <w:pStyle w:val="BodyText"/>
                </w:pPr>
              </w:pPrChange>
            </w:pPr>
            <w:r w:rsidRPr="00E4647B">
              <w:t>3</w:t>
            </w:r>
          </w:p>
        </w:tc>
        <w:tc>
          <w:tcPr>
            <w:tcW w:w="812" w:type="dxa"/>
          </w:tcPr>
          <w:p w14:paraId="12B385D9" w14:textId="77777777" w:rsidR="005936C1" w:rsidRPr="00E4647B" w:rsidRDefault="005936C1">
            <w:pPr>
              <w:pStyle w:val="BodyText"/>
              <w:jc w:val="center"/>
              <w:pPrChange w:id="39" w:author="Ed George" w:date="2011-07-27T09:58:00Z">
                <w:pPr>
                  <w:pStyle w:val="BodyText"/>
                </w:pPr>
              </w:pPrChange>
            </w:pPr>
            <w:r w:rsidRPr="00E4647B">
              <w:t>3</w:t>
            </w:r>
          </w:p>
        </w:tc>
      </w:tr>
      <w:tr w:rsidR="005936C1" w:rsidRPr="00E4647B" w14:paraId="65DA6E3E" w14:textId="77777777">
        <w:trPr>
          <w:jc w:val="center"/>
        </w:trPr>
        <w:tc>
          <w:tcPr>
            <w:tcW w:w="1786" w:type="dxa"/>
          </w:tcPr>
          <w:p w14:paraId="2405ECDB" w14:textId="77777777" w:rsidR="005936C1" w:rsidRPr="00E4647B" w:rsidRDefault="005936C1" w:rsidP="00150782">
            <w:pPr>
              <w:pStyle w:val="BodyText"/>
            </w:pPr>
            <w:r w:rsidRPr="00E4647B">
              <w:t>White</w:t>
            </w:r>
          </w:p>
        </w:tc>
        <w:tc>
          <w:tcPr>
            <w:tcW w:w="908" w:type="dxa"/>
          </w:tcPr>
          <w:p w14:paraId="125C5678" w14:textId="77777777" w:rsidR="005936C1" w:rsidRPr="00E4647B" w:rsidRDefault="005936C1">
            <w:pPr>
              <w:pStyle w:val="BodyText"/>
              <w:jc w:val="center"/>
              <w:pPrChange w:id="40" w:author="Ed George" w:date="2011-07-27T09:58:00Z">
                <w:pPr>
                  <w:pStyle w:val="BodyText"/>
                </w:pPr>
              </w:pPrChange>
            </w:pPr>
            <w:r w:rsidRPr="00E4647B">
              <w:t>0.95</w:t>
            </w:r>
          </w:p>
        </w:tc>
        <w:tc>
          <w:tcPr>
            <w:tcW w:w="908" w:type="dxa"/>
          </w:tcPr>
          <w:p w14:paraId="7B6DE2F3" w14:textId="77777777" w:rsidR="005936C1" w:rsidRPr="00E4647B" w:rsidRDefault="005936C1">
            <w:pPr>
              <w:pStyle w:val="BodyText"/>
              <w:jc w:val="center"/>
              <w:pPrChange w:id="41" w:author="Ed George" w:date="2011-07-27T09:58:00Z">
                <w:pPr>
                  <w:pStyle w:val="BodyText"/>
                </w:pPr>
              </w:pPrChange>
            </w:pPr>
            <w:r w:rsidRPr="00E4647B">
              <w:t>1</w:t>
            </w:r>
          </w:p>
        </w:tc>
        <w:tc>
          <w:tcPr>
            <w:tcW w:w="892" w:type="dxa"/>
          </w:tcPr>
          <w:p w14:paraId="41A88EAC" w14:textId="77777777" w:rsidR="005936C1" w:rsidRPr="00E4647B" w:rsidRDefault="005936C1">
            <w:pPr>
              <w:pStyle w:val="BodyText"/>
              <w:jc w:val="center"/>
              <w:pPrChange w:id="42" w:author="Ed George" w:date="2011-07-27T09:58:00Z">
                <w:pPr>
                  <w:pStyle w:val="BodyText"/>
                </w:pPr>
              </w:pPrChange>
            </w:pPr>
            <w:r w:rsidRPr="00E4647B">
              <w:t>1</w:t>
            </w:r>
          </w:p>
        </w:tc>
        <w:tc>
          <w:tcPr>
            <w:tcW w:w="1065" w:type="dxa"/>
          </w:tcPr>
          <w:p w14:paraId="7A7622D7" w14:textId="77777777" w:rsidR="005936C1" w:rsidRPr="00E4647B" w:rsidRDefault="005936C1">
            <w:pPr>
              <w:pStyle w:val="BodyText"/>
              <w:jc w:val="center"/>
              <w:pPrChange w:id="43" w:author="Ed George" w:date="2011-07-27T09:58:00Z">
                <w:pPr>
                  <w:pStyle w:val="BodyText"/>
                </w:pPr>
              </w:pPrChange>
            </w:pPr>
            <w:r w:rsidRPr="00E4647B">
              <w:t>1</w:t>
            </w:r>
          </w:p>
        </w:tc>
        <w:tc>
          <w:tcPr>
            <w:tcW w:w="753" w:type="dxa"/>
          </w:tcPr>
          <w:p w14:paraId="21238173" w14:textId="77777777" w:rsidR="005936C1" w:rsidRPr="00E4647B" w:rsidRDefault="005936C1">
            <w:pPr>
              <w:pStyle w:val="BodyText"/>
              <w:jc w:val="center"/>
              <w:pPrChange w:id="44" w:author="Ed George" w:date="2011-07-27T09:58:00Z">
                <w:pPr>
                  <w:pStyle w:val="BodyText"/>
                </w:pPr>
              </w:pPrChange>
            </w:pPr>
            <w:r w:rsidRPr="00E4647B">
              <w:t>1</w:t>
            </w:r>
          </w:p>
        </w:tc>
        <w:tc>
          <w:tcPr>
            <w:tcW w:w="812" w:type="dxa"/>
          </w:tcPr>
          <w:p w14:paraId="6A29EF9E" w14:textId="77777777" w:rsidR="005936C1" w:rsidRPr="00E4647B" w:rsidRDefault="005936C1">
            <w:pPr>
              <w:pStyle w:val="BodyText"/>
              <w:jc w:val="center"/>
              <w:pPrChange w:id="45" w:author="Ed George" w:date="2011-07-27T09:58:00Z">
                <w:pPr>
                  <w:pStyle w:val="BodyText"/>
                </w:pPr>
              </w:pPrChange>
            </w:pPr>
            <w:r w:rsidRPr="00E4647B" w:rsidDel="00A36483">
              <w:t>1.1</w:t>
            </w:r>
          </w:p>
        </w:tc>
      </w:tr>
    </w:tbl>
    <w:p w14:paraId="07C4254E" w14:textId="77777777" w:rsidR="005936C1" w:rsidRDefault="005936C1" w:rsidP="00B901C2">
      <w:pPr>
        <w:pStyle w:val="BodyText"/>
        <w:spacing w:before="120"/>
      </w:pPr>
      <w:r>
        <w:t>Note that Green went down by 10% and then up by 10%, but ended up losing value.</w:t>
      </w:r>
    </w:p>
    <w:p w14:paraId="0AD7E094" w14:textId="77777777" w:rsidR="005936C1" w:rsidRDefault="005936C1" w:rsidP="00150782">
      <w:pPr>
        <w:pStyle w:val="BodyText"/>
      </w:pPr>
    </w:p>
    <w:p w14:paraId="16CF4CEF" w14:textId="77777777" w:rsidR="005936C1" w:rsidRDefault="005936C1" w:rsidP="00150782">
      <w:pPr>
        <w:pStyle w:val="BodyText"/>
      </w:pPr>
      <w:r>
        <w:t>Why does that happen?</w:t>
      </w:r>
    </w:p>
    <w:p w14:paraId="29C72506" w14:textId="77777777" w:rsidR="005936C1" w:rsidRPr="002B0825" w:rsidRDefault="005936C1" w:rsidP="00150782">
      <w:pPr>
        <w:pStyle w:val="Heading1"/>
      </w:pPr>
      <w:r w:rsidRPr="002B0825">
        <w:lastRenderedPageBreak/>
        <w:t>A Class Experiment</w:t>
      </w:r>
    </w:p>
    <w:p w14:paraId="57E4137F" w14:textId="77777777" w:rsidR="005936C1" w:rsidRDefault="005936C1" w:rsidP="00150782">
      <w:pPr>
        <w:pStyle w:val="BodyText"/>
      </w:pPr>
      <w:r>
        <w:t>Form teams of 3 to 4 students.</w:t>
      </w:r>
    </w:p>
    <w:p w14:paraId="63CCD171" w14:textId="77777777" w:rsidR="005936C1" w:rsidRDefault="005936C1" w:rsidP="00150782">
      <w:pPr>
        <w:pStyle w:val="BodyText"/>
      </w:pPr>
    </w:p>
    <w:p w14:paraId="438BC1E1" w14:textId="77777777" w:rsidR="005936C1" w:rsidRDefault="005936C1" w:rsidP="00150782">
      <w:pPr>
        <w:pStyle w:val="BodyText"/>
      </w:pPr>
      <w:r>
        <w:t>Start with $1,000 in each investment and carry out the simulation for 20 years of returns. Each roll of all three dice represents one year.</w:t>
      </w:r>
    </w:p>
    <w:p w14:paraId="6399A8CE" w14:textId="77777777" w:rsidR="005936C1" w:rsidRDefault="005936C1" w:rsidP="00150782">
      <w:pPr>
        <w:pStyle w:val="BodyText"/>
      </w:pPr>
    </w:p>
    <w:p w14:paraId="18EDDF66" w14:textId="77777777" w:rsidR="005936C1" w:rsidRDefault="005936C1" w:rsidP="00150782">
      <w:pPr>
        <w:pStyle w:val="BodyText"/>
      </w:pPr>
      <w:r>
        <w:t>Roles for team members:</w:t>
      </w:r>
    </w:p>
    <w:p w14:paraId="78A0097E" w14:textId="77777777" w:rsidR="005936C1" w:rsidRDefault="005936C1" w:rsidP="00150782">
      <w:pPr>
        <w:pStyle w:val="BodyText"/>
      </w:pPr>
    </w:p>
    <w:p w14:paraId="2E9924E1" w14:textId="77777777" w:rsidR="005936C1" w:rsidRDefault="005936C1" w:rsidP="00150782">
      <w:pPr>
        <w:pStyle w:val="BodyQuotation"/>
      </w:pPr>
      <w:r>
        <w:t>“Nature” rolls the dice.</w:t>
      </w:r>
    </w:p>
    <w:p w14:paraId="44289A30" w14:textId="77777777" w:rsidR="005936C1" w:rsidRDefault="005936C1" w:rsidP="00150782">
      <w:pPr>
        <w:pStyle w:val="BodyQuotation"/>
      </w:pPr>
      <w:r>
        <w:t>“Market” finds the dice and records outcome.</w:t>
      </w:r>
    </w:p>
    <w:p w14:paraId="64B00418" w14:textId="77777777" w:rsidR="005936C1" w:rsidRDefault="005936C1" w:rsidP="00150782">
      <w:pPr>
        <w:pStyle w:val="BodyQuotation"/>
      </w:pPr>
      <w:r>
        <w:t>“Accountant” keeps track of what happens.</w:t>
      </w:r>
    </w:p>
    <w:p w14:paraId="4F99F2B2" w14:textId="77777777" w:rsidR="005936C1" w:rsidRDefault="005936C1" w:rsidP="00150782">
      <w:pPr>
        <w:pStyle w:val="BodyQuotation"/>
      </w:pPr>
      <w:r>
        <w:t>Others manage and keep the rest making progress.</w:t>
      </w:r>
    </w:p>
    <w:p w14:paraId="600078AB" w14:textId="77777777" w:rsidR="005936C1" w:rsidRDefault="005936C1" w:rsidP="00150782">
      <w:pPr>
        <w:pStyle w:val="BodyText"/>
      </w:pPr>
    </w:p>
    <w:p w14:paraId="0D222871" w14:textId="77777777" w:rsidR="005936C1" w:rsidRDefault="005936C1" w:rsidP="00150782">
      <w:pPr>
        <w:pStyle w:val="BodyText"/>
      </w:pPr>
      <w:r>
        <w:t>Record the sequence of results on the results form as shown on the next page.</w:t>
      </w:r>
    </w:p>
    <w:p w14:paraId="7276353D" w14:textId="77777777" w:rsidR="005936C1" w:rsidDel="00A36483" w:rsidRDefault="005936C1" w:rsidP="00150782">
      <w:pPr>
        <w:pStyle w:val="BodyText"/>
      </w:pPr>
    </w:p>
    <w:p w14:paraId="3BE55C39" w14:textId="77777777" w:rsidR="005936C1" w:rsidRDefault="005936C1" w:rsidP="00150782">
      <w:pPr>
        <w:pStyle w:val="BodyText"/>
      </w:pPr>
      <w:r>
        <w:br w:type="page"/>
      </w:r>
      <w:r>
        <w:lastRenderedPageBreak/>
        <w:t>We’ve filled in the first two rounds to match the previous two outcomes to illustrate the calculations. Use the outcomes from rolling the dice to determine what happens to your investments.</w:t>
      </w:r>
    </w:p>
    <w:p w14:paraId="690FC24F" w14:textId="77777777" w:rsidR="005936C1" w:rsidRDefault="005936C1" w:rsidP="00150782">
      <w:pPr>
        <w:pStyle w:val="BodyText"/>
      </w:pPr>
    </w:p>
    <w:tbl>
      <w:tblPr>
        <w:tblW w:w="0" w:type="auto"/>
        <w:jc w:val="center"/>
        <w:tblInd w:w="-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3"/>
        <w:gridCol w:w="1255"/>
        <w:gridCol w:w="1256"/>
        <w:gridCol w:w="1255"/>
        <w:gridCol w:w="1256"/>
      </w:tblGrid>
      <w:tr w:rsidR="005936C1" w:rsidRPr="00E754B6" w14:paraId="33B25C5A" w14:textId="77777777">
        <w:trPr>
          <w:jc w:val="center"/>
        </w:trPr>
        <w:tc>
          <w:tcPr>
            <w:tcW w:w="2303" w:type="dxa"/>
          </w:tcPr>
          <w:p w14:paraId="1C9E351B" w14:textId="77777777" w:rsidR="005936C1" w:rsidRPr="006E7FE4" w:rsidRDefault="005936C1" w:rsidP="00150782">
            <w:pPr>
              <w:pStyle w:val="BodyText"/>
            </w:pPr>
            <w:r w:rsidRPr="006E7FE4">
              <w:t>Round</w:t>
            </w:r>
          </w:p>
        </w:tc>
        <w:tc>
          <w:tcPr>
            <w:tcW w:w="1255" w:type="dxa"/>
          </w:tcPr>
          <w:p w14:paraId="7C680F91" w14:textId="77777777" w:rsidR="005936C1" w:rsidRPr="006E7FE4" w:rsidRDefault="005936C1" w:rsidP="00150782">
            <w:pPr>
              <w:pStyle w:val="BodyText"/>
            </w:pPr>
            <w:r w:rsidRPr="006E7FE4">
              <w:t>Green</w:t>
            </w:r>
          </w:p>
        </w:tc>
        <w:tc>
          <w:tcPr>
            <w:tcW w:w="1256" w:type="dxa"/>
          </w:tcPr>
          <w:p w14:paraId="3F2A27CF" w14:textId="77777777" w:rsidR="005936C1" w:rsidRPr="006E7FE4" w:rsidRDefault="005936C1" w:rsidP="00150782">
            <w:pPr>
              <w:pStyle w:val="BodyText"/>
            </w:pPr>
            <w:r w:rsidRPr="006E7FE4">
              <w:t>Red</w:t>
            </w:r>
          </w:p>
        </w:tc>
        <w:tc>
          <w:tcPr>
            <w:tcW w:w="1255" w:type="dxa"/>
          </w:tcPr>
          <w:p w14:paraId="4F460D09" w14:textId="77777777" w:rsidR="005936C1" w:rsidRPr="006E7FE4" w:rsidRDefault="005936C1" w:rsidP="00150782">
            <w:pPr>
              <w:pStyle w:val="BodyText"/>
            </w:pPr>
            <w:r w:rsidRPr="006E7FE4">
              <w:t>White</w:t>
            </w:r>
          </w:p>
        </w:tc>
        <w:tc>
          <w:tcPr>
            <w:tcW w:w="1256" w:type="dxa"/>
          </w:tcPr>
          <w:p w14:paraId="4D6EEE22" w14:textId="77777777" w:rsidR="005936C1" w:rsidRPr="00E754B6" w:rsidRDefault="005936C1" w:rsidP="00150782">
            <w:pPr>
              <w:pStyle w:val="BodyText"/>
            </w:pPr>
          </w:p>
        </w:tc>
      </w:tr>
      <w:tr w:rsidR="005936C1" w:rsidRPr="00E754B6" w14:paraId="638D6CA0" w14:textId="77777777">
        <w:trPr>
          <w:jc w:val="center"/>
        </w:trPr>
        <w:tc>
          <w:tcPr>
            <w:tcW w:w="2303" w:type="dxa"/>
            <w:tcBorders>
              <w:bottom w:val="nil"/>
            </w:tcBorders>
            <w:shd w:val="pct15" w:color="auto" w:fill="auto"/>
          </w:tcPr>
          <w:p w14:paraId="5C8DC5E8" w14:textId="77777777" w:rsidR="005936C1" w:rsidRPr="00E754B6" w:rsidRDefault="005936C1" w:rsidP="00150782">
            <w:pPr>
              <w:pStyle w:val="BodyText"/>
            </w:pPr>
            <w:r w:rsidRPr="00E754B6">
              <w:t>Starting value</w:t>
            </w:r>
          </w:p>
        </w:tc>
        <w:tc>
          <w:tcPr>
            <w:tcW w:w="1255" w:type="dxa"/>
            <w:tcBorders>
              <w:bottom w:val="nil"/>
            </w:tcBorders>
            <w:shd w:val="pct15" w:color="auto" w:fill="auto"/>
          </w:tcPr>
          <w:p w14:paraId="45EE2D9F" w14:textId="77777777" w:rsidR="005936C1" w:rsidRPr="00E754B6" w:rsidRDefault="005936C1">
            <w:pPr>
              <w:pStyle w:val="BodyText"/>
              <w:jc w:val="center"/>
              <w:pPrChange w:id="46" w:author="Ed George" w:date="2011-07-27T09:59:00Z">
                <w:pPr>
                  <w:pStyle w:val="BodyText"/>
                </w:pPr>
              </w:pPrChange>
            </w:pPr>
            <w:r w:rsidRPr="00E754B6">
              <w:t>$1,000</w:t>
            </w:r>
          </w:p>
        </w:tc>
        <w:tc>
          <w:tcPr>
            <w:tcW w:w="1256" w:type="dxa"/>
            <w:tcBorders>
              <w:bottom w:val="nil"/>
            </w:tcBorders>
            <w:shd w:val="pct15" w:color="auto" w:fill="auto"/>
          </w:tcPr>
          <w:p w14:paraId="5D590C85" w14:textId="77777777" w:rsidR="005936C1" w:rsidRPr="00E754B6" w:rsidRDefault="005936C1">
            <w:pPr>
              <w:pStyle w:val="BodyText"/>
              <w:jc w:val="center"/>
              <w:pPrChange w:id="47" w:author="Ed George" w:date="2011-07-27T09:59:00Z">
                <w:pPr>
                  <w:pStyle w:val="BodyText"/>
                </w:pPr>
              </w:pPrChange>
            </w:pPr>
            <w:r w:rsidRPr="00E754B6">
              <w:t>$1</w:t>
            </w:r>
            <w:r>
              <w:t>,</w:t>
            </w:r>
            <w:r w:rsidRPr="00E754B6">
              <w:t>000</w:t>
            </w:r>
          </w:p>
        </w:tc>
        <w:tc>
          <w:tcPr>
            <w:tcW w:w="1255" w:type="dxa"/>
            <w:tcBorders>
              <w:bottom w:val="nil"/>
            </w:tcBorders>
            <w:shd w:val="pct15" w:color="auto" w:fill="auto"/>
          </w:tcPr>
          <w:p w14:paraId="3C422967" w14:textId="77777777" w:rsidR="005936C1" w:rsidRPr="00E754B6" w:rsidRDefault="005936C1">
            <w:pPr>
              <w:pStyle w:val="BodyText"/>
              <w:jc w:val="center"/>
              <w:pPrChange w:id="48" w:author="Ed George" w:date="2011-07-27T09:59:00Z">
                <w:pPr>
                  <w:pStyle w:val="BodyText"/>
                </w:pPr>
              </w:pPrChange>
            </w:pPr>
            <w:r w:rsidRPr="00E754B6">
              <w:t>$1</w:t>
            </w:r>
            <w:r>
              <w:t>,</w:t>
            </w:r>
            <w:r w:rsidRPr="00E754B6">
              <w:t>000</w:t>
            </w:r>
          </w:p>
        </w:tc>
        <w:tc>
          <w:tcPr>
            <w:tcW w:w="1256" w:type="dxa"/>
            <w:tcBorders>
              <w:bottom w:val="nil"/>
            </w:tcBorders>
            <w:shd w:val="pct15" w:color="auto" w:fill="auto"/>
          </w:tcPr>
          <w:p w14:paraId="513B1B26" w14:textId="77777777" w:rsidR="005936C1" w:rsidRPr="00E754B6" w:rsidRDefault="005936C1" w:rsidP="00150782">
            <w:pPr>
              <w:pStyle w:val="BodyText"/>
            </w:pPr>
          </w:p>
        </w:tc>
      </w:tr>
      <w:tr w:rsidR="005936C1" w:rsidRPr="00E754B6" w14:paraId="3574176E" w14:textId="77777777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14:paraId="438D1E93" w14:textId="77777777" w:rsidR="005936C1" w:rsidRPr="00E754B6" w:rsidRDefault="005936C1" w:rsidP="00150782">
            <w:pPr>
              <w:pStyle w:val="BodyText"/>
            </w:pPr>
            <w:proofErr w:type="gramStart"/>
            <w:r w:rsidRPr="00E754B6">
              <w:t>gross</w:t>
            </w:r>
            <w:proofErr w:type="gramEnd"/>
            <w:r w:rsidRPr="00E754B6">
              <w:t xml:space="preserve"> return</w:t>
            </w:r>
            <w:r w:rsidRPr="006E7FE4">
              <w:rPr>
                <w:vertAlign w:val="subscript"/>
              </w:rPr>
              <w:t>1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14:paraId="17DACF30" w14:textId="77777777" w:rsidR="005936C1" w:rsidRPr="00E754B6" w:rsidRDefault="005936C1">
            <w:pPr>
              <w:pStyle w:val="BodyText"/>
              <w:jc w:val="center"/>
              <w:pPrChange w:id="49" w:author="Ed George" w:date="2011-07-27T09:59:00Z">
                <w:pPr>
                  <w:pStyle w:val="BodyText"/>
                </w:pPr>
              </w:pPrChange>
            </w:pPr>
            <w:r w:rsidRPr="00E754B6">
              <w:t>0.9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14:paraId="404B197D" w14:textId="77777777" w:rsidR="005936C1" w:rsidRPr="00E754B6" w:rsidRDefault="005936C1">
            <w:pPr>
              <w:pStyle w:val="BodyText"/>
              <w:jc w:val="center"/>
              <w:pPrChange w:id="50" w:author="Ed George" w:date="2011-07-27T09:59:00Z">
                <w:pPr>
                  <w:pStyle w:val="BodyText"/>
                </w:pPr>
              </w:pPrChange>
            </w:pPr>
            <w:r w:rsidRPr="00E754B6">
              <w:t>3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14:paraId="1C1D9AF7" w14:textId="77777777" w:rsidR="005936C1" w:rsidRPr="00E754B6" w:rsidRDefault="005936C1">
            <w:pPr>
              <w:pStyle w:val="BodyText"/>
              <w:jc w:val="center"/>
              <w:pPrChange w:id="51" w:author="Ed George" w:date="2011-07-27T09:59:00Z">
                <w:pPr>
                  <w:pStyle w:val="BodyText"/>
                </w:pPr>
              </w:pPrChange>
            </w:pPr>
            <w:r w:rsidRPr="00E754B6">
              <w:t>1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14:paraId="36CEC54E" w14:textId="77777777" w:rsidR="005936C1" w:rsidRPr="00E754B6" w:rsidRDefault="005936C1" w:rsidP="00150782">
            <w:pPr>
              <w:pStyle w:val="BodyText"/>
            </w:pPr>
          </w:p>
        </w:tc>
      </w:tr>
      <w:tr w:rsidR="005936C1" w:rsidRPr="00E754B6" w14:paraId="2A9497CA" w14:textId="77777777">
        <w:trPr>
          <w:jc w:val="center"/>
        </w:trPr>
        <w:tc>
          <w:tcPr>
            <w:tcW w:w="230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pct15" w:color="auto" w:fill="auto"/>
          </w:tcPr>
          <w:p w14:paraId="41B3A57C" w14:textId="77777777" w:rsidR="005936C1" w:rsidRPr="00E754B6" w:rsidRDefault="005936C1" w:rsidP="00150782">
            <w:pPr>
              <w:pStyle w:val="BodyText"/>
            </w:pPr>
            <w:proofErr w:type="gramStart"/>
            <w:r w:rsidRPr="00E754B6">
              <w:t>value</w:t>
            </w:r>
            <w:r w:rsidRPr="006E7FE4">
              <w:rPr>
                <w:vertAlign w:val="subscript"/>
              </w:rPr>
              <w:t>1</w:t>
            </w:r>
            <w:proofErr w:type="gramEnd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pct15" w:color="auto" w:fill="auto"/>
          </w:tcPr>
          <w:p w14:paraId="23E06DAD" w14:textId="77777777" w:rsidR="005936C1" w:rsidRPr="00E754B6" w:rsidRDefault="005936C1">
            <w:pPr>
              <w:pStyle w:val="BodyText"/>
              <w:jc w:val="center"/>
              <w:pPrChange w:id="52" w:author="Ed George" w:date="2011-07-27T09:59:00Z">
                <w:pPr>
                  <w:pStyle w:val="BodyText"/>
                </w:pPr>
              </w:pPrChange>
            </w:pPr>
            <w:r w:rsidRPr="00E754B6">
              <w:t>900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73DC4156" w14:textId="77777777" w:rsidR="005936C1" w:rsidRPr="00E754B6" w:rsidRDefault="005936C1">
            <w:pPr>
              <w:pStyle w:val="BodyText"/>
              <w:jc w:val="center"/>
              <w:pPrChange w:id="53" w:author="Ed George" w:date="2011-07-27T09:59:00Z">
                <w:pPr>
                  <w:pStyle w:val="BodyText"/>
                </w:pPr>
              </w:pPrChange>
            </w:pPr>
            <w:r w:rsidRPr="00E754B6">
              <w:t>3,000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63C388FC" w14:textId="77777777" w:rsidR="005936C1" w:rsidRPr="00E754B6" w:rsidRDefault="005936C1">
            <w:pPr>
              <w:pStyle w:val="BodyText"/>
              <w:jc w:val="center"/>
              <w:pPrChange w:id="54" w:author="Ed George" w:date="2011-07-27T09:59:00Z">
                <w:pPr>
                  <w:pStyle w:val="BodyText"/>
                </w:pPr>
              </w:pPrChange>
            </w:pPr>
            <w:r w:rsidRPr="00E754B6">
              <w:t>1,000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pct15" w:color="auto" w:fill="auto"/>
          </w:tcPr>
          <w:p w14:paraId="5F6B186B" w14:textId="77777777" w:rsidR="005936C1" w:rsidRPr="00E754B6" w:rsidRDefault="005936C1" w:rsidP="00150782">
            <w:pPr>
              <w:pStyle w:val="BodyText"/>
            </w:pPr>
          </w:p>
        </w:tc>
      </w:tr>
      <w:tr w:rsidR="005936C1" w:rsidRPr="00E754B6" w14:paraId="3A6EBE12" w14:textId="77777777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14:paraId="218FEED6" w14:textId="77777777" w:rsidR="005936C1" w:rsidRPr="00E754B6" w:rsidRDefault="005936C1" w:rsidP="00150782">
            <w:pPr>
              <w:pStyle w:val="BodyText"/>
            </w:pPr>
            <w:bookmarkStart w:id="55" w:name="OLE_LINK3"/>
            <w:bookmarkStart w:id="56" w:name="OLE_LINK4"/>
            <w:proofErr w:type="gramStart"/>
            <w:r w:rsidRPr="00E754B6">
              <w:t>gross</w:t>
            </w:r>
            <w:proofErr w:type="gramEnd"/>
            <w:r w:rsidRPr="00E754B6">
              <w:t xml:space="preserve"> return</w:t>
            </w:r>
            <w:bookmarkEnd w:id="55"/>
            <w:bookmarkEnd w:id="56"/>
            <w:r w:rsidRPr="006E7FE4">
              <w:rPr>
                <w:vertAlign w:val="subscript"/>
              </w:rPr>
              <w:t>2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14:paraId="29CA420A" w14:textId="77777777" w:rsidR="005936C1" w:rsidRPr="00E754B6" w:rsidRDefault="005936C1">
            <w:pPr>
              <w:pStyle w:val="BodyText"/>
              <w:jc w:val="center"/>
              <w:pPrChange w:id="57" w:author="Ed George" w:date="2011-07-27T09:59:00Z">
                <w:pPr>
                  <w:pStyle w:val="BodyText"/>
                </w:pPr>
              </w:pPrChange>
            </w:pPr>
            <w:r w:rsidRPr="00E754B6">
              <w:t>1.1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14:paraId="4F54393F" w14:textId="77777777" w:rsidR="005936C1" w:rsidRPr="00E754B6" w:rsidRDefault="005936C1">
            <w:pPr>
              <w:pStyle w:val="BodyText"/>
              <w:jc w:val="center"/>
              <w:pPrChange w:id="58" w:author="Ed George" w:date="2011-07-27T09:59:00Z">
                <w:pPr>
                  <w:pStyle w:val="BodyText"/>
                </w:pPr>
              </w:pPrChange>
            </w:pPr>
            <w:r w:rsidRPr="00E754B6">
              <w:t>0.2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14:paraId="6D2507E4" w14:textId="77777777" w:rsidR="005936C1" w:rsidRPr="00E754B6" w:rsidRDefault="005936C1">
            <w:pPr>
              <w:pStyle w:val="BodyText"/>
              <w:jc w:val="center"/>
              <w:pPrChange w:id="59" w:author="Ed George" w:date="2011-07-27T09:59:00Z">
                <w:pPr>
                  <w:pStyle w:val="BodyText"/>
                </w:pPr>
              </w:pPrChange>
            </w:pPr>
            <w:r w:rsidRPr="00E754B6">
              <w:t>1.1</w:t>
            </w: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14:paraId="40ACA625" w14:textId="77777777" w:rsidR="005936C1" w:rsidRPr="00E754B6" w:rsidRDefault="005936C1" w:rsidP="00150782">
            <w:pPr>
              <w:pStyle w:val="BodyText"/>
            </w:pPr>
          </w:p>
        </w:tc>
      </w:tr>
      <w:tr w:rsidR="005936C1" w:rsidRPr="00E754B6" w14:paraId="12640064" w14:textId="77777777">
        <w:trPr>
          <w:jc w:val="center"/>
        </w:trPr>
        <w:tc>
          <w:tcPr>
            <w:tcW w:w="2303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457E9035" w14:textId="77777777" w:rsidR="005936C1" w:rsidRPr="00E754B6" w:rsidRDefault="005936C1" w:rsidP="00150782">
            <w:pPr>
              <w:pStyle w:val="BodyText"/>
            </w:pPr>
            <w:proofErr w:type="gramStart"/>
            <w:r w:rsidRPr="00E754B6">
              <w:t>value</w:t>
            </w:r>
            <w:r w:rsidRPr="006E7FE4">
              <w:rPr>
                <w:vertAlign w:val="subscript"/>
              </w:rPr>
              <w:t>2</w:t>
            </w:r>
            <w:proofErr w:type="gramEnd"/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236F08AA" w14:textId="77777777" w:rsidR="005936C1" w:rsidRPr="00E754B6" w:rsidRDefault="005936C1">
            <w:pPr>
              <w:pStyle w:val="BodyText"/>
              <w:jc w:val="center"/>
              <w:pPrChange w:id="60" w:author="Ed George" w:date="2011-07-27T09:59:00Z">
                <w:pPr>
                  <w:pStyle w:val="BodyText"/>
                </w:pPr>
              </w:pPrChange>
            </w:pPr>
            <w:r w:rsidRPr="00E754B6">
              <w:t>990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75AC1934" w14:textId="77777777" w:rsidR="005936C1" w:rsidRPr="00E754B6" w:rsidRDefault="005936C1">
            <w:pPr>
              <w:pStyle w:val="BodyText"/>
              <w:jc w:val="center"/>
              <w:pPrChange w:id="61" w:author="Ed George" w:date="2011-07-27T09:59:00Z">
                <w:pPr>
                  <w:pStyle w:val="BodyText"/>
                </w:pPr>
              </w:pPrChange>
            </w:pPr>
            <w:r w:rsidRPr="00E754B6">
              <w:t>600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664FC99D" w14:textId="77777777" w:rsidR="005936C1" w:rsidRPr="00E754B6" w:rsidRDefault="005936C1">
            <w:pPr>
              <w:pStyle w:val="BodyText"/>
              <w:jc w:val="center"/>
              <w:pPrChange w:id="62" w:author="Ed George" w:date="2011-07-27T09:59:00Z">
                <w:pPr>
                  <w:pStyle w:val="BodyText"/>
                </w:pPr>
              </w:pPrChange>
            </w:pPr>
            <w:r w:rsidRPr="00E754B6">
              <w:t>1,100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1DF67144" w14:textId="77777777" w:rsidR="005936C1" w:rsidRPr="00E754B6" w:rsidRDefault="005936C1" w:rsidP="00150782">
            <w:pPr>
              <w:pStyle w:val="BodyText"/>
            </w:pPr>
          </w:p>
        </w:tc>
      </w:tr>
      <w:tr w:rsidR="005936C1" w:rsidRPr="00E754B6" w14:paraId="39E55518" w14:textId="77777777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14:paraId="216FC922" w14:textId="77777777" w:rsidR="005936C1" w:rsidRPr="00E754B6" w:rsidRDefault="005936C1" w:rsidP="00150782">
            <w:pPr>
              <w:pStyle w:val="BodyText"/>
            </w:pPr>
            <w:proofErr w:type="gramStart"/>
            <w:r w:rsidRPr="00E754B6">
              <w:t>gross</w:t>
            </w:r>
            <w:proofErr w:type="gramEnd"/>
            <w:r w:rsidRPr="00E754B6">
              <w:t xml:space="preserve"> return</w:t>
            </w:r>
            <w:r w:rsidRPr="006E7FE4">
              <w:rPr>
                <w:vertAlign w:val="subscript"/>
              </w:rPr>
              <w:t>3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14:paraId="5883D7CB" w14:textId="77777777" w:rsidR="005936C1" w:rsidRPr="00E754B6" w:rsidRDefault="005936C1" w:rsidP="00150782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14:paraId="54FA7AA9" w14:textId="77777777" w:rsidR="005936C1" w:rsidRPr="00E754B6" w:rsidRDefault="005936C1" w:rsidP="00150782">
            <w:pPr>
              <w:pStyle w:val="BodyText"/>
            </w:pP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14:paraId="28407F29" w14:textId="77777777" w:rsidR="005936C1" w:rsidRPr="00E754B6" w:rsidRDefault="005936C1" w:rsidP="00150782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14:paraId="4D5B1299" w14:textId="77777777" w:rsidR="005936C1" w:rsidRPr="00E754B6" w:rsidRDefault="005936C1" w:rsidP="00150782">
            <w:pPr>
              <w:pStyle w:val="BodyText"/>
            </w:pPr>
          </w:p>
        </w:tc>
      </w:tr>
      <w:tr w:rsidR="005936C1" w:rsidRPr="00E754B6" w14:paraId="11748370" w14:textId="77777777">
        <w:trPr>
          <w:jc w:val="center"/>
        </w:trPr>
        <w:tc>
          <w:tcPr>
            <w:tcW w:w="2303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2DFE4792" w14:textId="77777777" w:rsidR="005936C1" w:rsidRPr="00E754B6" w:rsidRDefault="005936C1" w:rsidP="00150782">
            <w:pPr>
              <w:pStyle w:val="BodyText"/>
            </w:pPr>
            <w:proofErr w:type="gramStart"/>
            <w:r w:rsidRPr="00E754B6">
              <w:t>value</w:t>
            </w:r>
            <w:r w:rsidRPr="006E7FE4">
              <w:rPr>
                <w:vertAlign w:val="subscript"/>
              </w:rPr>
              <w:t>3</w:t>
            </w:r>
            <w:proofErr w:type="gramEnd"/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0F0C7B51" w14:textId="77777777" w:rsidR="005936C1" w:rsidRPr="00E754B6" w:rsidRDefault="005936C1" w:rsidP="00150782">
            <w:pPr>
              <w:pStyle w:val="BodyText"/>
            </w:pPr>
            <w:r w:rsidRPr="006E7FE4">
              <w:t xml:space="preserve"> 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6CE38CA5" w14:textId="77777777" w:rsidR="005936C1" w:rsidRPr="00E754B6" w:rsidRDefault="005936C1" w:rsidP="00150782">
            <w:pPr>
              <w:pStyle w:val="BodyText"/>
            </w:pPr>
            <w:r w:rsidRPr="006E7FE4">
              <w:t xml:space="preserve"> </w:t>
            </w:r>
          </w:p>
        </w:tc>
        <w:tc>
          <w:tcPr>
            <w:tcW w:w="1255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709774F3" w14:textId="77777777" w:rsidR="005936C1" w:rsidRPr="00E754B6" w:rsidRDefault="005936C1" w:rsidP="00150782">
            <w:pPr>
              <w:pStyle w:val="BodyText"/>
            </w:pPr>
            <w:r w:rsidRPr="006E7FE4">
              <w:t xml:space="preserve"> </w:t>
            </w:r>
          </w:p>
        </w:tc>
        <w:tc>
          <w:tcPr>
            <w:tcW w:w="1256" w:type="dxa"/>
            <w:tcBorders>
              <w:top w:val="single" w:sz="4" w:space="0" w:color="auto"/>
              <w:bottom w:val="nil"/>
            </w:tcBorders>
            <w:shd w:val="pct15" w:color="auto" w:fill="auto"/>
          </w:tcPr>
          <w:p w14:paraId="7D6E7467" w14:textId="77777777" w:rsidR="005936C1" w:rsidRPr="00E754B6" w:rsidRDefault="005936C1" w:rsidP="00150782">
            <w:pPr>
              <w:pStyle w:val="BodyText"/>
            </w:pPr>
          </w:p>
        </w:tc>
      </w:tr>
      <w:tr w:rsidR="005936C1" w:rsidRPr="008C056E" w14:paraId="6CA5C450" w14:textId="77777777">
        <w:trPr>
          <w:jc w:val="center"/>
        </w:trPr>
        <w:tc>
          <w:tcPr>
            <w:tcW w:w="2303" w:type="dxa"/>
            <w:tcBorders>
              <w:top w:val="nil"/>
              <w:bottom w:val="single" w:sz="4" w:space="0" w:color="auto"/>
            </w:tcBorders>
          </w:tcPr>
          <w:p w14:paraId="3DE32871" w14:textId="77777777" w:rsidR="005936C1" w:rsidRPr="008C056E" w:rsidRDefault="005936C1" w:rsidP="00150782">
            <w:pPr>
              <w:pStyle w:val="BodyText"/>
            </w:pPr>
            <w:proofErr w:type="gramStart"/>
            <w:r w:rsidRPr="00E754B6">
              <w:t>gross</w:t>
            </w:r>
            <w:proofErr w:type="gramEnd"/>
            <w:r w:rsidRPr="00E754B6">
              <w:t xml:space="preserve"> return</w:t>
            </w:r>
            <w:r w:rsidRPr="006E7FE4">
              <w:rPr>
                <w:vertAlign w:val="subscript"/>
              </w:rPr>
              <w:t>4</w:t>
            </w: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14:paraId="4E935F33" w14:textId="77777777" w:rsidR="005936C1" w:rsidRPr="008C056E" w:rsidRDefault="005936C1" w:rsidP="00150782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14:paraId="06B813CD" w14:textId="77777777" w:rsidR="005936C1" w:rsidRPr="008C056E" w:rsidRDefault="005936C1" w:rsidP="00150782">
            <w:pPr>
              <w:pStyle w:val="BodyText"/>
            </w:pPr>
          </w:p>
        </w:tc>
        <w:tc>
          <w:tcPr>
            <w:tcW w:w="1255" w:type="dxa"/>
            <w:tcBorders>
              <w:top w:val="nil"/>
              <w:bottom w:val="single" w:sz="4" w:space="0" w:color="auto"/>
            </w:tcBorders>
          </w:tcPr>
          <w:p w14:paraId="5EDC6501" w14:textId="77777777" w:rsidR="005936C1" w:rsidRPr="008C056E" w:rsidRDefault="005936C1" w:rsidP="00150782">
            <w:pPr>
              <w:pStyle w:val="BodyText"/>
            </w:pPr>
          </w:p>
        </w:tc>
        <w:tc>
          <w:tcPr>
            <w:tcW w:w="1256" w:type="dxa"/>
            <w:tcBorders>
              <w:top w:val="nil"/>
              <w:bottom w:val="single" w:sz="4" w:space="0" w:color="auto"/>
            </w:tcBorders>
          </w:tcPr>
          <w:p w14:paraId="481BC6C8" w14:textId="77777777" w:rsidR="005936C1" w:rsidRPr="008C056E" w:rsidRDefault="005936C1" w:rsidP="00150782">
            <w:pPr>
              <w:pStyle w:val="BodyText"/>
            </w:pPr>
          </w:p>
        </w:tc>
      </w:tr>
    </w:tbl>
    <w:p w14:paraId="2E693337" w14:textId="77777777" w:rsidR="005936C1" w:rsidRDefault="005936C1" w:rsidP="00150782">
      <w:pPr>
        <w:pStyle w:val="BodyText"/>
      </w:pPr>
    </w:p>
    <w:p w14:paraId="14DE8C17" w14:textId="77777777" w:rsidR="005936C1" w:rsidRDefault="005936C1" w:rsidP="00150782">
      <w:pPr>
        <w:pStyle w:val="BodyText"/>
      </w:pPr>
    </w:p>
    <w:p w14:paraId="38B1104B" w14:textId="77777777" w:rsidR="005936C1" w:rsidRDefault="005936C1" w:rsidP="00150782">
      <w:pPr>
        <w:pStyle w:val="BodyText"/>
      </w:pPr>
      <w:r>
        <w:t xml:space="preserve">What happened? </w:t>
      </w:r>
    </w:p>
    <w:p w14:paraId="7BCAE116" w14:textId="77777777" w:rsidR="005936C1" w:rsidRDefault="005936C1" w:rsidP="00150782">
      <w:pPr>
        <w:pStyle w:val="BodyText"/>
      </w:pPr>
    </w:p>
    <w:p w14:paraId="312A1303" w14:textId="77777777" w:rsidR="005936C1" w:rsidRDefault="005936C1" w:rsidP="00150782">
      <w:pPr>
        <w:pStyle w:val="BodyText"/>
      </w:pPr>
      <w:r>
        <w:t>Are you surprised?</w:t>
      </w:r>
    </w:p>
    <w:p w14:paraId="3628240C" w14:textId="77777777" w:rsidR="005936C1" w:rsidRPr="002B0825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2B0825">
        <w:lastRenderedPageBreak/>
        <w:t>A Hybrid Investment</w:t>
      </w:r>
    </w:p>
    <w:p w14:paraId="3CFB9E8D" w14:textId="77777777" w:rsidR="005936C1" w:rsidRDefault="005936C1" w:rsidP="00150782">
      <w:pPr>
        <w:pStyle w:val="BodyText"/>
      </w:pPr>
      <w:r>
        <w:t xml:space="preserve">Consider a fourth </w:t>
      </w:r>
      <w:proofErr w:type="gramStart"/>
      <w:r>
        <w:t>investment which</w:t>
      </w:r>
      <w:proofErr w:type="gramEnd"/>
      <w:r>
        <w:t xml:space="preserve"> puts half in Red and half in White</w:t>
      </w:r>
      <w:r w:rsidRPr="00770A47">
        <w:rPr>
          <w:b/>
          <w:sz w:val="24"/>
          <w:szCs w:val="24"/>
        </w:rPr>
        <w:t>—</w:t>
      </w:r>
      <w:r>
        <w:t>call it Pink.</w:t>
      </w:r>
    </w:p>
    <w:p w14:paraId="1BFE57EC" w14:textId="77777777" w:rsidR="005936C1" w:rsidRDefault="005936C1" w:rsidP="00150782">
      <w:pPr>
        <w:pStyle w:val="BodyText"/>
        <w:rPr>
          <w:b/>
        </w:rPr>
      </w:pPr>
      <w:r>
        <w:t xml:space="preserve">The gross return on Pink is just the average of the gross return in each round on </w:t>
      </w:r>
      <w:r w:rsidRPr="00C11DCA">
        <w:t>Red and White</w:t>
      </w:r>
      <w:r>
        <w:t xml:space="preserve">. So you can find out what happens to </w:t>
      </w:r>
      <w:proofErr w:type="gramStart"/>
      <w:r>
        <w:t>Pink</w:t>
      </w:r>
      <w:proofErr w:type="gramEnd"/>
      <w:r>
        <w:t xml:space="preserve"> without needing to roll the dice further.</w:t>
      </w:r>
    </w:p>
    <w:p w14:paraId="077FC444" w14:textId="77777777" w:rsidR="005936C1" w:rsidRDefault="005936C1" w:rsidP="00150782">
      <w:pPr>
        <w:pStyle w:val="BodyText"/>
      </w:pPr>
    </w:p>
    <w:p w14:paraId="4B991BC6" w14:textId="77777777" w:rsidR="005936C1" w:rsidRDefault="005936C1" w:rsidP="00150782">
      <w:pPr>
        <w:pStyle w:val="BodyText"/>
      </w:pPr>
      <w:r>
        <w:t xml:space="preserve">For example, for the first round illustrated on </w:t>
      </w:r>
      <w:proofErr w:type="spellStart"/>
      <w:r>
        <w:t>p</w:t>
      </w:r>
      <w:r w:rsidR="00422D24">
        <w:t>g</w:t>
      </w:r>
      <w:proofErr w:type="spellEnd"/>
      <w:r>
        <w:t xml:space="preserve"> </w:t>
      </w:r>
      <w:r w:rsidR="00422D24">
        <w:t>3</w:t>
      </w:r>
      <w:r>
        <w:t>-7, the gross return on Pink is the average of the gross return on Red and White, namely (3+1)/2 = 2.</w:t>
      </w:r>
    </w:p>
    <w:p w14:paraId="4BCB682D" w14:textId="77777777" w:rsidR="005936C1" w:rsidRDefault="005936C1" w:rsidP="00150782">
      <w:pPr>
        <w:pStyle w:val="BodyText"/>
      </w:pPr>
    </w:p>
    <w:p w14:paraId="556859BE" w14:textId="77777777" w:rsidR="005936C1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 w:rsidR="005936C1" w:rsidRPr="0084079C">
        <w:t>Pink:</w:t>
      </w:r>
      <w:r w:rsidR="00745736">
        <w:tab/>
      </w:r>
      <w:r w:rsidR="005936C1" w:rsidRPr="0084079C">
        <w:t xml:space="preserve"> $1,000 · 2  = $2,000</w:t>
      </w:r>
    </w:p>
    <w:p w14:paraId="1F47AE3C" w14:textId="77777777" w:rsidR="005936C1" w:rsidRDefault="005936C1" w:rsidP="00150782">
      <w:pPr>
        <w:pStyle w:val="BodyText"/>
      </w:pPr>
    </w:p>
    <w:p w14:paraId="1BF3EFF8" w14:textId="77777777" w:rsidR="005936C1" w:rsidRDefault="005936C1" w:rsidP="00150782">
      <w:pPr>
        <w:pStyle w:val="BodyText"/>
      </w:pPr>
      <w:r>
        <w:t xml:space="preserve">In the second round, the gross </w:t>
      </w:r>
      <w:r w:rsidDel="00A36483">
        <w:t>return</w:t>
      </w:r>
      <w:r>
        <w:t xml:space="preserve"> on Pink would be (0.2 + 1.1)/2 = 0.65 yielding</w:t>
      </w:r>
    </w:p>
    <w:p w14:paraId="7849AB19" w14:textId="77777777" w:rsidR="005936C1" w:rsidRDefault="005936C1" w:rsidP="00150782">
      <w:pPr>
        <w:pStyle w:val="BodyText"/>
      </w:pPr>
    </w:p>
    <w:p w14:paraId="3D35CC27" w14:textId="77777777" w:rsidR="005936C1" w:rsidRDefault="00B901C2" w:rsidP="00150782">
      <w:pPr>
        <w:pStyle w:val="BodyText"/>
      </w:pPr>
      <w:r>
        <w:tab/>
      </w:r>
      <w:r>
        <w:tab/>
      </w:r>
      <w:r>
        <w:tab/>
      </w:r>
      <w:r>
        <w:tab/>
      </w:r>
      <w:r w:rsidR="005936C1">
        <w:t xml:space="preserve">Pink: </w:t>
      </w:r>
      <w:r w:rsidR="00745736">
        <w:tab/>
      </w:r>
      <w:r w:rsidR="005936C1">
        <w:t>$2,000 · 0.65  = $1,300</w:t>
      </w:r>
    </w:p>
    <w:p w14:paraId="53E5C790" w14:textId="77777777" w:rsidR="005936C1" w:rsidRDefault="005936C1" w:rsidP="00150782">
      <w:pPr>
        <w:pStyle w:val="BodyText"/>
      </w:pPr>
    </w:p>
    <w:p w14:paraId="3125BF86" w14:textId="77777777" w:rsidR="005936C1" w:rsidRDefault="005936C1" w:rsidP="00150782">
      <w:pPr>
        <w:pStyle w:val="BodyText"/>
      </w:pPr>
      <w:r>
        <w:t>How does Pink fare in your simulation?  (</w:t>
      </w:r>
      <w:r w:rsidDel="00A36483">
        <w:t>N</w:t>
      </w:r>
      <w:r>
        <w:t>o more dice tossing. Just compute the gross returns using the information recorded on your data sheet).</w:t>
      </w:r>
    </w:p>
    <w:p w14:paraId="103133DA" w14:textId="77777777" w:rsidR="005936C1" w:rsidRPr="005C7A0E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5C7A0E">
        <w:lastRenderedPageBreak/>
        <w:t>Performing the Simulation on a Computer</w:t>
      </w:r>
    </w:p>
    <w:p w14:paraId="4A9EE033" w14:textId="77777777" w:rsidR="005936C1" w:rsidRDefault="005936C1" w:rsidP="00E30840">
      <w:pPr>
        <w:pStyle w:val="BodyText"/>
        <w:spacing w:after="120"/>
      </w:pPr>
      <w:r>
        <w:t xml:space="preserve">The file </w:t>
      </w:r>
      <w:proofErr w:type="spellStart"/>
      <w:proofErr w:type="gramStart"/>
      <w:r w:rsidRPr="0084079C">
        <w:rPr>
          <w:i/>
        </w:rPr>
        <w:t>dicesim.JMP</w:t>
      </w:r>
      <w:proofErr w:type="spellEnd"/>
      <w:proofErr w:type="gramEnd"/>
      <w:r>
        <w:t xml:space="preserve"> is set up to perform the simulation in JMP. Opening the file and adding 20 rows yields:</w:t>
      </w:r>
    </w:p>
    <w:p w14:paraId="4C0BF299" w14:textId="77777777" w:rsidR="005936C1" w:rsidRDefault="00486EA3" w:rsidP="005936C1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AB6C188" wp14:editId="702B3879">
            <wp:extent cx="7426960" cy="4582160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96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6AAE8" w14:textId="77777777" w:rsidR="005936C1" w:rsidRDefault="005936C1" w:rsidP="00150782">
      <w:pPr>
        <w:pStyle w:val="BodyText"/>
      </w:pPr>
      <w:r>
        <w:lastRenderedPageBreak/>
        <w:t>Essentially, the computer “rolls the dice” in the three columns: Red Die, White Die, and Green Die.</w:t>
      </w:r>
      <w:r w:rsidRPr="0084079C">
        <w:rPr>
          <w:rStyle w:val="FootnoteReference"/>
          <w:color w:val="000000"/>
          <w:sz w:val="28"/>
          <w:szCs w:val="28"/>
        </w:rPr>
        <w:footnoteReference w:id="4"/>
      </w:r>
    </w:p>
    <w:p w14:paraId="5AB73928" w14:textId="77777777" w:rsidR="005936C1" w:rsidRDefault="005936C1" w:rsidP="00150782">
      <w:pPr>
        <w:pStyle w:val="BodyText"/>
      </w:pPr>
    </w:p>
    <w:p w14:paraId="42189A2F" w14:textId="77777777" w:rsidR="005936C1" w:rsidRDefault="005936C1" w:rsidP="00150782">
      <w:pPr>
        <w:pStyle w:val="BodyText"/>
      </w:pPr>
      <w:r>
        <w:t>Note the persistent behavior of each of these four investments, especially if you let the computer do a few more rounds. Which investment consistently wins?</w:t>
      </w:r>
    </w:p>
    <w:p w14:paraId="44DFDC88" w14:textId="77777777" w:rsidR="005936C1" w:rsidRDefault="005936C1" w:rsidP="00150782">
      <w:pPr>
        <w:pStyle w:val="Heading1"/>
      </w:pPr>
    </w:p>
    <w:p w14:paraId="5B1C36FB" w14:textId="77777777" w:rsidR="005936C1" w:rsidRPr="005C7A0E" w:rsidRDefault="005936C1" w:rsidP="00150782">
      <w:pPr>
        <w:pStyle w:val="Heading1"/>
      </w:pPr>
      <w:r w:rsidRPr="005C7A0E">
        <w:t>Variances and Volatility Drag</w:t>
      </w:r>
    </w:p>
    <w:p w14:paraId="64761266" w14:textId="77777777" w:rsidR="005936C1" w:rsidRDefault="005936C1" w:rsidP="00150782">
      <w:pPr>
        <w:pStyle w:val="BodyText"/>
      </w:pPr>
      <w:r>
        <w:t>Let’s turn to understanding the simulation results.</w:t>
      </w:r>
    </w:p>
    <w:p w14:paraId="20ACBD61" w14:textId="77777777" w:rsidR="005936C1" w:rsidRDefault="005936C1" w:rsidP="00150782">
      <w:pPr>
        <w:pStyle w:val="BodyText"/>
      </w:pPr>
    </w:p>
    <w:p w14:paraId="1DEA026A" w14:textId="77777777" w:rsidR="005936C1" w:rsidRDefault="005936C1" w:rsidP="00150782">
      <w:pPr>
        <w:pStyle w:val="BodyText"/>
      </w:pPr>
      <w:r>
        <w:t>Example: Your starting salary was $100,000. You received a salary increase of 10% and then a salary reduction of 10%. What is your current salary?</w:t>
      </w:r>
    </w:p>
    <w:p w14:paraId="356B5D9F" w14:textId="77777777" w:rsidR="005936C1" w:rsidRDefault="005936C1" w:rsidP="00150782">
      <w:pPr>
        <w:pStyle w:val="BodyText"/>
      </w:pPr>
    </w:p>
    <w:p w14:paraId="72F370AE" w14:textId="77777777" w:rsidR="005936C1" w:rsidRDefault="005936C1" w:rsidP="00150782">
      <w:pPr>
        <w:pStyle w:val="BodyQuotation"/>
      </w:pPr>
      <w:r>
        <w:t xml:space="preserve">What would happen to your salary if this up/down bounce </w:t>
      </w:r>
      <w:r w:rsidR="00745736">
        <w:t>were</w:t>
      </w:r>
      <w:r>
        <w:t xml:space="preserve"> repeated over and over?</w:t>
      </w:r>
    </w:p>
    <w:p w14:paraId="0036ADD7" w14:textId="77777777" w:rsidR="005936C1" w:rsidRDefault="005936C1" w:rsidP="00150782">
      <w:pPr>
        <w:pStyle w:val="BodyText"/>
      </w:pPr>
    </w:p>
    <w:p w14:paraId="4CB7B080" w14:textId="77777777" w:rsidR="005936C1" w:rsidRDefault="005936C1" w:rsidP="00150782">
      <w:pPr>
        <w:pStyle w:val="BodyText"/>
      </w:pPr>
      <w:r>
        <w:t>Volatility hurts by eating away at the average rate of return.</w:t>
      </w:r>
    </w:p>
    <w:p w14:paraId="3DFAFC76" w14:textId="77777777" w:rsidR="005936C1" w:rsidRDefault="005936C1" w:rsidP="00150782">
      <w:pPr>
        <w:pStyle w:val="BodyText"/>
      </w:pPr>
    </w:p>
    <w:p w14:paraId="60B41A8D" w14:textId="77777777" w:rsidR="005936C1" w:rsidRDefault="005936C1" w:rsidP="00150782">
      <w:pPr>
        <w:pStyle w:val="BodyText"/>
      </w:pPr>
      <w:r>
        <w:br w:type="page"/>
      </w:r>
      <w:r>
        <w:lastRenderedPageBreak/>
        <w:t xml:space="preserve">As </w:t>
      </w:r>
      <w:r w:rsidR="007E0B31">
        <w:t>shown in the supplement at the end of this module</w:t>
      </w:r>
      <w:r>
        <w:t>, it turns out that</w:t>
      </w:r>
    </w:p>
    <w:p w14:paraId="786B6B56" w14:textId="77777777" w:rsidR="005936C1" w:rsidRDefault="005936C1" w:rsidP="00150782">
      <w:pPr>
        <w:pStyle w:val="BodyText"/>
      </w:pPr>
    </w:p>
    <w:p w14:paraId="4C01B375" w14:textId="77777777" w:rsidR="005936C1" w:rsidRPr="00DC10EB" w:rsidRDefault="005936C1" w:rsidP="00150782">
      <w:pPr>
        <w:pStyle w:val="BodyText"/>
        <w:rPr>
          <w:i/>
        </w:rPr>
      </w:pPr>
      <w:r w:rsidRPr="00DC10EB">
        <w:rPr>
          <w:i/>
        </w:rPr>
        <w:t xml:space="preserve">Long-run </w:t>
      </w:r>
      <w:r w:rsidR="00AA7DF2" w:rsidRPr="00DC10EB">
        <w:rPr>
          <w:i/>
        </w:rPr>
        <w:t xml:space="preserve">multi-period </w:t>
      </w:r>
      <w:r w:rsidRPr="00DC10EB">
        <w:rPr>
          <w:i/>
        </w:rPr>
        <w:t xml:space="preserve">gross </w:t>
      </w:r>
      <w:proofErr w:type="gramStart"/>
      <w:r w:rsidRPr="00DC10EB">
        <w:rPr>
          <w:i/>
        </w:rPr>
        <w:t xml:space="preserve">return </w:t>
      </w:r>
      <w:r w:rsidR="00BA40F7" w:rsidRPr="00DC10EB">
        <w:rPr>
          <w:i/>
        </w:rPr>
        <w:t xml:space="preserve"> </w:t>
      </w:r>
      <w:proofErr w:type="gramEnd"/>
      <w:r w:rsidRPr="00DC10EB">
        <w:rPr>
          <w:i/>
        </w:rPr>
        <w:sym w:font="Symbol" w:char="F0BB"/>
      </w:r>
      <w:r w:rsidR="00BA40F7" w:rsidRPr="00DC10EB">
        <w:rPr>
          <w:i/>
        </w:rPr>
        <w:t xml:space="preserve"> </w:t>
      </w:r>
      <w:r w:rsidRPr="00DC10EB">
        <w:rPr>
          <w:i/>
        </w:rPr>
        <w:t xml:space="preserve"> Expected </w:t>
      </w:r>
      <w:r w:rsidR="00AA7DF2" w:rsidRPr="00DC10EB">
        <w:rPr>
          <w:i/>
        </w:rPr>
        <w:t xml:space="preserve">single-period </w:t>
      </w:r>
      <w:r w:rsidRPr="00DC10EB">
        <w:rPr>
          <w:i/>
        </w:rPr>
        <w:t>gross return – Variance/2.</w:t>
      </w:r>
    </w:p>
    <w:p w14:paraId="784E7B06" w14:textId="77777777" w:rsidR="005936C1" w:rsidRDefault="005936C1" w:rsidP="00150782">
      <w:pPr>
        <w:pStyle w:val="BodyText"/>
      </w:pPr>
    </w:p>
    <w:p w14:paraId="75D2881E" w14:textId="77777777" w:rsidR="005936C1" w:rsidRDefault="002A659B" w:rsidP="00150782">
      <w:pPr>
        <w:pStyle w:val="BodyText"/>
      </w:pPr>
      <w:r>
        <w:t>The quantity Variance/2</w:t>
      </w:r>
      <w:r w:rsidR="005936C1">
        <w:t xml:space="preserve"> is called “volatility drag.”</w:t>
      </w:r>
    </w:p>
    <w:p w14:paraId="28BCD951" w14:textId="77777777" w:rsidR="005936C1" w:rsidRDefault="005936C1" w:rsidP="00150782">
      <w:pPr>
        <w:pStyle w:val="BodyText"/>
      </w:pPr>
    </w:p>
    <w:p w14:paraId="6FE9B9FC" w14:textId="77777777" w:rsidR="005936C1" w:rsidRDefault="005936C1" w:rsidP="00150782">
      <w:pPr>
        <w:pStyle w:val="BodyText"/>
      </w:pPr>
    </w:p>
    <w:p w14:paraId="7490F646" w14:textId="77777777" w:rsidR="005936C1" w:rsidRDefault="005936C1" w:rsidP="00150782">
      <w:pPr>
        <w:pStyle w:val="BodyText"/>
      </w:pPr>
      <w:r>
        <w:t>Applied to annual returns on Green, Red, and White, we obtain (with more digits shown)</w:t>
      </w:r>
    </w:p>
    <w:p w14:paraId="7844D3D6" w14:textId="77777777" w:rsidR="005936C1" w:rsidRDefault="005936C1" w:rsidP="00150782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1265"/>
        <w:gridCol w:w="1620"/>
        <w:gridCol w:w="1800"/>
        <w:gridCol w:w="2216"/>
      </w:tblGrid>
      <w:tr w:rsidR="005936C1" w14:paraId="5EC32547" w14:textId="77777777">
        <w:trPr>
          <w:jc w:val="center"/>
        </w:trPr>
        <w:tc>
          <w:tcPr>
            <w:tcW w:w="2263" w:type="dxa"/>
            <w:shd w:val="clear" w:color="auto" w:fill="FFFF66"/>
          </w:tcPr>
          <w:p w14:paraId="037FB50D" w14:textId="77777777" w:rsidR="005936C1" w:rsidRDefault="005936C1" w:rsidP="00150782">
            <w:pPr>
              <w:pStyle w:val="BodyText"/>
            </w:pPr>
            <w:r>
              <w:t>Investment</w:t>
            </w:r>
          </w:p>
        </w:tc>
        <w:tc>
          <w:tcPr>
            <w:tcW w:w="1265" w:type="dxa"/>
            <w:shd w:val="clear" w:color="auto" w:fill="FFFF66"/>
          </w:tcPr>
          <w:p w14:paraId="55517463" w14:textId="77777777" w:rsidR="005936C1" w:rsidRDefault="005936C1">
            <w:pPr>
              <w:pStyle w:val="BodyText"/>
              <w:jc w:val="center"/>
              <w:pPrChange w:id="63" w:author="Ed George" w:date="2011-07-27T09:59:00Z">
                <w:pPr>
                  <w:pStyle w:val="BodyText"/>
                </w:pPr>
              </w:pPrChange>
            </w:pPr>
            <w:r>
              <w:t>Mean</w:t>
            </w:r>
          </w:p>
        </w:tc>
        <w:tc>
          <w:tcPr>
            <w:tcW w:w="1620" w:type="dxa"/>
            <w:shd w:val="clear" w:color="auto" w:fill="FFFF66"/>
          </w:tcPr>
          <w:p w14:paraId="30EACA70" w14:textId="77777777" w:rsidR="005936C1" w:rsidRDefault="005936C1">
            <w:pPr>
              <w:pStyle w:val="BodyText"/>
              <w:jc w:val="center"/>
              <w:pPrChange w:id="64" w:author="Ed George" w:date="2011-07-27T09:59:00Z">
                <w:pPr>
                  <w:pStyle w:val="BodyText"/>
                </w:pPr>
              </w:pPrChange>
            </w:pPr>
            <w:proofErr w:type="spellStart"/>
            <w:r>
              <w:t>StDev</w:t>
            </w:r>
            <w:proofErr w:type="spellEnd"/>
          </w:p>
        </w:tc>
        <w:tc>
          <w:tcPr>
            <w:tcW w:w="1800" w:type="dxa"/>
            <w:shd w:val="clear" w:color="auto" w:fill="FFFF66"/>
          </w:tcPr>
          <w:p w14:paraId="3A6507AD" w14:textId="77777777" w:rsidR="005936C1" w:rsidRDefault="005936C1">
            <w:pPr>
              <w:pStyle w:val="BodyText"/>
              <w:jc w:val="center"/>
              <w:pPrChange w:id="65" w:author="Ed George" w:date="2011-07-27T09:59:00Z">
                <w:pPr>
                  <w:pStyle w:val="BodyText"/>
                </w:pPr>
              </w:pPrChange>
            </w:pPr>
            <w:proofErr w:type="spellStart"/>
            <w:r>
              <w:t>Var</w:t>
            </w:r>
            <w:proofErr w:type="spellEnd"/>
          </w:p>
        </w:tc>
        <w:tc>
          <w:tcPr>
            <w:tcW w:w="2216" w:type="dxa"/>
            <w:shd w:val="clear" w:color="auto" w:fill="FFFF66"/>
          </w:tcPr>
          <w:p w14:paraId="50E43B48" w14:textId="77777777" w:rsidR="005936C1" w:rsidRDefault="005936C1">
            <w:pPr>
              <w:pStyle w:val="BodyText"/>
              <w:jc w:val="center"/>
              <w:pPrChange w:id="66" w:author="Ed George" w:date="2011-07-27T09:59:00Z">
                <w:pPr>
                  <w:pStyle w:val="BodyText"/>
                </w:pPr>
              </w:pPrChange>
            </w:pPr>
            <w:r>
              <w:t>Mean–</w:t>
            </w:r>
            <w:proofErr w:type="spellStart"/>
            <w:r>
              <w:t>Var</w:t>
            </w:r>
            <w:proofErr w:type="spellEnd"/>
            <w:r>
              <w:t>/2</w:t>
            </w:r>
          </w:p>
        </w:tc>
      </w:tr>
      <w:tr w:rsidR="005936C1" w14:paraId="51DD890A" w14:textId="77777777">
        <w:trPr>
          <w:jc w:val="center"/>
        </w:trPr>
        <w:tc>
          <w:tcPr>
            <w:tcW w:w="2263" w:type="dxa"/>
          </w:tcPr>
          <w:p w14:paraId="7F79F2C0" w14:textId="77777777" w:rsidR="005936C1" w:rsidRDefault="005936C1" w:rsidP="00150782">
            <w:pPr>
              <w:pStyle w:val="BodyText"/>
            </w:pPr>
            <w:r>
              <w:t>Green</w:t>
            </w:r>
          </w:p>
        </w:tc>
        <w:tc>
          <w:tcPr>
            <w:tcW w:w="1265" w:type="dxa"/>
          </w:tcPr>
          <w:p w14:paraId="0462A76A" w14:textId="77777777" w:rsidR="005936C1" w:rsidRDefault="005936C1">
            <w:pPr>
              <w:pStyle w:val="BodyText"/>
              <w:jc w:val="center"/>
              <w:pPrChange w:id="67" w:author="Ed George" w:date="2011-07-27T09:59:00Z">
                <w:pPr>
                  <w:pStyle w:val="BodyText"/>
                </w:pPr>
              </w:pPrChange>
            </w:pPr>
            <w:r>
              <w:t>1.083</w:t>
            </w:r>
          </w:p>
        </w:tc>
        <w:tc>
          <w:tcPr>
            <w:tcW w:w="1620" w:type="dxa"/>
          </w:tcPr>
          <w:p w14:paraId="57BD4421" w14:textId="77777777" w:rsidR="005936C1" w:rsidRDefault="005936C1">
            <w:pPr>
              <w:pStyle w:val="BodyText"/>
              <w:jc w:val="center"/>
              <w:pPrChange w:id="68" w:author="Ed George" w:date="2011-07-27T09:59:00Z">
                <w:pPr>
                  <w:pStyle w:val="BodyText"/>
                </w:pPr>
              </w:pPrChange>
            </w:pPr>
            <w:r>
              <w:t>.195</w:t>
            </w:r>
          </w:p>
        </w:tc>
        <w:tc>
          <w:tcPr>
            <w:tcW w:w="1800" w:type="dxa"/>
          </w:tcPr>
          <w:p w14:paraId="12EB8FCA" w14:textId="77777777" w:rsidR="005936C1" w:rsidRDefault="005936C1">
            <w:pPr>
              <w:pStyle w:val="BodyText"/>
              <w:jc w:val="center"/>
              <w:pPrChange w:id="69" w:author="Ed George" w:date="2011-07-27T09:59:00Z">
                <w:pPr>
                  <w:pStyle w:val="BodyText"/>
                </w:pPr>
              </w:pPrChange>
            </w:pPr>
            <w:r>
              <w:t>.038</w:t>
            </w:r>
          </w:p>
        </w:tc>
        <w:tc>
          <w:tcPr>
            <w:tcW w:w="2216" w:type="dxa"/>
          </w:tcPr>
          <w:p w14:paraId="71F7FE23" w14:textId="77777777" w:rsidR="005936C1" w:rsidRDefault="005936C1">
            <w:pPr>
              <w:pStyle w:val="BodyText"/>
              <w:jc w:val="center"/>
              <w:pPrChange w:id="70" w:author="Ed George" w:date="2011-07-27T09:59:00Z">
                <w:pPr>
                  <w:pStyle w:val="BodyText"/>
                </w:pPr>
              </w:pPrChange>
            </w:pPr>
            <w:r>
              <w:t>1.064</w:t>
            </w:r>
          </w:p>
        </w:tc>
      </w:tr>
      <w:tr w:rsidR="005936C1" w14:paraId="7ACCC180" w14:textId="77777777">
        <w:trPr>
          <w:jc w:val="center"/>
        </w:trPr>
        <w:tc>
          <w:tcPr>
            <w:tcW w:w="2263" w:type="dxa"/>
          </w:tcPr>
          <w:p w14:paraId="3ADF1615" w14:textId="77777777" w:rsidR="005936C1" w:rsidRDefault="005936C1" w:rsidP="00150782">
            <w:pPr>
              <w:pStyle w:val="BodyText"/>
            </w:pPr>
            <w:r>
              <w:t>Red</w:t>
            </w:r>
          </w:p>
        </w:tc>
        <w:tc>
          <w:tcPr>
            <w:tcW w:w="1265" w:type="dxa"/>
          </w:tcPr>
          <w:p w14:paraId="1B5EE81E" w14:textId="77777777" w:rsidR="005936C1" w:rsidRDefault="005936C1">
            <w:pPr>
              <w:pStyle w:val="BodyText"/>
              <w:jc w:val="center"/>
              <w:pPrChange w:id="71" w:author="Ed George" w:date="2011-07-27T09:59:00Z">
                <w:pPr>
                  <w:pStyle w:val="BodyText"/>
                </w:pPr>
              </w:pPrChange>
            </w:pPr>
            <w:r>
              <w:t>1.710</w:t>
            </w:r>
          </w:p>
        </w:tc>
        <w:tc>
          <w:tcPr>
            <w:tcW w:w="1620" w:type="dxa"/>
          </w:tcPr>
          <w:p w14:paraId="22FB7B20" w14:textId="77777777" w:rsidR="005936C1" w:rsidRDefault="005936C1">
            <w:pPr>
              <w:pStyle w:val="BodyText"/>
              <w:jc w:val="center"/>
              <w:pPrChange w:id="72" w:author="Ed George" w:date="2011-07-27T09:59:00Z">
                <w:pPr>
                  <w:pStyle w:val="BodyText"/>
                </w:pPr>
              </w:pPrChange>
            </w:pPr>
            <w:r>
              <w:t>1.32</w:t>
            </w:r>
          </w:p>
        </w:tc>
        <w:tc>
          <w:tcPr>
            <w:tcW w:w="1800" w:type="dxa"/>
          </w:tcPr>
          <w:p w14:paraId="24AF4541" w14:textId="77777777" w:rsidR="005936C1" w:rsidRDefault="005936C1">
            <w:pPr>
              <w:pStyle w:val="BodyText"/>
              <w:jc w:val="center"/>
              <w:rPr>
                <w:vertAlign w:val="superscript"/>
              </w:rPr>
              <w:pPrChange w:id="73" w:author="Ed George" w:date="2011-07-27T09:59:00Z">
                <w:pPr>
                  <w:pStyle w:val="BodyText"/>
                </w:pPr>
              </w:pPrChange>
            </w:pPr>
            <w:r>
              <w:t>1.755</w:t>
            </w:r>
          </w:p>
        </w:tc>
        <w:tc>
          <w:tcPr>
            <w:tcW w:w="2216" w:type="dxa"/>
          </w:tcPr>
          <w:p w14:paraId="7300A527" w14:textId="77777777" w:rsidR="005936C1" w:rsidRDefault="005936C1">
            <w:pPr>
              <w:pStyle w:val="BodyText"/>
              <w:jc w:val="center"/>
              <w:pPrChange w:id="74" w:author="Ed George" w:date="2011-07-27T09:59:00Z">
                <w:pPr>
                  <w:pStyle w:val="BodyText"/>
                </w:pPr>
              </w:pPrChange>
            </w:pPr>
            <w:r>
              <w:t>0.833</w:t>
            </w:r>
          </w:p>
        </w:tc>
      </w:tr>
      <w:tr w:rsidR="005936C1" w14:paraId="7BB56F7C" w14:textId="77777777">
        <w:trPr>
          <w:jc w:val="center"/>
        </w:trPr>
        <w:tc>
          <w:tcPr>
            <w:tcW w:w="2263" w:type="dxa"/>
          </w:tcPr>
          <w:p w14:paraId="1C2840EA" w14:textId="77777777" w:rsidR="005936C1" w:rsidRDefault="005936C1" w:rsidP="00150782">
            <w:pPr>
              <w:pStyle w:val="BodyText"/>
            </w:pPr>
            <w:r>
              <w:t>White</w:t>
            </w:r>
          </w:p>
        </w:tc>
        <w:tc>
          <w:tcPr>
            <w:tcW w:w="1265" w:type="dxa"/>
          </w:tcPr>
          <w:p w14:paraId="4F4F1CC2" w14:textId="77777777" w:rsidR="005936C1" w:rsidRDefault="005936C1">
            <w:pPr>
              <w:pStyle w:val="BodyText"/>
              <w:jc w:val="center"/>
              <w:pPrChange w:id="75" w:author="Ed George" w:date="2011-07-27T09:59:00Z">
                <w:pPr>
                  <w:pStyle w:val="BodyText"/>
                </w:pPr>
              </w:pPrChange>
            </w:pPr>
            <w:r w:rsidDel="00A36483">
              <w:t>1</w:t>
            </w:r>
            <w:r>
              <w:t>.008</w:t>
            </w:r>
          </w:p>
        </w:tc>
        <w:tc>
          <w:tcPr>
            <w:tcW w:w="1620" w:type="dxa"/>
          </w:tcPr>
          <w:p w14:paraId="290F30D2" w14:textId="77777777" w:rsidR="005936C1" w:rsidRDefault="005936C1">
            <w:pPr>
              <w:pStyle w:val="BodyText"/>
              <w:jc w:val="center"/>
              <w:pPrChange w:id="76" w:author="Ed George" w:date="2011-07-27T09:59:00Z">
                <w:pPr>
                  <w:pStyle w:val="BodyText"/>
                </w:pPr>
              </w:pPrChange>
            </w:pPr>
            <w:r>
              <w:t>.045</w:t>
            </w:r>
          </w:p>
        </w:tc>
        <w:tc>
          <w:tcPr>
            <w:tcW w:w="1800" w:type="dxa"/>
          </w:tcPr>
          <w:p w14:paraId="46D0A2CF" w14:textId="77777777" w:rsidR="005936C1" w:rsidRDefault="005936C1">
            <w:pPr>
              <w:pStyle w:val="BodyText"/>
              <w:jc w:val="center"/>
              <w:pPrChange w:id="77" w:author="Ed George" w:date="2011-07-27T09:59:00Z">
                <w:pPr>
                  <w:pStyle w:val="BodyText"/>
                </w:pPr>
              </w:pPrChange>
            </w:pPr>
            <w:r>
              <w:t>.002</w:t>
            </w:r>
          </w:p>
        </w:tc>
        <w:tc>
          <w:tcPr>
            <w:tcW w:w="2216" w:type="dxa"/>
          </w:tcPr>
          <w:p w14:paraId="4D02B3B8" w14:textId="77777777" w:rsidR="005936C1" w:rsidRDefault="005936C1">
            <w:pPr>
              <w:pStyle w:val="BodyText"/>
              <w:jc w:val="center"/>
              <w:pPrChange w:id="78" w:author="Ed George" w:date="2011-07-27T09:59:00Z">
                <w:pPr>
                  <w:pStyle w:val="BodyText"/>
                </w:pPr>
              </w:pPrChange>
            </w:pPr>
            <w:r>
              <w:t>1.007</w:t>
            </w:r>
          </w:p>
        </w:tc>
      </w:tr>
    </w:tbl>
    <w:p w14:paraId="7A82D97C" w14:textId="77777777" w:rsidR="005936C1" w:rsidRDefault="005936C1" w:rsidP="00150782">
      <w:pPr>
        <w:pStyle w:val="BodyText"/>
      </w:pPr>
    </w:p>
    <w:p w14:paraId="08DE6A8D" w14:textId="77777777" w:rsidR="005936C1" w:rsidRDefault="005936C1" w:rsidP="00150782">
      <w:pPr>
        <w:pStyle w:val="BodyText"/>
      </w:pPr>
      <w:r>
        <w:t>It is now clear why Red is a loser!</w:t>
      </w:r>
    </w:p>
    <w:p w14:paraId="57AA6A7A" w14:textId="77777777" w:rsidR="005936C1" w:rsidRDefault="005936C1" w:rsidP="00150782">
      <w:pPr>
        <w:pStyle w:val="BodyText"/>
      </w:pPr>
    </w:p>
    <w:p w14:paraId="3FC3C08F" w14:textId="77777777" w:rsidR="005936C1" w:rsidRDefault="005936C1" w:rsidP="00150782">
      <w:pPr>
        <w:pStyle w:val="BodyText"/>
      </w:pPr>
    </w:p>
    <w:p w14:paraId="53BEF98D" w14:textId="77777777" w:rsidR="005936C1" w:rsidRDefault="005936C1" w:rsidP="00150782">
      <w:pPr>
        <w:pStyle w:val="BodyText"/>
      </w:pPr>
      <w:r>
        <w:t xml:space="preserve">But why </w:t>
      </w:r>
      <w:r w:rsidR="00745736">
        <w:t>does</w:t>
      </w:r>
      <w:r>
        <w:t xml:space="preserve"> Pink do so well?</w:t>
      </w:r>
    </w:p>
    <w:p w14:paraId="60787AA0" w14:textId="77777777" w:rsidR="005936C1" w:rsidRPr="00D72BED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D72BED">
        <w:lastRenderedPageBreak/>
        <w:t>Analyzing a Mixed Investment</w:t>
      </w:r>
    </w:p>
    <w:p w14:paraId="09053541" w14:textId="77777777" w:rsidR="005936C1" w:rsidRDefault="005936C1" w:rsidP="00150782">
      <w:pPr>
        <w:pStyle w:val="BodyText"/>
      </w:pPr>
      <w:r>
        <w:t>Pink is itself a random variable with a probability distribution. Using our previous formulas, we can directly calculate</w:t>
      </w:r>
    </w:p>
    <w:p w14:paraId="27D8AC06" w14:textId="77777777" w:rsidR="005936C1" w:rsidRDefault="005936C1" w:rsidP="00150782">
      <w:pPr>
        <w:pStyle w:val="BodyTex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1265"/>
        <w:gridCol w:w="1620"/>
        <w:gridCol w:w="1800"/>
        <w:gridCol w:w="2520"/>
      </w:tblGrid>
      <w:tr w:rsidR="005936C1" w14:paraId="09114FFC" w14:textId="77777777">
        <w:trPr>
          <w:jc w:val="center"/>
        </w:trPr>
        <w:tc>
          <w:tcPr>
            <w:tcW w:w="2263" w:type="dxa"/>
            <w:shd w:val="clear" w:color="auto" w:fill="FFFF66"/>
          </w:tcPr>
          <w:p w14:paraId="3E4C1881" w14:textId="77777777" w:rsidR="005936C1" w:rsidRDefault="005936C1" w:rsidP="00150782">
            <w:pPr>
              <w:pStyle w:val="BodyText"/>
            </w:pPr>
            <w:r>
              <w:t>Investment</w:t>
            </w:r>
          </w:p>
        </w:tc>
        <w:tc>
          <w:tcPr>
            <w:tcW w:w="1265" w:type="dxa"/>
            <w:shd w:val="clear" w:color="auto" w:fill="FFFF66"/>
          </w:tcPr>
          <w:p w14:paraId="0854DACB" w14:textId="77777777" w:rsidR="005936C1" w:rsidRDefault="005936C1" w:rsidP="00745736">
            <w:pPr>
              <w:pStyle w:val="BodyText"/>
              <w:jc w:val="center"/>
            </w:pPr>
            <w:r>
              <w:t>Mean</w:t>
            </w:r>
          </w:p>
        </w:tc>
        <w:tc>
          <w:tcPr>
            <w:tcW w:w="1620" w:type="dxa"/>
            <w:shd w:val="clear" w:color="auto" w:fill="FFFF66"/>
          </w:tcPr>
          <w:p w14:paraId="3A5A4DA0" w14:textId="77777777" w:rsidR="005936C1" w:rsidRDefault="005936C1" w:rsidP="00745736">
            <w:pPr>
              <w:pStyle w:val="BodyText"/>
              <w:jc w:val="center"/>
            </w:pPr>
            <w:proofErr w:type="spellStart"/>
            <w:r>
              <w:t>StDev</w:t>
            </w:r>
            <w:proofErr w:type="spellEnd"/>
          </w:p>
        </w:tc>
        <w:tc>
          <w:tcPr>
            <w:tcW w:w="1800" w:type="dxa"/>
            <w:shd w:val="clear" w:color="auto" w:fill="FFFF66"/>
          </w:tcPr>
          <w:p w14:paraId="3560CF96" w14:textId="77777777" w:rsidR="005936C1" w:rsidRDefault="005936C1" w:rsidP="00745736">
            <w:pPr>
              <w:pStyle w:val="BodyText"/>
              <w:jc w:val="center"/>
            </w:pPr>
            <w:proofErr w:type="spellStart"/>
            <w:r>
              <w:t>Var</w:t>
            </w:r>
            <w:proofErr w:type="spellEnd"/>
          </w:p>
        </w:tc>
        <w:tc>
          <w:tcPr>
            <w:tcW w:w="2520" w:type="dxa"/>
            <w:shd w:val="clear" w:color="auto" w:fill="FFFF66"/>
          </w:tcPr>
          <w:p w14:paraId="5E088CE0" w14:textId="77777777" w:rsidR="005936C1" w:rsidRDefault="005936C1" w:rsidP="00745736">
            <w:pPr>
              <w:pStyle w:val="BodyText"/>
              <w:jc w:val="center"/>
            </w:pPr>
            <w:r>
              <w:t>Mean–</w:t>
            </w:r>
            <w:proofErr w:type="spellStart"/>
            <w:r>
              <w:t>Var</w:t>
            </w:r>
            <w:proofErr w:type="spellEnd"/>
            <w:r>
              <w:t>/2</w:t>
            </w:r>
          </w:p>
        </w:tc>
      </w:tr>
      <w:tr w:rsidR="005936C1" w14:paraId="33071F18" w14:textId="77777777">
        <w:trPr>
          <w:jc w:val="center"/>
        </w:trPr>
        <w:tc>
          <w:tcPr>
            <w:tcW w:w="2263" w:type="dxa"/>
          </w:tcPr>
          <w:p w14:paraId="78362B85" w14:textId="77777777" w:rsidR="005936C1" w:rsidRDefault="005936C1" w:rsidP="00150782">
            <w:pPr>
              <w:pStyle w:val="BodyText"/>
            </w:pPr>
            <w:r>
              <w:t>Pink</w:t>
            </w:r>
          </w:p>
        </w:tc>
        <w:tc>
          <w:tcPr>
            <w:tcW w:w="1265" w:type="dxa"/>
          </w:tcPr>
          <w:p w14:paraId="51307744" w14:textId="77777777" w:rsidR="005936C1" w:rsidRDefault="005936C1" w:rsidP="00745736">
            <w:pPr>
              <w:pStyle w:val="BodyText"/>
              <w:jc w:val="center"/>
            </w:pPr>
            <w:r>
              <w:t>1.359</w:t>
            </w:r>
          </w:p>
        </w:tc>
        <w:tc>
          <w:tcPr>
            <w:tcW w:w="1620" w:type="dxa"/>
          </w:tcPr>
          <w:p w14:paraId="4B5C3F8C" w14:textId="77777777" w:rsidR="005936C1" w:rsidRDefault="005936C1" w:rsidP="00745736">
            <w:pPr>
              <w:pStyle w:val="BodyText"/>
              <w:jc w:val="center"/>
            </w:pPr>
            <w:r>
              <w:t>0.662</w:t>
            </w:r>
          </w:p>
        </w:tc>
        <w:tc>
          <w:tcPr>
            <w:tcW w:w="1800" w:type="dxa"/>
          </w:tcPr>
          <w:p w14:paraId="2CFEC184" w14:textId="77777777" w:rsidR="005936C1" w:rsidRDefault="005936C1" w:rsidP="00745736">
            <w:pPr>
              <w:pStyle w:val="BodyText"/>
              <w:jc w:val="center"/>
            </w:pPr>
            <w:r>
              <w:t>.439</w:t>
            </w:r>
          </w:p>
        </w:tc>
        <w:tc>
          <w:tcPr>
            <w:tcW w:w="2520" w:type="dxa"/>
          </w:tcPr>
          <w:p w14:paraId="4452AEC2" w14:textId="77777777" w:rsidR="005936C1" w:rsidRDefault="005936C1" w:rsidP="00745736">
            <w:pPr>
              <w:pStyle w:val="BodyText"/>
              <w:jc w:val="center"/>
            </w:pPr>
            <w:r>
              <w:t>1.140</w:t>
            </w:r>
          </w:p>
        </w:tc>
      </w:tr>
    </w:tbl>
    <w:p w14:paraId="3340B4A9" w14:textId="77777777" w:rsidR="005936C1" w:rsidRDefault="005936C1" w:rsidP="00150782">
      <w:pPr>
        <w:pStyle w:val="BodyText"/>
      </w:pPr>
    </w:p>
    <w:p w14:paraId="545F822C" w14:textId="77777777" w:rsidR="005936C1" w:rsidRDefault="005936C1" w:rsidP="00150782">
      <w:pPr>
        <w:pStyle w:val="BodyText"/>
      </w:pPr>
      <w:r>
        <w:t>Wow! Even though Red is a big loser and White is pretty poor, mixing the two losers yields Pink, a big winner. What’s going on?</w:t>
      </w:r>
    </w:p>
    <w:p w14:paraId="6F11B676" w14:textId="77777777" w:rsidR="005936C1" w:rsidRDefault="005936C1" w:rsidP="00150782">
      <w:pPr>
        <w:pStyle w:val="BodyText"/>
      </w:pPr>
    </w:p>
    <w:p w14:paraId="1591BCF6" w14:textId="77777777" w:rsidR="005936C1" w:rsidRDefault="005936C1" w:rsidP="00150782">
      <w:pPr>
        <w:pStyle w:val="BodyText"/>
      </w:pPr>
      <w:r>
        <w:t>We also could use some help to find these means and variances. Direct calculation of the mean and variance is really tedious:</w:t>
      </w:r>
    </w:p>
    <w:p w14:paraId="130AF905" w14:textId="77777777" w:rsidR="008518EE" w:rsidRDefault="008518EE" w:rsidP="00150782">
      <w:pPr>
        <w:pStyle w:val="BodyText"/>
      </w:pPr>
    </w:p>
    <w:p w14:paraId="26FFEB84" w14:textId="77777777" w:rsidR="005936C1" w:rsidRDefault="008131FA" w:rsidP="00B901C2">
      <w:pPr>
        <w:pStyle w:val="Times18"/>
        <w:jc w:val="center"/>
      </w:pPr>
      <w:r>
        <w:pict w14:anchorId="45227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pt;height:70pt">
            <v:imagedata r:id="rId10" o:title=""/>
          </v:shape>
        </w:pict>
      </w:r>
    </w:p>
    <w:p w14:paraId="42FAF15B" w14:textId="77777777" w:rsidR="005936C1" w:rsidRDefault="005936C1" w:rsidP="00B901C2">
      <w:pPr>
        <w:pStyle w:val="Times18"/>
        <w:jc w:val="center"/>
      </w:pPr>
    </w:p>
    <w:p w14:paraId="300A180F" w14:textId="77777777" w:rsidR="005936C1" w:rsidRDefault="00495B28" w:rsidP="00B901C2">
      <w:pPr>
        <w:pStyle w:val="Times18"/>
        <w:jc w:val="center"/>
      </w:pPr>
      <w:r w:rsidRPr="005F7F20">
        <w:object w:dxaOrig="6240" w:dyaOrig="1000" w14:anchorId="5564F7D9">
          <v:shape id="_x0000_i1026" type="#_x0000_t75" style="width:474pt;height:76pt" o:ole="">
            <v:imagedata r:id="rId11" o:title=""/>
          </v:shape>
          <o:OLEObject Type="Embed" ProgID="Equation.3" ShapeID="_x0000_i1026" DrawAspect="Content" ObjectID="_1247130545" r:id="rId12"/>
        </w:object>
      </w:r>
    </w:p>
    <w:p w14:paraId="0E49D5CA" w14:textId="77777777" w:rsidR="005936C1" w:rsidRPr="00B443A8" w:rsidRDefault="005936C1" w:rsidP="00150782">
      <w:pPr>
        <w:pStyle w:val="Heading1"/>
      </w:pPr>
      <w:r w:rsidRPr="00B443A8">
        <w:lastRenderedPageBreak/>
        <w:t xml:space="preserve">An Easier Way to Calculate </w:t>
      </w:r>
      <w:proofErr w:type="gramStart"/>
      <w:r w:rsidRPr="00B443A8">
        <w:t>E(</w:t>
      </w:r>
      <w:proofErr w:type="gramEnd"/>
      <w:r w:rsidRPr="00B443A8">
        <w:t xml:space="preserve">Pink) and </w:t>
      </w:r>
      <w:proofErr w:type="spellStart"/>
      <w:r w:rsidRPr="00B443A8">
        <w:t>Var</w:t>
      </w:r>
      <w:proofErr w:type="spellEnd"/>
      <w:r w:rsidRPr="00B443A8">
        <w:t>(Pink)</w:t>
      </w:r>
    </w:p>
    <w:p w14:paraId="419B4DCC" w14:textId="77777777" w:rsidR="005936C1" w:rsidRDefault="005936C1" w:rsidP="00150782">
      <w:pPr>
        <w:pStyle w:val="BodyText"/>
      </w:pPr>
      <w:r>
        <w:t xml:space="preserve">As we will see in Module 5, we can obtain </w:t>
      </w:r>
      <w:proofErr w:type="gramStart"/>
      <w:r>
        <w:t>E(</w:t>
      </w:r>
      <w:proofErr w:type="gramEnd"/>
      <w:r>
        <w:t xml:space="preserve">Pink) and </w:t>
      </w:r>
      <w:proofErr w:type="spellStart"/>
      <w:r>
        <w:t>Var</w:t>
      </w:r>
      <w:proofErr w:type="spellEnd"/>
      <w:r>
        <w:t>(Pink) using the formulas</w:t>
      </w:r>
    </w:p>
    <w:p w14:paraId="7E045369" w14:textId="77777777" w:rsidR="005936C1" w:rsidRDefault="005936C1" w:rsidP="00150782">
      <w:pPr>
        <w:pStyle w:val="BodyText"/>
      </w:pPr>
    </w:p>
    <w:p w14:paraId="0700EE37" w14:textId="77777777" w:rsidR="005936C1" w:rsidRDefault="005936C1" w:rsidP="00B901C2">
      <w:pPr>
        <w:pStyle w:val="Times18"/>
        <w:jc w:val="center"/>
      </w:pPr>
      <w:proofErr w:type="gramStart"/>
      <w:r w:rsidRPr="00B443A8">
        <w:rPr>
          <w:i/>
        </w:rPr>
        <w:t>E</w:t>
      </w:r>
      <w:r w:rsidR="00B443A8">
        <w:t>[</w:t>
      </w:r>
      <w:proofErr w:type="gramEnd"/>
      <w:r w:rsidR="00B443A8">
        <w:t>Pink] = .5 E[Red] + .5 E[White]</w:t>
      </w:r>
      <w:r>
        <w:t xml:space="preserve"> = 1.359</w:t>
      </w:r>
    </w:p>
    <w:p w14:paraId="49BF6C40" w14:textId="77777777" w:rsidR="005936C1" w:rsidRDefault="005936C1" w:rsidP="00B901C2">
      <w:pPr>
        <w:pStyle w:val="Times18"/>
        <w:jc w:val="center"/>
      </w:pPr>
    </w:p>
    <w:p w14:paraId="4FA8BCE6" w14:textId="77777777" w:rsidR="005936C1" w:rsidRDefault="005936C1" w:rsidP="00B901C2">
      <w:pPr>
        <w:pStyle w:val="Times18"/>
        <w:jc w:val="center"/>
      </w:pPr>
      <w:proofErr w:type="spellStart"/>
      <w:proofErr w:type="gramStart"/>
      <w:r w:rsidRPr="00B443A8">
        <w:rPr>
          <w:i/>
        </w:rPr>
        <w:t>Var</w:t>
      </w:r>
      <w:proofErr w:type="spellEnd"/>
      <w:r w:rsidR="00B443A8">
        <w:t>[</w:t>
      </w:r>
      <w:proofErr w:type="gramEnd"/>
      <w:r w:rsidR="00B443A8">
        <w:t>Pink]</w:t>
      </w:r>
      <w:r>
        <w:t xml:space="preserve"> = .5</w:t>
      </w:r>
      <w:r>
        <w:rPr>
          <w:vertAlign w:val="superscript"/>
        </w:rPr>
        <w:t>2</w:t>
      </w:r>
      <w:r w:rsidR="00B443A8">
        <w:t xml:space="preserve"> </w:t>
      </w:r>
      <w:proofErr w:type="spellStart"/>
      <w:r w:rsidR="00B443A8">
        <w:t>Var</w:t>
      </w:r>
      <w:proofErr w:type="spellEnd"/>
      <w:r w:rsidR="00B443A8">
        <w:t>[Red]</w:t>
      </w:r>
      <w:r>
        <w:t xml:space="preserve"> + .5</w:t>
      </w:r>
      <w:r>
        <w:rPr>
          <w:vertAlign w:val="superscript"/>
        </w:rPr>
        <w:t>2</w:t>
      </w:r>
      <w:r w:rsidR="00B443A8">
        <w:t xml:space="preserve"> </w:t>
      </w:r>
      <w:proofErr w:type="spellStart"/>
      <w:r w:rsidR="00B443A8">
        <w:t>Var</w:t>
      </w:r>
      <w:proofErr w:type="spellEnd"/>
      <w:r w:rsidR="00B443A8">
        <w:t>[White]</w:t>
      </w:r>
      <w:r>
        <w:t xml:space="preserve"> = .439</w:t>
      </w:r>
    </w:p>
    <w:p w14:paraId="1763A1BE" w14:textId="77777777" w:rsidR="005936C1" w:rsidRDefault="005936C1" w:rsidP="00B901C2">
      <w:pPr>
        <w:pStyle w:val="Times18"/>
        <w:jc w:val="center"/>
      </w:pPr>
    </w:p>
    <w:p w14:paraId="6440B5DC" w14:textId="77777777" w:rsidR="00E30840" w:rsidRDefault="005936C1" w:rsidP="00150782">
      <w:pPr>
        <w:pStyle w:val="BodyText"/>
      </w:pPr>
      <w:r>
        <w:t>Note that the first formula makes perfect sense: the average of averages is itself an average.</w:t>
      </w:r>
      <w:r w:rsidRPr="00FA1181">
        <w:rPr>
          <w:rStyle w:val="FootnoteReference"/>
          <w:color w:val="000000"/>
          <w:sz w:val="28"/>
          <w:szCs w:val="28"/>
        </w:rPr>
        <w:footnoteReference w:id="5"/>
      </w:r>
      <w:r w:rsidR="00E30840">
        <w:t xml:space="preserve">  </w:t>
      </w:r>
    </w:p>
    <w:p w14:paraId="218DAFD6" w14:textId="77777777" w:rsidR="005936C1" w:rsidRDefault="00E30840" w:rsidP="00E30840">
      <w:pPr>
        <w:pStyle w:val="BodyText"/>
        <w:spacing w:before="120"/>
      </w:pPr>
      <w:r>
        <w:t>The second formula is special and only applies to variances of random variables like Red and White that do not influence each other.</w:t>
      </w:r>
    </w:p>
    <w:p w14:paraId="539F6255" w14:textId="77777777" w:rsidR="005936C1" w:rsidRPr="00982374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982374">
        <w:lastRenderedPageBreak/>
        <w:t>Background</w:t>
      </w:r>
    </w:p>
    <w:p w14:paraId="248C3C8F" w14:textId="77777777" w:rsidR="005936C1" w:rsidRDefault="005936C1" w:rsidP="00150782">
      <w:pPr>
        <w:pStyle w:val="BodyText"/>
      </w:pPr>
      <w:r>
        <w:t xml:space="preserve">The choices of the means and variances for two of these investments come from things that you can buy. Green matches the long-run historical performance of the U.S. stock market, as reflected by the value-weighted index since 1925, </w:t>
      </w:r>
      <w:r w:rsidRPr="008B0992">
        <w:rPr>
          <w:i/>
        </w:rPr>
        <w:t>adjusted for inflation</w:t>
      </w:r>
      <w:r>
        <w:t>.</w:t>
      </w:r>
    </w:p>
    <w:p w14:paraId="32FC0015" w14:textId="77777777" w:rsidR="005936C1" w:rsidRDefault="005936C1" w:rsidP="00150782">
      <w:pPr>
        <w:pStyle w:val="BodyText"/>
      </w:pPr>
    </w:p>
    <w:p w14:paraId="089C0012" w14:textId="77777777" w:rsidR="005936C1" w:rsidRDefault="005936C1" w:rsidP="00150782">
      <w:pPr>
        <w:pStyle w:val="BodyText"/>
      </w:pPr>
      <w:r>
        <w:t xml:space="preserve">We calibrated White to approximate the historical performance of 30-day Treasury bills (T-bills), also </w:t>
      </w:r>
      <w:r w:rsidRPr="00D46892">
        <w:rPr>
          <w:i/>
        </w:rPr>
        <w:t>adjusted for inflation</w:t>
      </w:r>
      <w:r>
        <w:t>.</w:t>
      </w:r>
    </w:p>
    <w:p w14:paraId="63BB6F3B" w14:textId="77777777" w:rsidR="005936C1" w:rsidRDefault="005936C1" w:rsidP="00150782">
      <w:pPr>
        <w:pStyle w:val="BodyText"/>
      </w:pPr>
    </w:p>
    <w:p w14:paraId="28A70938" w14:textId="77777777" w:rsidR="005936C1" w:rsidRDefault="005936C1" w:rsidP="00150782">
      <w:pPr>
        <w:pStyle w:val="BodyText"/>
      </w:pPr>
      <w:r>
        <w:t>Notice how closely the means and standard deviations of Green, and White match those of the annual gross returns of the Stocks and T-bills.</w:t>
      </w:r>
    </w:p>
    <w:p w14:paraId="2B197A91" w14:textId="77777777" w:rsidR="005936C1" w:rsidRDefault="005936C1" w:rsidP="00B901C2">
      <w:pPr>
        <w:pStyle w:val="Times18"/>
        <w:jc w:val="center"/>
      </w:pPr>
    </w:p>
    <w:p w14:paraId="0B7FE29F" w14:textId="77777777" w:rsidR="005936C1" w:rsidRPr="004221D7" w:rsidRDefault="00486EA3" w:rsidP="00B901C2">
      <w:pPr>
        <w:pStyle w:val="Times18"/>
        <w:jc w:val="center"/>
      </w:pPr>
      <w:r>
        <w:rPr>
          <w:noProof/>
        </w:rPr>
        <w:drawing>
          <wp:inline distT="0" distB="0" distL="0" distR="0" wp14:anchorId="1D85169A" wp14:editId="15C0D276">
            <wp:extent cx="2641600" cy="1391920"/>
            <wp:effectExtent l="2540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5AE5A" w14:textId="77777777" w:rsidR="005936C1" w:rsidRDefault="005936C1" w:rsidP="00150782">
      <w:pPr>
        <w:pStyle w:val="BodyText"/>
      </w:pPr>
    </w:p>
    <w:p w14:paraId="749E7C32" w14:textId="77777777" w:rsidR="005936C1" w:rsidRDefault="005936C1" w:rsidP="00150782">
      <w:pPr>
        <w:pStyle w:val="BodyText"/>
      </w:pPr>
      <w:r>
        <w:t>We made up Red. That’s too bad!</w:t>
      </w:r>
    </w:p>
    <w:p w14:paraId="7F0F91A2" w14:textId="77777777" w:rsidR="005936C1" w:rsidRDefault="005936C1" w:rsidP="00150782">
      <w:pPr>
        <w:pStyle w:val="BodyText"/>
      </w:pPr>
      <w:r>
        <w:br w:type="page"/>
      </w:r>
      <w:r>
        <w:lastRenderedPageBreak/>
        <w:t xml:space="preserve">The data for these indexes is contained in </w:t>
      </w:r>
      <w:proofErr w:type="spellStart"/>
      <w:r w:rsidRPr="008C0C56">
        <w:rPr>
          <w:i/>
        </w:rPr>
        <w:t>annual_</w:t>
      </w:r>
      <w:proofErr w:type="gramStart"/>
      <w:r w:rsidRPr="008C0C56">
        <w:rPr>
          <w:i/>
        </w:rPr>
        <w:t>markets.JMP</w:t>
      </w:r>
      <w:proofErr w:type="spellEnd"/>
      <w:proofErr w:type="gramEnd"/>
      <w:r>
        <w:t>.</w:t>
      </w:r>
    </w:p>
    <w:p w14:paraId="1352DD47" w14:textId="77777777" w:rsidR="005936C1" w:rsidRDefault="005936C1" w:rsidP="00150782">
      <w:pPr>
        <w:pStyle w:val="BodyText"/>
      </w:pPr>
    </w:p>
    <w:p w14:paraId="6CFFB625" w14:textId="77777777" w:rsidR="005936C1" w:rsidRDefault="005936C1" w:rsidP="00150782">
      <w:pPr>
        <w:pStyle w:val="BodyText"/>
      </w:pPr>
      <w:r>
        <w:t>The following Overlay Plot shows the performance through 2004 of these two indexes on the log scale.</w:t>
      </w:r>
    </w:p>
    <w:p w14:paraId="28FBA2FA" w14:textId="77777777" w:rsidR="005936C1" w:rsidRDefault="00486EA3" w:rsidP="00DE1691">
      <w:pPr>
        <w:pStyle w:val="Times18"/>
        <w:spacing w:before="120"/>
        <w:jc w:val="center"/>
      </w:pPr>
      <w:r>
        <w:rPr>
          <w:noProof/>
        </w:rPr>
        <w:drawing>
          <wp:inline distT="0" distB="0" distL="0" distR="0" wp14:anchorId="2156BB68" wp14:editId="176043A6">
            <wp:extent cx="5242560" cy="194056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81C46" w14:textId="77777777" w:rsidR="005936C1" w:rsidRDefault="005936C1" w:rsidP="00150782">
      <w:pPr>
        <w:pStyle w:val="BodyText"/>
      </w:pPr>
      <w:r>
        <w:t>The following plot (using the same scale</w:t>
      </w:r>
      <w:proofErr w:type="gramStart"/>
      <w:r>
        <w:t>),</w:t>
      </w:r>
      <w:proofErr w:type="gramEnd"/>
      <w:r>
        <w:t xml:space="preserve"> shows the indexes adjusted for inflation. Note that T-bills no longer appear to be so “risk-free.”</w:t>
      </w:r>
    </w:p>
    <w:p w14:paraId="44517FE6" w14:textId="77777777" w:rsidR="005936C1" w:rsidRPr="005300C3" w:rsidRDefault="00486EA3" w:rsidP="00DE1691">
      <w:pPr>
        <w:pStyle w:val="Times18"/>
        <w:spacing w:before="120"/>
        <w:jc w:val="center"/>
      </w:pPr>
      <w:r>
        <w:rPr>
          <w:noProof/>
        </w:rPr>
        <w:drawing>
          <wp:inline distT="0" distB="0" distL="0" distR="0" wp14:anchorId="630FF9FD" wp14:editId="76F65212">
            <wp:extent cx="5100320" cy="1767840"/>
            <wp:effectExtent l="2540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46590" w14:textId="77777777" w:rsidR="005936C1" w:rsidRPr="00982374" w:rsidRDefault="005936C1" w:rsidP="00150782">
      <w:pPr>
        <w:pStyle w:val="Heading1"/>
      </w:pPr>
      <w:r>
        <w:rPr>
          <w:sz w:val="40"/>
          <w:szCs w:val="40"/>
        </w:rPr>
        <w:br w:type="page"/>
      </w:r>
      <w:r w:rsidRPr="00982374">
        <w:lastRenderedPageBreak/>
        <w:t>Take-Away Review</w:t>
      </w:r>
    </w:p>
    <w:p w14:paraId="0ED8F1F9" w14:textId="77777777" w:rsidR="005936C1" w:rsidRDefault="005936C1" w:rsidP="00150782">
      <w:pPr>
        <w:pStyle w:val="BodyText"/>
      </w:pPr>
      <w:r>
        <w:t>Random variables are used to model the returns on investments in finance.</w:t>
      </w:r>
    </w:p>
    <w:p w14:paraId="33C79AD3" w14:textId="77777777" w:rsidR="005936C1" w:rsidRDefault="005936C1" w:rsidP="00150782">
      <w:pPr>
        <w:pStyle w:val="BodyText"/>
      </w:pPr>
    </w:p>
    <w:p w14:paraId="0B8B616E" w14:textId="77777777" w:rsidR="005936C1" w:rsidRDefault="005936C1" w:rsidP="00150782">
      <w:pPr>
        <w:pStyle w:val="BodyText"/>
      </w:pPr>
      <w:r>
        <w:t>The long-term value of an investment depends upon its average rate of return and its volatility.</w:t>
      </w:r>
    </w:p>
    <w:p w14:paraId="7D256517" w14:textId="77777777" w:rsidR="00245203" w:rsidRDefault="005936C1" w:rsidP="00150782">
      <w:pPr>
        <w:pStyle w:val="BodyQuotation"/>
      </w:pPr>
      <w:r>
        <w:t>Volatility is another name for the variance of the return.</w:t>
      </w:r>
    </w:p>
    <w:p w14:paraId="1EA42309" w14:textId="77777777" w:rsidR="00245203" w:rsidRDefault="005936C1" w:rsidP="00150782">
      <w:pPr>
        <w:pStyle w:val="BodyQuotation"/>
      </w:pPr>
      <w:r>
        <w:t>Variance eats away the return via the volatility drag.</w:t>
      </w:r>
    </w:p>
    <w:p w14:paraId="19E0D787" w14:textId="77777777" w:rsidR="005936C1" w:rsidRDefault="005936C1" w:rsidP="00150782">
      <w:pPr>
        <w:pStyle w:val="BodyText"/>
      </w:pPr>
    </w:p>
    <w:p w14:paraId="61B925EA" w14:textId="77777777" w:rsidR="005936C1" w:rsidRDefault="005936C1" w:rsidP="00150782">
      <w:pPr>
        <w:pStyle w:val="BodyText"/>
      </w:pPr>
      <w:r>
        <w:t>Mixing investments is a means to achieving better investments with higher long-term returns.</w:t>
      </w:r>
    </w:p>
    <w:p w14:paraId="16F073FA" w14:textId="77777777" w:rsidR="00C66FAC" w:rsidRDefault="00C66FAC" w:rsidP="00150782">
      <w:pPr>
        <w:pStyle w:val="Heading1"/>
      </w:pPr>
    </w:p>
    <w:p w14:paraId="219DFBDD" w14:textId="77777777" w:rsidR="005936C1" w:rsidRPr="00982374" w:rsidRDefault="005936C1" w:rsidP="00150782">
      <w:pPr>
        <w:pStyle w:val="Heading1"/>
      </w:pPr>
      <w:r w:rsidRPr="00982374">
        <w:t>Next Module</w:t>
      </w:r>
    </w:p>
    <w:p w14:paraId="44D4100C" w14:textId="77777777" w:rsidR="00C66FAC" w:rsidRDefault="00C66FAC" w:rsidP="00150782">
      <w:pPr>
        <w:pStyle w:val="BodyText"/>
      </w:pPr>
      <w:r>
        <w:t xml:space="preserve">One of the artificial features of our dice simulation is that we have treated the returns as independent of each other.  In the next </w:t>
      </w:r>
      <w:r w:rsidR="00C17792">
        <w:t>module</w:t>
      </w:r>
      <w:r>
        <w:t>, we will introduce the idea of statistical dependence in the context of joint probability distributions.</w:t>
      </w:r>
    </w:p>
    <w:p w14:paraId="16787022" w14:textId="77777777" w:rsidR="00C66FAC" w:rsidRDefault="00C66FAC" w:rsidP="00150782">
      <w:pPr>
        <w:pStyle w:val="BodyText"/>
      </w:pPr>
    </w:p>
    <w:p w14:paraId="25727EAD" w14:textId="77777777" w:rsidR="00C66FAC" w:rsidRDefault="00C66FAC" w:rsidP="00150782">
      <w:pPr>
        <w:pStyle w:val="BodyText"/>
      </w:pPr>
      <w:r>
        <w:t xml:space="preserve">This will set the stage for Module 5, where we consider the construction of real portfolios </w:t>
      </w:r>
      <w:r w:rsidR="00492676">
        <w:t>that</w:t>
      </w:r>
      <w:r>
        <w:t xml:space="preserve"> take such dependence</w:t>
      </w:r>
      <w:r w:rsidR="00492676" w:rsidRPr="00492676">
        <w:t xml:space="preserve"> </w:t>
      </w:r>
      <w:r w:rsidR="00492676">
        <w:t>into account</w:t>
      </w:r>
      <w:r>
        <w:t xml:space="preserve">. </w:t>
      </w:r>
    </w:p>
    <w:p w14:paraId="347280C6" w14:textId="77777777" w:rsidR="00C66FAC" w:rsidRDefault="00C66FAC" w:rsidP="00150782">
      <w:pPr>
        <w:pStyle w:val="BodyText"/>
      </w:pPr>
    </w:p>
    <w:p w14:paraId="27C3022D" w14:textId="77777777" w:rsidR="00D544C1" w:rsidRPr="00FA1181" w:rsidRDefault="00C021E7" w:rsidP="00150782">
      <w:pPr>
        <w:pStyle w:val="Heading1"/>
        <w:rPr>
          <w:sz w:val="40"/>
          <w:szCs w:val="40"/>
        </w:rPr>
      </w:pPr>
      <w:r>
        <w:lastRenderedPageBreak/>
        <w:t xml:space="preserve">Supplement:  </w:t>
      </w:r>
      <w:r w:rsidR="00D544C1" w:rsidRPr="00C021E7">
        <w:t>Justification for the Volatility Drag Adjustment</w:t>
      </w:r>
      <w:r w:rsidR="00D544C1" w:rsidRPr="006E7BF2">
        <w:rPr>
          <w:rStyle w:val="FootnoteReference"/>
          <w:position w:val="6"/>
          <w:sz w:val="28"/>
          <w:szCs w:val="28"/>
        </w:rPr>
        <w:footnoteReference w:id="6"/>
      </w:r>
      <w:r w:rsidR="00D544C1" w:rsidRPr="006E7BF2">
        <w:rPr>
          <w:position w:val="6"/>
          <w:sz w:val="28"/>
          <w:szCs w:val="28"/>
        </w:rPr>
        <w:t xml:space="preserve"> </w:t>
      </w:r>
    </w:p>
    <w:p w14:paraId="7F372E71" w14:textId="77777777" w:rsidR="00D544C1" w:rsidRDefault="00D544C1" w:rsidP="00150782">
      <w:pPr>
        <w:pStyle w:val="BodyText"/>
      </w:pPr>
      <w:r>
        <w:t xml:space="preserve">Suppose our wealth at time 0 is </w:t>
      </w:r>
      <w:r w:rsidRPr="009716E0">
        <w:rPr>
          <w:i/>
        </w:rPr>
        <w:t>W</w:t>
      </w:r>
      <w:r>
        <w:rPr>
          <w:vertAlign w:val="subscript"/>
        </w:rPr>
        <w:t>0</w:t>
      </w:r>
      <w:r>
        <w:t xml:space="preserve"> and the gross return from period </w:t>
      </w:r>
      <w:r w:rsidRPr="00214DC4">
        <w:rPr>
          <w:i/>
        </w:rPr>
        <w:t>t-1</w:t>
      </w:r>
      <w:r>
        <w:t xml:space="preserve"> to period </w:t>
      </w:r>
      <w:r w:rsidRPr="00214DC4">
        <w:rPr>
          <w:i/>
        </w:rPr>
        <w:t>t</w:t>
      </w:r>
      <w:r>
        <w:t xml:space="preserve"> is </w:t>
      </w:r>
      <w:r w:rsidRPr="00C92ABA">
        <w:rPr>
          <w:i/>
        </w:rPr>
        <w:t>R</w:t>
      </w:r>
      <w:r w:rsidRPr="00214DC4">
        <w:rPr>
          <w:i/>
          <w:vertAlign w:val="subscript"/>
        </w:rPr>
        <w:t>t</w:t>
      </w:r>
      <w:r>
        <w:t>.</w:t>
      </w:r>
    </w:p>
    <w:p w14:paraId="02FDAACD" w14:textId="77777777" w:rsidR="00D544C1" w:rsidRDefault="00D544C1" w:rsidP="00150782">
      <w:pPr>
        <w:pStyle w:val="BodyText"/>
      </w:pPr>
    </w:p>
    <w:p w14:paraId="588E36CA" w14:textId="77777777" w:rsidR="00D544C1" w:rsidRDefault="00D544C1" w:rsidP="00150782">
      <w:pPr>
        <w:pStyle w:val="BodyText"/>
      </w:pPr>
      <w:r>
        <w:t xml:space="preserve">Our total gross return at the end of </w:t>
      </w:r>
      <w:r w:rsidRPr="009716E0">
        <w:rPr>
          <w:i/>
        </w:rPr>
        <w:t>T</w:t>
      </w:r>
      <w:r>
        <w:t xml:space="preserve"> periods is then  </w:t>
      </w:r>
    </w:p>
    <w:p w14:paraId="62D8C5B0" w14:textId="77777777" w:rsidR="00D544C1" w:rsidRDefault="00D544C1" w:rsidP="00150782">
      <w:pPr>
        <w:pStyle w:val="BodyText"/>
      </w:pPr>
    </w:p>
    <w:p w14:paraId="3124EDC5" w14:textId="77777777" w:rsidR="00D544C1" w:rsidRDefault="00D544C1" w:rsidP="00B901C2">
      <w:pPr>
        <w:pStyle w:val="Times18"/>
        <w:jc w:val="center"/>
      </w:pPr>
      <w:r w:rsidRPr="009716E0">
        <w:rPr>
          <w:i/>
        </w:rPr>
        <w:t>W</w:t>
      </w:r>
      <w:r>
        <w:rPr>
          <w:vertAlign w:val="subscript"/>
        </w:rPr>
        <w:t>T</w:t>
      </w:r>
      <w:r>
        <w:t xml:space="preserve"> /</w:t>
      </w:r>
      <w:r w:rsidRPr="009716E0">
        <w:rPr>
          <w:i/>
        </w:rPr>
        <w:t>W</w:t>
      </w:r>
      <w:r>
        <w:rPr>
          <w:vertAlign w:val="subscript"/>
        </w:rPr>
        <w:t xml:space="preserve">0 </w:t>
      </w:r>
      <w:r>
        <w:t xml:space="preserve">= </w:t>
      </w:r>
      <w:r w:rsidRPr="009716E0">
        <w:rPr>
          <w:i/>
        </w:rPr>
        <w:t>R</w:t>
      </w:r>
      <w:r>
        <w:rPr>
          <w:vertAlign w:val="subscript"/>
        </w:rPr>
        <w:t>1</w:t>
      </w:r>
      <w:r w:rsidRPr="009716E0">
        <w:rPr>
          <w:i/>
        </w:rPr>
        <w:t>R</w:t>
      </w:r>
      <w:r>
        <w:rPr>
          <w:vertAlign w:val="subscript"/>
        </w:rPr>
        <w:t>2</w:t>
      </w:r>
      <w:r>
        <w:t xml:space="preserve"> </w:t>
      </w:r>
      <w:r>
        <w:sym w:font="Symbol" w:char="F0D7"/>
      </w:r>
      <w:r>
        <w:sym w:font="Symbol" w:char="F0D7"/>
      </w:r>
      <w:r>
        <w:sym w:font="Symbol" w:char="F0D7"/>
      </w:r>
      <w:r>
        <w:t xml:space="preserve"> </w:t>
      </w:r>
      <w:r w:rsidRPr="009716E0">
        <w:rPr>
          <w:i/>
        </w:rPr>
        <w:t>R</w:t>
      </w:r>
      <w:r w:rsidRPr="009716E0">
        <w:rPr>
          <w:i/>
          <w:vertAlign w:val="subscript"/>
        </w:rPr>
        <w:t>T</w:t>
      </w:r>
    </w:p>
    <w:p w14:paraId="70C26991" w14:textId="77777777" w:rsidR="00D544C1" w:rsidRDefault="00D544C1" w:rsidP="00150782">
      <w:pPr>
        <w:pStyle w:val="BodyText"/>
      </w:pPr>
    </w:p>
    <w:p w14:paraId="6D58D90F" w14:textId="77777777" w:rsidR="00A159E7" w:rsidRDefault="00D544C1" w:rsidP="00150782">
      <w:pPr>
        <w:pStyle w:val="BodyText"/>
      </w:pPr>
      <w:r>
        <w:t xml:space="preserve">The nominal annual percentage rate (APR) that achieves the same gross return when continuously compounded is the value </w:t>
      </w:r>
      <w:r w:rsidRPr="004F616E">
        <w:rPr>
          <w:i/>
        </w:rPr>
        <w:t>r</w:t>
      </w:r>
      <w:r w:rsidRPr="004F616E">
        <w:rPr>
          <w:b/>
        </w:rPr>
        <w:t xml:space="preserve"> </w:t>
      </w:r>
      <w:r>
        <w:t>that satisfies the equation:</w:t>
      </w:r>
    </w:p>
    <w:p w14:paraId="048BF82F" w14:textId="77777777" w:rsidR="00A159E7" w:rsidRDefault="00A159E7" w:rsidP="00150782">
      <w:pPr>
        <w:pStyle w:val="BodyText"/>
      </w:pPr>
    </w:p>
    <w:p w14:paraId="08BCCD90" w14:textId="77777777" w:rsidR="00A159E7" w:rsidRDefault="00CC2D3B" w:rsidP="00B901C2">
      <w:pPr>
        <w:pStyle w:val="Times18"/>
        <w:jc w:val="center"/>
      </w:pPr>
      <w:r w:rsidRPr="00A159E7">
        <w:object w:dxaOrig="1560" w:dyaOrig="320" w14:anchorId="62B783B5">
          <v:shape id="_x0000_i1027" type="#_x0000_t75" style="width:112pt;height:24pt" o:ole="">
            <v:imagedata r:id="rId16" o:title=""/>
          </v:shape>
          <o:OLEObject Type="Embed" ProgID="Equation.3" ShapeID="_x0000_i1027" DrawAspect="Content" ObjectID="_1247130546" r:id="rId17"/>
        </w:object>
      </w:r>
    </w:p>
    <w:p w14:paraId="4E26C06A" w14:textId="77777777" w:rsidR="00A159E7" w:rsidRDefault="00A159E7" w:rsidP="00150782">
      <w:pPr>
        <w:pStyle w:val="BodyText"/>
      </w:pPr>
    </w:p>
    <w:p w14:paraId="3FB077B4" w14:textId="77777777" w:rsidR="00D544C1" w:rsidRDefault="00D544C1" w:rsidP="00150782">
      <w:pPr>
        <w:pStyle w:val="BodyText"/>
      </w:pPr>
      <w:r w:rsidRPr="00B34D77">
        <w:t>If we take logarithms of</w:t>
      </w:r>
      <w:r>
        <w:t xml:space="preserve"> both sides, we can solve for </w:t>
      </w:r>
      <w:r w:rsidRPr="00D219BC">
        <w:rPr>
          <w:i/>
        </w:rPr>
        <w:t>r</w:t>
      </w:r>
      <w:r w:rsidRPr="00B34D77">
        <w:t>:</w:t>
      </w:r>
    </w:p>
    <w:p w14:paraId="6FECFC05" w14:textId="77777777" w:rsidR="00AC348B" w:rsidRDefault="00AC348B" w:rsidP="00150782">
      <w:pPr>
        <w:pStyle w:val="BodyText"/>
      </w:pPr>
    </w:p>
    <w:p w14:paraId="718D3E87" w14:textId="77777777" w:rsidR="00D544C1" w:rsidRPr="00B34D77" w:rsidRDefault="006C6724" w:rsidP="00B901C2">
      <w:pPr>
        <w:pStyle w:val="Times18"/>
        <w:jc w:val="center"/>
      </w:pPr>
      <w:r w:rsidRPr="00CC2D3B">
        <w:object w:dxaOrig="4840" w:dyaOrig="700" w14:anchorId="3544AAAB">
          <v:shape id="_x0000_i1028" type="#_x0000_t75" style="width:345pt;height:50pt" o:ole="">
            <v:imagedata r:id="rId18" o:title=""/>
          </v:shape>
          <o:OLEObject Type="Embed" ProgID="Equation.3" ShapeID="_x0000_i1028" DrawAspect="Content" ObjectID="_1247130547" r:id="rId19"/>
        </w:object>
      </w:r>
    </w:p>
    <w:p w14:paraId="52A4C4D7" w14:textId="77777777" w:rsidR="00D544C1" w:rsidRDefault="00D544C1" w:rsidP="00150782">
      <w:pPr>
        <w:pStyle w:val="BodyText"/>
      </w:pPr>
    </w:p>
    <w:p w14:paraId="1620596E" w14:textId="77777777" w:rsidR="00A0156A" w:rsidRDefault="00A042D5" w:rsidP="00150782">
      <w:pPr>
        <w:pStyle w:val="BodyText"/>
      </w:pPr>
      <w:proofErr w:type="gramStart"/>
      <w:r>
        <w:t>w</w:t>
      </w:r>
      <w:r w:rsidR="00A0156A">
        <w:t>here</w:t>
      </w:r>
      <w:proofErr w:type="gramEnd"/>
      <w:r w:rsidR="00A0156A">
        <w:t xml:space="preserve"> we have used the Taylor series approximation log</w:t>
      </w:r>
      <w:r w:rsidR="005A5E4C">
        <w:t xml:space="preserve"> </w:t>
      </w:r>
      <w:r w:rsidR="00A0156A">
        <w:t>(1+</w:t>
      </w:r>
      <w:r w:rsidR="00A0156A" w:rsidRPr="00A0156A">
        <w:rPr>
          <w:i/>
        </w:rPr>
        <w:t>x</w:t>
      </w:r>
      <w:r w:rsidR="00A0156A">
        <w:t xml:space="preserve">) </w:t>
      </w:r>
      <w:r w:rsidR="00A0156A">
        <w:sym w:font="Symbol" w:char="F0BB"/>
      </w:r>
      <w:r w:rsidR="00A0156A">
        <w:t xml:space="preserve"> </w:t>
      </w:r>
      <w:r w:rsidR="00A0156A" w:rsidRPr="00A0156A">
        <w:rPr>
          <w:i/>
        </w:rPr>
        <w:t>x</w:t>
      </w:r>
      <w:r w:rsidR="00A0156A">
        <w:t xml:space="preserve"> – </w:t>
      </w:r>
      <w:r w:rsidR="00A0156A" w:rsidRPr="00A0156A">
        <w:rPr>
          <w:i/>
        </w:rPr>
        <w:t>x</w:t>
      </w:r>
      <w:r w:rsidR="00A0156A">
        <w:rPr>
          <w:vertAlign w:val="superscript"/>
        </w:rPr>
        <w:t>2</w:t>
      </w:r>
      <w:r w:rsidR="00A0156A">
        <w:t xml:space="preserve">/2 which works well when </w:t>
      </w:r>
      <w:r w:rsidR="00A0156A" w:rsidRPr="00A0156A">
        <w:rPr>
          <w:i/>
        </w:rPr>
        <w:t>x</w:t>
      </w:r>
      <w:r w:rsidR="00A0156A">
        <w:t xml:space="preserve"> is close to zero.</w:t>
      </w:r>
    </w:p>
    <w:p w14:paraId="721384F5" w14:textId="77777777" w:rsidR="00FC6828" w:rsidRDefault="00FC6828" w:rsidP="00150782">
      <w:pPr>
        <w:pStyle w:val="BodyText"/>
      </w:pPr>
    </w:p>
    <w:p w14:paraId="71E0AD74" w14:textId="77777777" w:rsidR="006C6724" w:rsidRDefault="00FC6828" w:rsidP="00150782">
      <w:pPr>
        <w:pStyle w:val="BodyText"/>
      </w:pPr>
      <w:r>
        <w:t>Now a</w:t>
      </w:r>
      <w:r w:rsidR="00D544C1">
        <w:t xml:space="preserve">s the number of time points </w:t>
      </w:r>
      <w:r w:rsidR="00116025" w:rsidRPr="00116025">
        <w:rPr>
          <w:i/>
        </w:rPr>
        <w:t>T</w:t>
      </w:r>
      <w:r w:rsidR="00D544C1">
        <w:t xml:space="preserve"> increases,</w:t>
      </w:r>
    </w:p>
    <w:p w14:paraId="536B1E1F" w14:textId="77777777" w:rsidR="006C6724" w:rsidRDefault="006C6724" w:rsidP="00150782">
      <w:pPr>
        <w:pStyle w:val="BodyText"/>
      </w:pPr>
    </w:p>
    <w:p w14:paraId="4F6F6327" w14:textId="77777777" w:rsidR="00FC6828" w:rsidRDefault="006C6724" w:rsidP="00150782">
      <w:pPr>
        <w:pStyle w:val="BodyText"/>
        <w:jc w:val="center"/>
      </w:pPr>
      <w:r w:rsidRPr="00CC2D3B">
        <w:rPr>
          <w:position w:val="-28"/>
        </w:rPr>
        <w:object w:dxaOrig="1460" w:dyaOrig="700" w14:anchorId="26543BE3">
          <v:shape id="_x0000_i1029" type="#_x0000_t75" style="width:104pt;height:50pt" o:ole="">
            <v:imagedata r:id="rId20" o:title=""/>
          </v:shape>
          <o:OLEObject Type="Embed" ProgID="Equation.3" ShapeID="_x0000_i1029" DrawAspect="Content" ObjectID="_1247130548" r:id="rId21"/>
        </w:object>
      </w:r>
      <w:r>
        <w:t xml:space="preserve">     </w:t>
      </w:r>
      <w:proofErr w:type="gramStart"/>
      <w:r>
        <w:t>and</w:t>
      </w:r>
      <w:proofErr w:type="gramEnd"/>
      <w:r>
        <w:t xml:space="preserve">       </w:t>
      </w:r>
      <w:r w:rsidRPr="00CC2D3B">
        <w:rPr>
          <w:position w:val="-28"/>
        </w:rPr>
        <w:object w:dxaOrig="3200" w:dyaOrig="700" w14:anchorId="088A3E2C">
          <v:shape id="_x0000_i1030" type="#_x0000_t75" style="width:228pt;height:50pt" o:ole="">
            <v:imagedata r:id="rId22" o:title=""/>
          </v:shape>
          <o:OLEObject Type="Embed" ProgID="Equation.3" ShapeID="_x0000_i1030" DrawAspect="Content" ObjectID="_1247130549" r:id="rId23"/>
        </w:object>
      </w:r>
    </w:p>
    <w:p w14:paraId="7F3BAB7A" w14:textId="77777777" w:rsidR="00505AB6" w:rsidRDefault="00505AB6" w:rsidP="00150782">
      <w:pPr>
        <w:pStyle w:val="BodyText"/>
      </w:pPr>
    </w:p>
    <w:p w14:paraId="2F2E5F22" w14:textId="77777777" w:rsidR="00D544C1" w:rsidRDefault="00505AB6" w:rsidP="00150782">
      <w:pPr>
        <w:pStyle w:val="BodyText"/>
      </w:pPr>
      <w:r>
        <w:t xml:space="preserve">Putting all the pieces together, we have that as </w:t>
      </w:r>
      <w:r w:rsidRPr="00505AB6">
        <w:rPr>
          <w:i/>
        </w:rPr>
        <w:t>T</w:t>
      </w:r>
      <w:r>
        <w:t xml:space="preserve"> increases, the long run net return</w:t>
      </w:r>
    </w:p>
    <w:p w14:paraId="21045FEA" w14:textId="77777777" w:rsidR="00505AB6" w:rsidRDefault="00505AB6" w:rsidP="00150782">
      <w:pPr>
        <w:pStyle w:val="BodyText"/>
      </w:pPr>
    </w:p>
    <w:p w14:paraId="3FE04F34" w14:textId="77777777" w:rsidR="00880E79" w:rsidRDefault="00150782" w:rsidP="00880E79">
      <w:pPr>
        <w:pStyle w:val="BodyText"/>
        <w:jc w:val="center"/>
      </w:pPr>
      <w:r w:rsidRPr="00150782">
        <w:rPr>
          <w:position w:val="-14"/>
        </w:rPr>
        <w:object w:dxaOrig="2140" w:dyaOrig="420" w14:anchorId="3A7FD522">
          <v:shape id="_x0000_i1031" type="#_x0000_t75" style="width:153pt;height:30pt" o:ole="">
            <v:imagedata r:id="rId24" o:title=""/>
          </v:shape>
          <o:OLEObject Type="Embed" ProgID="Equation.3" ShapeID="_x0000_i1031" DrawAspect="Content" ObjectID="_1247130550" r:id="rId25"/>
        </w:object>
      </w:r>
    </w:p>
    <w:p w14:paraId="1B4B4467" w14:textId="77777777" w:rsidR="00505AB6" w:rsidRDefault="00505AB6" w:rsidP="00880E79">
      <w:pPr>
        <w:pStyle w:val="BodyText"/>
        <w:jc w:val="center"/>
      </w:pPr>
    </w:p>
    <w:p w14:paraId="318BD3F9" w14:textId="77777777" w:rsidR="00D544C1" w:rsidRDefault="00505AB6" w:rsidP="00150782">
      <w:pPr>
        <w:pStyle w:val="BodyText"/>
      </w:pPr>
      <w:r>
        <w:t>Or in te</w:t>
      </w:r>
      <w:r w:rsidR="00880E79">
        <w:t xml:space="preserve">rms of the long run gross return </w:t>
      </w:r>
      <w:r w:rsidR="00880E79" w:rsidRPr="00880E79">
        <w:rPr>
          <w:i/>
        </w:rPr>
        <w:t>R</w:t>
      </w:r>
      <w:r w:rsidR="00880E79">
        <w:t xml:space="preserve"> = (1 + </w:t>
      </w:r>
      <w:r w:rsidR="00880E79" w:rsidRPr="00880E79">
        <w:rPr>
          <w:i/>
        </w:rPr>
        <w:t>r</w:t>
      </w:r>
      <w:r w:rsidR="00880E79">
        <w:t>),</w:t>
      </w:r>
    </w:p>
    <w:p w14:paraId="5C4FC5E8" w14:textId="77777777" w:rsidR="00505AB6" w:rsidRDefault="00505AB6" w:rsidP="00150782">
      <w:pPr>
        <w:pStyle w:val="BodyText"/>
      </w:pPr>
    </w:p>
    <w:p w14:paraId="7B6835EF" w14:textId="77777777" w:rsidR="00351636" w:rsidRDefault="00351636" w:rsidP="00351636">
      <w:pPr>
        <w:pStyle w:val="BodyText"/>
        <w:jc w:val="center"/>
      </w:pPr>
      <w:r w:rsidRPr="00150782">
        <w:rPr>
          <w:position w:val="-14"/>
        </w:rPr>
        <w:object w:dxaOrig="2340" w:dyaOrig="420" w14:anchorId="55204733">
          <v:shape id="_x0000_i1032" type="#_x0000_t75" style="width:167pt;height:30pt" o:ole="">
            <v:imagedata r:id="rId26" o:title=""/>
          </v:shape>
          <o:OLEObject Type="Embed" ProgID="Equation.3" ShapeID="_x0000_i1032" DrawAspect="Content" ObjectID="_1247130551" r:id="rId27"/>
        </w:object>
      </w:r>
      <w:r w:rsidR="00D1428F">
        <w:t>,</w:t>
      </w:r>
    </w:p>
    <w:p w14:paraId="67EA1E2A" w14:textId="77777777" w:rsidR="00D544C1" w:rsidRDefault="00D544C1" w:rsidP="00351636">
      <w:pPr>
        <w:pStyle w:val="BodyText"/>
        <w:jc w:val="center"/>
      </w:pPr>
    </w:p>
    <w:p w14:paraId="1B941357" w14:textId="77777777" w:rsidR="00D544C1" w:rsidRDefault="008D349E" w:rsidP="00150782">
      <w:pPr>
        <w:pStyle w:val="BodyText"/>
      </w:pPr>
      <w:proofErr w:type="gramStart"/>
      <w:r>
        <w:t>the</w:t>
      </w:r>
      <w:proofErr w:type="gramEnd"/>
      <w:r>
        <w:t xml:space="preserve"> expected gross return </w:t>
      </w:r>
      <w:r w:rsidRPr="008D349E">
        <w:t>minus</w:t>
      </w:r>
      <w:r>
        <w:t xml:space="preserve"> the </w:t>
      </w:r>
      <w:r w:rsidRPr="008D349E">
        <w:rPr>
          <w:i/>
        </w:rPr>
        <w:t>volatility drag</w:t>
      </w:r>
      <w:r w:rsidR="00B901C2">
        <w:t xml:space="preserve">. </w:t>
      </w:r>
    </w:p>
    <w:sectPr w:rsidR="00D544C1" w:rsidSect="005936C1">
      <w:headerReference w:type="even" r:id="rId28"/>
      <w:headerReference w:type="default" r:id="rId29"/>
      <w:footerReference w:type="default" r:id="rId30"/>
      <w:headerReference w:type="first" r:id="rId31"/>
      <w:footerReference w:type="first" r:id="rId3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52457" w14:textId="77777777" w:rsidR="000A25BB" w:rsidRDefault="000A25BB">
      <w:r>
        <w:separator/>
      </w:r>
    </w:p>
  </w:endnote>
  <w:endnote w:type="continuationSeparator" w:id="0">
    <w:p w14:paraId="56F70BBA" w14:textId="77777777" w:rsidR="000A25BB" w:rsidRDefault="000A2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39FE6C" w14:textId="77777777" w:rsidR="00505AB6" w:rsidRDefault="00505AB6">
    <w:pPr>
      <w:pStyle w:val="Footer"/>
      <w:rPr>
        <w:rStyle w:val="PageNumber"/>
      </w:rPr>
    </w:pPr>
    <w:r>
      <w:rPr>
        <w:rStyle w:val="CopyrightChar"/>
        <w:sz w:val="20"/>
      </w:rPr>
      <w:t>The Wharton School of the U</w:t>
    </w:r>
    <w:r w:rsidR="00E30840">
      <w:rPr>
        <w:rStyle w:val="CopyrightChar"/>
        <w:sz w:val="20"/>
      </w:rPr>
      <w:t>niversity of Pennsylvania</w:t>
    </w:r>
    <w:r w:rsidR="00E30840">
      <w:rPr>
        <w:rStyle w:val="CopyrightChar"/>
        <w:sz w:val="20"/>
      </w:rPr>
      <w:tab/>
    </w:r>
    <w:r w:rsidR="00E30840">
      <w:rPr>
        <w:rStyle w:val="CopyrightChar"/>
        <w:sz w:val="20"/>
      </w:rPr>
      <w:tab/>
    </w:r>
    <w:r w:rsidR="00E30840">
      <w:rPr>
        <w:rStyle w:val="CopyrightChar"/>
        <w:sz w:val="20"/>
      </w:rPr>
      <w:tab/>
    </w:r>
    <w:r w:rsidR="00E30840" w:rsidRPr="00E30840">
      <w:rPr>
        <w:rStyle w:val="CopyrightChar"/>
        <w:sz w:val="20"/>
      </w:rPr>
      <w:tab/>
    </w:r>
    <w:r w:rsidR="00E30840" w:rsidRPr="00E30840">
      <w:rPr>
        <w:rStyle w:val="CopyrightChar"/>
        <w:sz w:val="20"/>
      </w:rPr>
      <w:tab/>
    </w:r>
    <w:r w:rsidR="00E30840" w:rsidRPr="00E30840">
      <w:rPr>
        <w:rStyle w:val="CopyrightChar"/>
        <w:sz w:val="20"/>
      </w:rPr>
      <w:tab/>
      <w:t>3</w:t>
    </w:r>
    <w:r w:rsidRPr="00E30840">
      <w:rPr>
        <w:rStyle w:val="CopyrightChar"/>
        <w:sz w:val="20"/>
      </w:rPr>
      <w:t>-</w:t>
    </w:r>
    <w:r w:rsidR="00EF3904" w:rsidRPr="00E30840">
      <w:rPr>
        <w:rStyle w:val="PageNumber"/>
        <w:rFonts w:ascii="Arial Black" w:hAnsi="Arial Black"/>
        <w:sz w:val="20"/>
      </w:rPr>
      <w:fldChar w:fldCharType="begin"/>
    </w:r>
    <w:r w:rsidRPr="00E30840">
      <w:rPr>
        <w:rStyle w:val="PageNumber"/>
        <w:sz w:val="20"/>
      </w:rPr>
      <w:instrText xml:space="preserve"> PAGE </w:instrText>
    </w:r>
    <w:r w:rsidR="00EF3904" w:rsidRPr="00E30840">
      <w:rPr>
        <w:rStyle w:val="PageNumber"/>
        <w:rFonts w:ascii="Arial Black" w:hAnsi="Arial Black"/>
        <w:sz w:val="20"/>
      </w:rPr>
      <w:fldChar w:fldCharType="separate"/>
    </w:r>
    <w:r w:rsidR="008131FA">
      <w:rPr>
        <w:rStyle w:val="PageNumber"/>
        <w:noProof/>
        <w:sz w:val="20"/>
      </w:rPr>
      <w:t>9</w:t>
    </w:r>
    <w:r w:rsidR="00EF3904" w:rsidRPr="00E30840">
      <w:rPr>
        <w:rStyle w:val="PageNumber"/>
        <w:rFonts w:ascii="Arial Black" w:hAnsi="Arial Black"/>
        <w:sz w:val="20"/>
      </w:rPr>
      <w:fldChar w:fldCharType="end"/>
    </w:r>
  </w:p>
  <w:p w14:paraId="41E270F1" w14:textId="77777777" w:rsidR="00505AB6" w:rsidRDefault="00505AB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CEA564A" w14:textId="77777777" w:rsidR="00505AB6" w:rsidRDefault="00505AB6">
    <w:pPr>
      <w:spacing w:line="260" w:lineRule="exact"/>
      <w:rPr>
        <w:sz w:val="18"/>
        <w:szCs w:val="18"/>
      </w:rPr>
    </w:pPr>
  </w:p>
  <w:p w14:paraId="64FD153F" w14:textId="77777777" w:rsidR="00505AB6" w:rsidRDefault="008131FA">
    <w:pPr>
      <w:spacing w:line="260" w:lineRule="exact"/>
      <w:rPr>
        <w:i/>
        <w:sz w:val="18"/>
        <w:szCs w:val="18"/>
      </w:rPr>
    </w:pPr>
    <w:r>
      <w:rPr>
        <w:i/>
        <w:noProof/>
        <w:sz w:val="18"/>
        <w:szCs w:val="18"/>
      </w:rPr>
      <w:pict w14:anchorId="5AA10B82">
        <v:line id="_x0000_s2061" style="position:absolute;z-index:251658240" from="0,10.35pt" to="468pt,10.35pt"/>
      </w:pict>
    </w:r>
  </w:p>
  <w:p w14:paraId="5C24ECD9" w14:textId="77777777" w:rsidR="00505AB6" w:rsidRDefault="00505AB6">
    <w:pPr>
      <w:pStyle w:val="Footer"/>
      <w:spacing w:line="260" w:lineRule="exact"/>
      <w:rPr>
        <w:sz w:val="18"/>
        <w:szCs w:val="18"/>
      </w:rPr>
    </w:pPr>
  </w:p>
  <w:p w14:paraId="0F9F2E4E" w14:textId="77777777" w:rsidR="00505AB6" w:rsidRDefault="00505AB6">
    <w:pPr>
      <w:pStyle w:val="Footer"/>
      <w:spacing w:line="260" w:lineRule="exact"/>
      <w:rPr>
        <w:sz w:val="18"/>
        <w:szCs w:val="18"/>
      </w:rPr>
    </w:pPr>
    <w:r>
      <w:rPr>
        <w:sz w:val="18"/>
        <w:szCs w:val="18"/>
      </w:rPr>
      <w:t>Professors Ed George, Abba Krieger, Robert Stine, and Adi Wyner, The Wharton School of the University of Pennsylvania, prepared this document</w:t>
    </w:r>
    <w:ins w:id="80" w:author="Robert Stine" w:date="2011-07-14T10:01:00Z">
      <w:r w:rsidR="00F148AD">
        <w:rPr>
          <w:sz w:val="18"/>
          <w:szCs w:val="18"/>
        </w:rPr>
        <w:t>, © 2011.</w:t>
      </w:r>
    </w:ins>
    <w:del w:id="81" w:author="Robert Stine" w:date="2011-07-14T10:01:00Z">
      <w:r w:rsidDel="00F148AD">
        <w:rPr>
          <w:sz w:val="18"/>
          <w:szCs w:val="18"/>
        </w:rPr>
        <w:delText>.</w:delText>
      </w:r>
    </w:del>
  </w:p>
  <w:p w14:paraId="68C02845" w14:textId="77777777" w:rsidR="00505AB6" w:rsidRDefault="00505AB6" w:rsidP="005936C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8652A" w14:textId="77777777" w:rsidR="000A25BB" w:rsidRDefault="000A25BB">
      <w:r>
        <w:separator/>
      </w:r>
    </w:p>
  </w:footnote>
  <w:footnote w:type="continuationSeparator" w:id="0">
    <w:p w14:paraId="0E7E031E" w14:textId="77777777" w:rsidR="000A25BB" w:rsidRDefault="000A25BB">
      <w:r>
        <w:continuationSeparator/>
      </w:r>
    </w:p>
  </w:footnote>
  <w:footnote w:id="1">
    <w:p w14:paraId="6F436B5E" w14:textId="77777777" w:rsidR="00F148AD" w:rsidRDefault="00F148AD">
      <w:pPr>
        <w:pStyle w:val="FootnoteText"/>
      </w:pPr>
      <w:ins w:id="3" w:author="Robert Stine" w:date="2011-07-14T10:00:00Z">
        <w:r>
          <w:rPr>
            <w:rStyle w:val="FootnoteReference"/>
          </w:rPr>
          <w:footnoteRef/>
        </w:r>
        <w:r>
          <w:t xml:space="preserve"> This example appears as a “Statistics in Action” case study in SF (page 287).</w:t>
        </w:r>
      </w:ins>
    </w:p>
  </w:footnote>
  <w:footnote w:id="2">
    <w:p w14:paraId="087AD9A2" w14:textId="77777777" w:rsidR="00505AB6" w:rsidRPr="00667DE0" w:rsidRDefault="00505AB6" w:rsidP="00150782">
      <w:pPr>
        <w:pStyle w:val="FootnoteText"/>
      </w:pPr>
      <w:r w:rsidRPr="00667DE0">
        <w:rPr>
          <w:rStyle w:val="FootnoteReference"/>
          <w:sz w:val="28"/>
          <w:szCs w:val="28"/>
        </w:rPr>
        <w:footnoteRef/>
      </w:r>
      <w:r w:rsidRPr="00667DE0">
        <w:t xml:space="preserve"> The value of an asset at the end of a year is the product of the gross return and the v</w:t>
      </w:r>
      <w:r>
        <w:t xml:space="preserve">alue at the start of the year. </w:t>
      </w:r>
      <w:r w:rsidRPr="00667DE0">
        <w:t xml:space="preserve">If you start with </w:t>
      </w:r>
      <w:r w:rsidRPr="00667DE0">
        <w:rPr>
          <w:i/>
        </w:rPr>
        <w:t>S</w:t>
      </w:r>
      <w:r w:rsidRPr="00667DE0">
        <w:t xml:space="preserve"> dollars and finish with </w:t>
      </w:r>
      <w:r w:rsidRPr="00667DE0">
        <w:rPr>
          <w:i/>
        </w:rPr>
        <w:t>F</w:t>
      </w:r>
      <w:r w:rsidRPr="00667DE0">
        <w:t xml:space="preserve"> dollars, then the gross return is </w:t>
      </w:r>
      <w:r w:rsidRPr="005C7A0E">
        <w:rPr>
          <w:i/>
        </w:rPr>
        <w:t>R</w:t>
      </w:r>
      <w:r w:rsidRPr="00667DE0">
        <w:t xml:space="preserve"> =</w:t>
      </w:r>
      <w:r w:rsidRPr="00667DE0">
        <w:rPr>
          <w:i/>
        </w:rPr>
        <w:t>F</w:t>
      </w:r>
      <w:r w:rsidRPr="00667DE0">
        <w:t>/</w:t>
      </w:r>
      <w:r w:rsidRPr="00667DE0">
        <w:rPr>
          <w:i/>
        </w:rPr>
        <w:t>S.</w:t>
      </w:r>
      <w:r>
        <w:t xml:space="preserve"> </w:t>
      </w:r>
      <w:r w:rsidRPr="00667DE0">
        <w:t xml:space="preserve">We denote gross returns by “big R” to distinguish </w:t>
      </w:r>
      <w:r>
        <w:t>them from “little r” returns (p.</w:t>
      </w:r>
      <w:r w:rsidRPr="00667DE0">
        <w:t xml:space="preserve"> </w:t>
      </w:r>
      <w:r w:rsidR="00E30840">
        <w:t>1-17)</w:t>
      </w:r>
      <w:r w:rsidRPr="00667DE0">
        <w:t xml:space="preserve">. </w:t>
      </w:r>
      <w:proofErr w:type="gramStart"/>
      <w:r w:rsidRPr="00667DE0">
        <w:t>These types of r</w:t>
      </w:r>
      <w:r>
        <w:t xml:space="preserve">eturns are related by </w:t>
      </w:r>
      <w:r w:rsidRPr="005C7A0E">
        <w:rPr>
          <w:i/>
        </w:rPr>
        <w:t>R</w:t>
      </w:r>
      <w:proofErr w:type="gramEnd"/>
      <w:r>
        <w:t xml:space="preserve"> = (1+ r</w:t>
      </w:r>
      <w:r w:rsidRPr="00667DE0">
        <w:t>)</w:t>
      </w:r>
      <w:r>
        <w:t xml:space="preserve">. </w:t>
      </w:r>
      <w:r w:rsidRPr="00667DE0">
        <w:t>“Little r” returns, sometimes called net returns, become percent changes when multiplied by 100.</w:t>
      </w:r>
    </w:p>
  </w:footnote>
  <w:footnote w:id="3">
    <w:p w14:paraId="6BFBBF4A" w14:textId="77777777" w:rsidR="00505AB6" w:rsidRPr="00667DE0" w:rsidRDefault="00505AB6" w:rsidP="00150782">
      <w:pPr>
        <w:pStyle w:val="FootnoteText"/>
      </w:pPr>
      <w:r w:rsidRPr="00667DE0">
        <w:rPr>
          <w:rStyle w:val="FootnoteReference"/>
          <w:sz w:val="28"/>
          <w:szCs w:val="28"/>
        </w:rPr>
        <w:footnoteRef/>
      </w:r>
      <w:r w:rsidRPr="00667DE0">
        <w:t xml:space="preserve"> For example, to find the expected return on Green, we </w:t>
      </w:r>
      <w:ins w:id="5" w:author="Robert Stine" w:date="2011-07-14T10:01:00Z">
        <w:r w:rsidR="00F148AD">
          <w:t xml:space="preserve">used the probability distribution on the prior slide and </w:t>
        </w:r>
      </w:ins>
      <w:r w:rsidRPr="00667DE0">
        <w:t xml:space="preserve">computed </w:t>
      </w:r>
      <w:proofErr w:type="gramStart"/>
      <w:r w:rsidRPr="00667DE0">
        <w:t>E[</w:t>
      </w:r>
      <w:proofErr w:type="gramEnd"/>
      <w:r w:rsidRPr="00667DE0">
        <w:t>Green] = (1/6)0.8 + (1/6)0.9 + (2/6)1.1 + (1/6)1.2 + (1/6)1.4 = 1</w:t>
      </w:r>
      <w:r>
        <w:t xml:space="preserve">.083 as shown in this summary. </w:t>
      </w:r>
      <w:r w:rsidRPr="00667DE0">
        <w:t>Similar calculations p</w:t>
      </w:r>
      <w:r>
        <w:t>roduce the standard deviations.</w:t>
      </w:r>
    </w:p>
  </w:footnote>
  <w:footnote w:id="4">
    <w:p w14:paraId="33E676DD" w14:textId="77777777" w:rsidR="00505AB6" w:rsidRPr="0084079C" w:rsidRDefault="00505AB6" w:rsidP="00150782">
      <w:pPr>
        <w:pStyle w:val="FootnoteText"/>
      </w:pPr>
      <w:r w:rsidRPr="0084079C">
        <w:rPr>
          <w:rStyle w:val="FootnoteReference"/>
          <w:sz w:val="28"/>
          <w:szCs w:val="28"/>
        </w:rPr>
        <w:footnoteRef/>
      </w:r>
      <w:r w:rsidRPr="0084079C">
        <w:t xml:space="preserve"> To recalculate these, click the Apply button in the Formula Editor Window for each die column.</w:t>
      </w:r>
    </w:p>
  </w:footnote>
  <w:footnote w:id="5">
    <w:p w14:paraId="2B6AD53A" w14:textId="77777777" w:rsidR="00505AB6" w:rsidRDefault="00505AB6" w:rsidP="00150782">
      <w:pPr>
        <w:pStyle w:val="FootnoteText"/>
      </w:pPr>
      <w:r w:rsidRPr="00FA1181">
        <w:rPr>
          <w:rStyle w:val="FootnoteReference"/>
          <w:sz w:val="28"/>
          <w:szCs w:val="28"/>
        </w:rPr>
        <w:footnoteRef/>
      </w:r>
      <w:r w:rsidRPr="00FA1181">
        <w:t xml:space="preserve"> OK, we agree, the</w:t>
      </w:r>
      <w:r>
        <w:t xml:space="preserve"> second one is not so obvious</w:t>
      </w:r>
      <w:r w:rsidR="00745736">
        <w:t xml:space="preserve"> and requires an assumption about the relationship between the random variables</w:t>
      </w:r>
      <w:r>
        <w:t xml:space="preserve">. </w:t>
      </w:r>
      <w:r w:rsidRPr="00FA1181">
        <w:t>We’ll save it for Module 5.</w:t>
      </w:r>
    </w:p>
  </w:footnote>
  <w:footnote w:id="6">
    <w:p w14:paraId="3C82DCD9" w14:textId="77777777" w:rsidR="00505AB6" w:rsidRPr="006E7BF2" w:rsidRDefault="00505AB6" w:rsidP="00150782">
      <w:pPr>
        <w:pStyle w:val="FootnoteText"/>
      </w:pPr>
      <w:r w:rsidRPr="006E7BF2">
        <w:rPr>
          <w:rStyle w:val="FootnoteReference"/>
          <w:sz w:val="28"/>
          <w:szCs w:val="28"/>
        </w:rPr>
        <w:footnoteRef/>
      </w:r>
      <w:r w:rsidRPr="006E7BF2">
        <w:t xml:space="preserve"> </w:t>
      </w:r>
      <w:proofErr w:type="gramStart"/>
      <w:r w:rsidRPr="006E7BF2">
        <w:t>If you would like to know.</w:t>
      </w:r>
      <w:proofErr w:type="gramEnd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7C73F89" w14:textId="77777777" w:rsidR="00505AB6" w:rsidRDefault="00EF3904">
    <w:pPr>
      <w:framePr w:wrap="around" w:vAnchor="text" w:hAnchor="margin" w:xAlign="right" w:y="1"/>
    </w:pPr>
    <w:r>
      <w:fldChar w:fldCharType="begin"/>
    </w:r>
    <w:r w:rsidR="00505AB6">
      <w:instrText xml:space="preserve">PAGE  </w:instrText>
    </w:r>
    <w:r>
      <w:fldChar w:fldCharType="end"/>
    </w:r>
  </w:p>
  <w:p w14:paraId="61DD4BF3" w14:textId="77777777" w:rsidR="00505AB6" w:rsidRDefault="00505AB6">
    <w:pPr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8F20A4" w14:textId="77777777" w:rsidR="00505AB6" w:rsidRDefault="00E30840" w:rsidP="005936C1">
    <w:pPr>
      <w:rPr>
        <w:lang w:val="fr-FR"/>
      </w:rPr>
    </w:pPr>
    <w:r>
      <w:rPr>
        <w:lang w:val="fr-FR"/>
      </w:rPr>
      <w:t>Module 3</w:t>
    </w:r>
    <w:r w:rsidR="00505AB6">
      <w:rPr>
        <w:lang w:val="fr-FR"/>
      </w:rPr>
      <w:t>: Variance and th</w:t>
    </w:r>
    <w:r w:rsidR="00576CD7">
      <w:rPr>
        <w:lang w:val="fr-FR"/>
      </w:rPr>
      <w:t xml:space="preserve">e </w:t>
    </w:r>
    <w:proofErr w:type="spellStart"/>
    <w:r w:rsidR="00576CD7">
      <w:rPr>
        <w:lang w:val="fr-FR"/>
      </w:rPr>
      <w:t>Volatility</w:t>
    </w:r>
    <w:proofErr w:type="spellEnd"/>
    <w:r w:rsidR="00576CD7">
      <w:rPr>
        <w:lang w:val="fr-FR"/>
      </w:rPr>
      <w:t xml:space="preserve"> of </w:t>
    </w:r>
    <w:proofErr w:type="spellStart"/>
    <w:r w:rsidR="00576CD7">
      <w:rPr>
        <w:lang w:val="fr-FR"/>
      </w:rPr>
      <w:t>Investments</w:t>
    </w:r>
    <w:proofErr w:type="spellEnd"/>
    <w:r w:rsidR="00576CD7">
      <w:rPr>
        <w:lang w:val="fr-FR"/>
      </w:rPr>
      <w:tab/>
    </w:r>
    <w:r w:rsidR="00576CD7">
      <w:rPr>
        <w:lang w:val="fr-FR"/>
      </w:rPr>
      <w:tab/>
    </w:r>
    <w:r w:rsidR="00505AB6">
      <w:rPr>
        <w:lang w:val="fr-FR"/>
      </w:rPr>
      <w:tab/>
    </w:r>
    <w:r w:rsidR="00505AB6">
      <w:rPr>
        <w:lang w:val="fr-FR"/>
      </w:rPr>
      <w:tab/>
    </w:r>
    <w:r w:rsidR="00505AB6">
      <w:rPr>
        <w:lang w:val="fr-FR"/>
      </w:rPr>
      <w:tab/>
    </w:r>
    <w:r w:rsidR="00505AB6">
      <w:rPr>
        <w:lang w:val="fr-FR"/>
      </w:rPr>
      <w:tab/>
    </w:r>
    <w:r w:rsidR="00576CD7">
      <w:rPr>
        <w:lang w:val="fr-FR"/>
      </w:rPr>
      <w:tab/>
    </w:r>
    <w:proofErr w:type="spellStart"/>
    <w:r w:rsidR="00505AB6">
      <w:rPr>
        <w:lang w:val="fr-FR"/>
      </w:rPr>
      <w:t>Statistics</w:t>
    </w:r>
    <w:proofErr w:type="spellEnd"/>
    <w:r w:rsidR="00505AB6">
      <w:rPr>
        <w:lang w:val="fr-FR"/>
      </w:rPr>
      <w:t xml:space="preserve"> 603, August 20</w:t>
    </w:r>
    <w:r w:rsidR="008C293A">
      <w:rPr>
        <w:lang w:val="fr-FR"/>
      </w:rPr>
      <w:t>1</w:t>
    </w:r>
    <w:ins w:id="79" w:author="Robert Stine" w:date="2011-07-14T10:01:00Z">
      <w:r w:rsidR="00F148AD">
        <w:rPr>
          <w:lang w:val="fr-FR"/>
        </w:rPr>
        <w:t>1</w:t>
      </w:r>
    </w:ins>
  </w:p>
  <w:p w14:paraId="3CE42685" w14:textId="77777777" w:rsidR="00505AB6" w:rsidRPr="005A16C8" w:rsidRDefault="00505AB6">
    <w:pPr>
      <w:rPr>
        <w:lang w:val="fr-FR"/>
      </w:rPr>
    </w:pPr>
    <w:r>
      <w:rPr>
        <w:lang w:val="fr-FR"/>
      </w:rPr>
      <w:t xml:space="preserve">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558" w:type="dxa"/>
      <w:tblLook w:val="0000" w:firstRow="0" w:lastRow="0" w:firstColumn="0" w:lastColumn="0" w:noHBand="0" w:noVBand="0"/>
    </w:tblPr>
    <w:tblGrid>
      <w:gridCol w:w="1648"/>
      <w:gridCol w:w="7910"/>
    </w:tblGrid>
    <w:tr w:rsidR="00505AB6" w14:paraId="63101532" w14:textId="77777777">
      <w:tc>
        <w:tcPr>
          <w:tcW w:w="1648" w:type="dxa"/>
          <w:vAlign w:val="center"/>
        </w:tcPr>
        <w:p w14:paraId="3768803E" w14:textId="77777777" w:rsidR="00505AB6" w:rsidRDefault="00505AB6"/>
      </w:tc>
      <w:tc>
        <w:tcPr>
          <w:tcW w:w="7910" w:type="dxa"/>
          <w:vAlign w:val="center"/>
        </w:tcPr>
        <w:p w14:paraId="3F0CA483" w14:textId="77777777" w:rsidR="00505AB6" w:rsidRDefault="00505AB6">
          <w:pPr>
            <w:jc w:val="both"/>
            <w:rPr>
              <w:sz w:val="28"/>
            </w:rPr>
          </w:pPr>
        </w:p>
      </w:tc>
    </w:tr>
    <w:tr w:rsidR="00505AB6" w14:paraId="4D14B9D2" w14:textId="77777777">
      <w:tc>
        <w:tcPr>
          <w:tcW w:w="9558" w:type="dxa"/>
          <w:gridSpan w:val="2"/>
          <w:vAlign w:val="center"/>
        </w:tcPr>
        <w:p w14:paraId="7B0A16AC" w14:textId="77777777" w:rsidR="00505AB6" w:rsidRDefault="00505AB6" w:rsidP="00150782">
          <w:pPr>
            <w:pStyle w:val="Heading2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7910B3CB" wp14:editId="10CE6FBB">
                <wp:simplePos x="0" y="0"/>
                <wp:positionH relativeFrom="column">
                  <wp:posOffset>-62865</wp:posOffset>
                </wp:positionH>
                <wp:positionV relativeFrom="paragraph">
                  <wp:posOffset>26670</wp:posOffset>
                </wp:positionV>
                <wp:extent cx="2082800" cy="518160"/>
                <wp:effectExtent l="25400" t="0" r="0" b="0"/>
                <wp:wrapNone/>
                <wp:docPr id="5" name="Picture 2" descr="LT_red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T_red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280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2F299883" w14:textId="77777777" w:rsidR="00505AB6" w:rsidRDefault="00505AB6"/>
  <w:p w14:paraId="69CCB0A7" w14:textId="77777777" w:rsidR="00505AB6" w:rsidRDefault="00505AB6">
    <w:pPr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344F"/>
    <w:multiLevelType w:val="hybridMultilevel"/>
    <w:tmpl w:val="EEA2835C"/>
    <w:lvl w:ilvl="0" w:tplc="D0F279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F4325D"/>
    <w:multiLevelType w:val="multilevel"/>
    <w:tmpl w:val="61209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60E11DE"/>
    <w:multiLevelType w:val="hybridMultilevel"/>
    <w:tmpl w:val="F69E8D2E"/>
    <w:lvl w:ilvl="0" w:tplc="FFFFFFFF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195308"/>
    <w:multiLevelType w:val="hybridMultilevel"/>
    <w:tmpl w:val="A3A20720"/>
    <w:lvl w:ilvl="0" w:tplc="D87EED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91101F"/>
    <w:multiLevelType w:val="hybridMultilevel"/>
    <w:tmpl w:val="A6A214B0"/>
    <w:lvl w:ilvl="0" w:tplc="3786646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revisionView w:markup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1F5"/>
    <w:rsid w:val="00000F24"/>
    <w:rsid w:val="000123F5"/>
    <w:rsid w:val="000A25BB"/>
    <w:rsid w:val="00116025"/>
    <w:rsid w:val="00150782"/>
    <w:rsid w:val="00173789"/>
    <w:rsid w:val="001A392D"/>
    <w:rsid w:val="00245203"/>
    <w:rsid w:val="002A659B"/>
    <w:rsid w:val="002B0825"/>
    <w:rsid w:val="002B61F5"/>
    <w:rsid w:val="00300958"/>
    <w:rsid w:val="00330B15"/>
    <w:rsid w:val="00351636"/>
    <w:rsid w:val="003D22D8"/>
    <w:rsid w:val="003E0510"/>
    <w:rsid w:val="003E22B7"/>
    <w:rsid w:val="00422D24"/>
    <w:rsid w:val="004458D4"/>
    <w:rsid w:val="00486EA3"/>
    <w:rsid w:val="00492676"/>
    <w:rsid w:val="00495B28"/>
    <w:rsid w:val="004F0793"/>
    <w:rsid w:val="00505AB6"/>
    <w:rsid w:val="00527161"/>
    <w:rsid w:val="00576CD7"/>
    <w:rsid w:val="005936C1"/>
    <w:rsid w:val="005A5E4C"/>
    <w:rsid w:val="005C7A0E"/>
    <w:rsid w:val="00662B93"/>
    <w:rsid w:val="006A5970"/>
    <w:rsid w:val="006B6EA7"/>
    <w:rsid w:val="006C6724"/>
    <w:rsid w:val="006F7A60"/>
    <w:rsid w:val="00731989"/>
    <w:rsid w:val="00745736"/>
    <w:rsid w:val="007E0B31"/>
    <w:rsid w:val="008131FA"/>
    <w:rsid w:val="008518EE"/>
    <w:rsid w:val="00855A7D"/>
    <w:rsid w:val="00872BAF"/>
    <w:rsid w:val="00880E79"/>
    <w:rsid w:val="00885D1C"/>
    <w:rsid w:val="008C293A"/>
    <w:rsid w:val="008D349E"/>
    <w:rsid w:val="00920790"/>
    <w:rsid w:val="009308F0"/>
    <w:rsid w:val="00956126"/>
    <w:rsid w:val="00963A3C"/>
    <w:rsid w:val="009660CD"/>
    <w:rsid w:val="009716E0"/>
    <w:rsid w:val="00982374"/>
    <w:rsid w:val="00984BA1"/>
    <w:rsid w:val="009B645C"/>
    <w:rsid w:val="009E2D5C"/>
    <w:rsid w:val="00A0156A"/>
    <w:rsid w:val="00A042D5"/>
    <w:rsid w:val="00A14ECA"/>
    <w:rsid w:val="00A159E7"/>
    <w:rsid w:val="00A36A97"/>
    <w:rsid w:val="00A557DA"/>
    <w:rsid w:val="00AA7DF2"/>
    <w:rsid w:val="00AC348B"/>
    <w:rsid w:val="00AF0228"/>
    <w:rsid w:val="00B145A5"/>
    <w:rsid w:val="00B23DB1"/>
    <w:rsid w:val="00B443A8"/>
    <w:rsid w:val="00B901C2"/>
    <w:rsid w:val="00BA40F7"/>
    <w:rsid w:val="00BB23C0"/>
    <w:rsid w:val="00C021E7"/>
    <w:rsid w:val="00C17792"/>
    <w:rsid w:val="00C66FAC"/>
    <w:rsid w:val="00C92ABA"/>
    <w:rsid w:val="00C94D75"/>
    <w:rsid w:val="00CB6F7F"/>
    <w:rsid w:val="00CB745C"/>
    <w:rsid w:val="00CC2D3B"/>
    <w:rsid w:val="00CE5DE4"/>
    <w:rsid w:val="00D1428F"/>
    <w:rsid w:val="00D544C1"/>
    <w:rsid w:val="00D72BED"/>
    <w:rsid w:val="00DC10EB"/>
    <w:rsid w:val="00DD57E2"/>
    <w:rsid w:val="00DE1691"/>
    <w:rsid w:val="00E30840"/>
    <w:rsid w:val="00EF3904"/>
    <w:rsid w:val="00F148AD"/>
    <w:rsid w:val="00FA13D4"/>
    <w:rsid w:val="00FC68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/>
    <o:shapelayout v:ext="edit">
      <o:idmap v:ext="edit" data="1"/>
    </o:shapelayout>
  </w:shapeDefaults>
  <w:doNotEmbedSmartTags/>
  <w:decimalSymbol w:val="."/>
  <w:listSeparator w:val=","/>
  <w14:docId w14:val="1329E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liases w:val=" do not use"/>
    <w:qFormat/>
    <w:rsid w:val="009308F0"/>
  </w:style>
  <w:style w:type="paragraph" w:styleId="Heading1">
    <w:name w:val="heading 1"/>
    <w:basedOn w:val="BodyText"/>
    <w:next w:val="BodyText"/>
    <w:qFormat/>
    <w:rsid w:val="009308F0"/>
    <w:pPr>
      <w:keepNext/>
      <w:spacing w:before="240" w:after="240"/>
      <w:outlineLvl w:val="0"/>
    </w:pPr>
    <w:rPr>
      <w:rFonts w:ascii="Times" w:hAnsi="Times"/>
      <w:b/>
      <w:bCs/>
      <w:smallCaps/>
      <w:sz w:val="32"/>
    </w:rPr>
  </w:style>
  <w:style w:type="paragraph" w:styleId="Heading2">
    <w:name w:val="heading 2"/>
    <w:basedOn w:val="BodyText"/>
    <w:next w:val="BodyText"/>
    <w:qFormat/>
    <w:rsid w:val="009308F0"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rsid w:val="009308F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308F0"/>
    <w:pPr>
      <w:keepNext/>
      <w:outlineLvl w:val="3"/>
    </w:pPr>
    <w:rPr>
      <w:i/>
    </w:rPr>
  </w:style>
  <w:style w:type="paragraph" w:styleId="Heading5">
    <w:name w:val="heading 5"/>
    <w:aliases w:val=" do not use"/>
    <w:basedOn w:val="Normal"/>
    <w:next w:val="Normal"/>
    <w:qFormat/>
    <w:rsid w:val="009308F0"/>
    <w:pPr>
      <w:keepNext/>
      <w:outlineLvl w:val="4"/>
    </w:pPr>
    <w:rPr>
      <w:i/>
      <w:iCs/>
    </w:rPr>
  </w:style>
  <w:style w:type="paragraph" w:styleId="Heading6">
    <w:name w:val="heading 6"/>
    <w:aliases w:val=" do not use"/>
    <w:basedOn w:val="Normal"/>
    <w:next w:val="Normal"/>
    <w:qFormat/>
    <w:rsid w:val="009308F0"/>
    <w:pPr>
      <w:keepNext/>
      <w:outlineLvl w:val="5"/>
    </w:pPr>
    <w:rPr>
      <w:b/>
      <w:bCs/>
      <w:i/>
    </w:rPr>
  </w:style>
  <w:style w:type="paragraph" w:styleId="Heading7">
    <w:name w:val="heading 7"/>
    <w:aliases w:val=" do not use"/>
    <w:basedOn w:val="Normal"/>
    <w:next w:val="Normal"/>
    <w:qFormat/>
    <w:rsid w:val="009308F0"/>
    <w:pPr>
      <w:keepNext/>
      <w:tabs>
        <w:tab w:val="left" w:pos="0"/>
        <w:tab w:val="left" w:pos="720"/>
        <w:tab w:val="left" w:pos="8460"/>
      </w:tabs>
      <w:outlineLvl w:val="6"/>
    </w:pPr>
    <w:rPr>
      <w:rFonts w:ascii="Arial" w:hAnsi="Arial"/>
      <w:b/>
      <w:snapToGrid w:val="0"/>
    </w:rPr>
  </w:style>
  <w:style w:type="paragraph" w:styleId="Heading8">
    <w:name w:val="heading 8"/>
    <w:basedOn w:val="Normal"/>
    <w:next w:val="Normal"/>
    <w:qFormat/>
    <w:rsid w:val="00667DE0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9308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F34"/>
    <w:rPr>
      <w:rFonts w:ascii="Lucida Grande" w:hAnsi="Lucida Grande"/>
      <w:sz w:val="18"/>
      <w:szCs w:val="18"/>
    </w:rPr>
  </w:style>
  <w:style w:type="paragraph" w:styleId="FootnoteText">
    <w:name w:val="footnote text"/>
    <w:basedOn w:val="BodyText"/>
    <w:link w:val="FootnoteTextChar"/>
    <w:semiHidden/>
    <w:rsid w:val="009308F0"/>
    <w:rPr>
      <w:sz w:val="20"/>
    </w:rPr>
  </w:style>
  <w:style w:type="paragraph" w:styleId="BodyText2">
    <w:name w:val="Body Text 2"/>
    <w:basedOn w:val="Normal"/>
    <w:rsid w:val="00883687"/>
    <w:pPr>
      <w:spacing w:after="120" w:line="480" w:lineRule="auto"/>
    </w:pPr>
  </w:style>
  <w:style w:type="paragraph" w:customStyle="1" w:styleId="OpeningQuotation">
    <w:name w:val="Opening Quotation"/>
    <w:basedOn w:val="BodyText"/>
    <w:next w:val="OpeningQuotationCitation"/>
    <w:rsid w:val="009308F0"/>
    <w:pPr>
      <w:ind w:left="720" w:right="720"/>
    </w:pPr>
    <w:rPr>
      <w:i/>
      <w:sz w:val="20"/>
    </w:rPr>
  </w:style>
  <w:style w:type="paragraph" w:styleId="BodyText">
    <w:name w:val="Body Text"/>
    <w:basedOn w:val="Normal"/>
    <w:link w:val="BodyTextChar"/>
    <w:autoRedefine/>
    <w:rsid w:val="00150782"/>
    <w:rPr>
      <w:sz w:val="36"/>
      <w:szCs w:val="36"/>
    </w:rPr>
  </w:style>
  <w:style w:type="paragraph" w:customStyle="1" w:styleId="OpeningQuotationCitation">
    <w:name w:val="Opening Quotation Citation"/>
    <w:next w:val="BodyText"/>
    <w:rsid w:val="009308F0"/>
    <w:pPr>
      <w:spacing w:after="120"/>
      <w:ind w:left="1440" w:right="720"/>
      <w:jc w:val="both"/>
    </w:pPr>
    <w:rPr>
      <w:szCs w:val="16"/>
    </w:rPr>
  </w:style>
  <w:style w:type="paragraph" w:styleId="Footer">
    <w:name w:val="footer"/>
    <w:basedOn w:val="Normal"/>
    <w:autoRedefine/>
    <w:rsid w:val="009308F0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9308F0"/>
    <w:rPr>
      <w:rFonts w:ascii="Times New Roman" w:hAnsi="Times New Roman"/>
      <w:dstrike w:val="0"/>
      <w:sz w:val="24"/>
      <w:vertAlign w:val="superscript"/>
    </w:rPr>
  </w:style>
  <w:style w:type="character" w:styleId="Hyperlink">
    <w:name w:val="Hyperlink"/>
    <w:basedOn w:val="DefaultParagraphFont"/>
    <w:rsid w:val="009308F0"/>
    <w:rPr>
      <w:color w:val="0000FF"/>
      <w:u w:val="single"/>
    </w:rPr>
  </w:style>
  <w:style w:type="paragraph" w:customStyle="1" w:styleId="BodyQuotation">
    <w:name w:val="Body Quotation"/>
    <w:basedOn w:val="BodyText"/>
    <w:next w:val="BodyText"/>
    <w:rsid w:val="009308F0"/>
    <w:pPr>
      <w:ind w:left="720" w:right="720"/>
    </w:pPr>
  </w:style>
  <w:style w:type="paragraph" w:customStyle="1" w:styleId="ExhibitTitle">
    <w:name w:val="Exhibit Title"/>
    <w:next w:val="BodyText"/>
    <w:rsid w:val="009308F0"/>
    <w:pPr>
      <w:jc w:val="center"/>
    </w:pPr>
    <w:rPr>
      <w:b/>
    </w:rPr>
  </w:style>
  <w:style w:type="paragraph" w:customStyle="1" w:styleId="ExhibitCitation">
    <w:name w:val="Exhibit Citation"/>
    <w:next w:val="BodyText"/>
    <w:rsid w:val="009308F0"/>
  </w:style>
  <w:style w:type="character" w:styleId="CommentReference">
    <w:name w:val="annotation reference"/>
    <w:basedOn w:val="DefaultParagraphFont"/>
    <w:semiHidden/>
    <w:rsid w:val="009308F0"/>
    <w:rPr>
      <w:sz w:val="18"/>
    </w:rPr>
  </w:style>
  <w:style w:type="paragraph" w:styleId="CommentText">
    <w:name w:val="annotation text"/>
    <w:basedOn w:val="Normal"/>
    <w:semiHidden/>
    <w:rsid w:val="009308F0"/>
  </w:style>
  <w:style w:type="paragraph" w:styleId="CommentSubject">
    <w:name w:val="annotation subject"/>
    <w:basedOn w:val="CommentText"/>
    <w:next w:val="CommentText"/>
    <w:semiHidden/>
    <w:rsid w:val="009308F0"/>
    <w:rPr>
      <w:sz w:val="20"/>
      <w:szCs w:val="20"/>
    </w:rPr>
  </w:style>
  <w:style w:type="character" w:styleId="PageNumber">
    <w:name w:val="page number"/>
    <w:basedOn w:val="DefaultParagraphFont"/>
    <w:rsid w:val="009308F0"/>
  </w:style>
  <w:style w:type="character" w:customStyle="1" w:styleId="CopyrightChar">
    <w:name w:val="Copyright Char"/>
    <w:basedOn w:val="DefaultParagraphFont"/>
    <w:rsid w:val="009308F0"/>
    <w:rPr>
      <w:rFonts w:eastAsia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DocumentTitle">
    <w:name w:val="Document Title"/>
    <w:autoRedefine/>
    <w:rsid w:val="009308F0"/>
    <w:rPr>
      <w:rFonts w:ascii="Times" w:hAnsi="Times"/>
      <w:b/>
      <w:sz w:val="40"/>
    </w:rPr>
  </w:style>
  <w:style w:type="paragraph" w:styleId="BodyText3">
    <w:name w:val="Body Text 3"/>
    <w:basedOn w:val="Normal"/>
    <w:rsid w:val="00480D5C"/>
    <w:pPr>
      <w:spacing w:after="120"/>
    </w:pPr>
    <w:rPr>
      <w:sz w:val="16"/>
      <w:szCs w:val="16"/>
    </w:rPr>
  </w:style>
  <w:style w:type="character" w:customStyle="1" w:styleId="CopyrightCharacter">
    <w:name w:val="Copyright Character"/>
    <w:basedOn w:val="DefaultParagraphFont"/>
    <w:rsid w:val="009308F0"/>
    <w:rPr>
      <w:rFonts w:ascii="Times" w:hAnsi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Times18">
    <w:name w:val="Times 18"/>
    <w:basedOn w:val="Normal"/>
    <w:rsid w:val="00480D5C"/>
    <w:rPr>
      <w:rFonts w:ascii="Times" w:hAnsi="Times"/>
      <w:sz w:val="36"/>
    </w:rPr>
  </w:style>
  <w:style w:type="paragraph" w:customStyle="1" w:styleId="blueheading">
    <w:name w:val="blue heading"/>
    <w:basedOn w:val="Normal"/>
    <w:rsid w:val="005A6204"/>
    <w:rPr>
      <w:color w:val="0000FF"/>
      <w:sz w:val="44"/>
    </w:rPr>
  </w:style>
  <w:style w:type="paragraph" w:styleId="BodyTextIndent2">
    <w:name w:val="Body Text Indent 2"/>
    <w:basedOn w:val="Normal"/>
    <w:rsid w:val="007B68EC"/>
    <w:pPr>
      <w:spacing w:after="120" w:line="480" w:lineRule="auto"/>
      <w:ind w:left="360"/>
    </w:pPr>
  </w:style>
  <w:style w:type="character" w:customStyle="1" w:styleId="BodyTextChar">
    <w:name w:val="Body Text Char"/>
    <w:basedOn w:val="DefaultParagraphFont"/>
    <w:link w:val="BodyText"/>
    <w:rsid w:val="00150782"/>
    <w:rPr>
      <w:sz w:val="36"/>
      <w:szCs w:val="36"/>
    </w:rPr>
  </w:style>
  <w:style w:type="paragraph" w:customStyle="1" w:styleId="Indented">
    <w:name w:val="Indented"/>
    <w:basedOn w:val="BodyTextIndent"/>
    <w:next w:val="Normal"/>
    <w:rsid w:val="00FB1BA7"/>
    <w:pPr>
      <w:spacing w:after="0"/>
      <w:ind w:left="720"/>
    </w:pPr>
    <w:rPr>
      <w:sz w:val="36"/>
    </w:rPr>
  </w:style>
  <w:style w:type="paragraph" w:styleId="BodyTextIndent">
    <w:name w:val="Body Text Indent"/>
    <w:basedOn w:val="Normal"/>
    <w:rsid w:val="00FB1BA7"/>
    <w:pPr>
      <w:spacing w:after="120"/>
      <w:ind w:left="360"/>
    </w:pPr>
  </w:style>
  <w:style w:type="paragraph" w:customStyle="1" w:styleId="BodyTextCentered">
    <w:name w:val="Body Text + Centered"/>
    <w:basedOn w:val="BodyText"/>
    <w:rsid w:val="00694AF3"/>
    <w:pPr>
      <w:jc w:val="center"/>
    </w:pPr>
  </w:style>
  <w:style w:type="paragraph" w:customStyle="1" w:styleId="CaseTitle">
    <w:name w:val="Case Title"/>
    <w:rsid w:val="00893B50"/>
    <w:pPr>
      <w:jc w:val="center"/>
    </w:pPr>
    <w:rPr>
      <w:rFonts w:ascii="Times" w:hAnsi="Times"/>
      <w:sz w:val="40"/>
    </w:rPr>
  </w:style>
  <w:style w:type="character" w:customStyle="1" w:styleId="FootnoteTextChar">
    <w:name w:val="Footnote Text Char"/>
    <w:basedOn w:val="BodyTextChar"/>
    <w:link w:val="FootnoteText"/>
    <w:rsid w:val="00546FA6"/>
    <w:rPr>
      <w:sz w:val="36"/>
      <w:szCs w:val="36"/>
    </w:rPr>
  </w:style>
  <w:style w:type="paragraph" w:customStyle="1" w:styleId="greenheader">
    <w:name w:val="green header"/>
    <w:basedOn w:val="Normal"/>
    <w:next w:val="Normal"/>
    <w:rsid w:val="003F16E0"/>
    <w:pPr>
      <w:widowControl w:val="0"/>
      <w:tabs>
        <w:tab w:val="left" w:pos="720"/>
      </w:tabs>
    </w:pPr>
    <w:rPr>
      <w:color w:val="003300"/>
      <w:sz w:val="40"/>
    </w:rPr>
  </w:style>
  <w:style w:type="paragraph" w:customStyle="1" w:styleId="Hanging">
    <w:name w:val="Hanging"/>
    <w:basedOn w:val="Normal"/>
    <w:next w:val="Normal"/>
    <w:rsid w:val="003F16E0"/>
    <w:pPr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right" w:pos="8280"/>
      </w:tabs>
      <w:spacing w:before="240"/>
      <w:ind w:left="900" w:hanging="360"/>
    </w:pPr>
    <w:rPr>
      <w:rFonts w:ascii="Times" w:hAnsi="Times"/>
      <w:b/>
      <w:sz w:val="28"/>
    </w:rPr>
  </w:style>
  <w:style w:type="table" w:styleId="TableGrid">
    <w:name w:val="Table Grid"/>
    <w:basedOn w:val="TableNormal"/>
    <w:rsid w:val="00D709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720D99"/>
    <w:pPr>
      <w:spacing w:after="120"/>
      <w:ind w:left="360"/>
    </w:pPr>
    <w:rPr>
      <w:sz w:val="16"/>
      <w:szCs w:val="16"/>
    </w:rPr>
  </w:style>
  <w:style w:type="paragraph" w:customStyle="1" w:styleId="Heading">
    <w:name w:val="Heading"/>
    <w:basedOn w:val="Normal"/>
    <w:rsid w:val="002029A8"/>
    <w:pPr>
      <w:widowControl w:val="0"/>
      <w:tabs>
        <w:tab w:val="center" w:pos="4320"/>
        <w:tab w:val="left" w:pos="7020"/>
      </w:tabs>
      <w:spacing w:line="240" w:lineRule="atLeast"/>
    </w:pPr>
    <w:rPr>
      <w:rFonts w:ascii="Arial Rounded MT Bold" w:hAnsi="Arial Rounded MT Bold"/>
      <w:sz w:val="36"/>
    </w:rPr>
  </w:style>
  <w:style w:type="paragraph" w:styleId="Caption">
    <w:name w:val="caption"/>
    <w:basedOn w:val="Normal"/>
    <w:next w:val="Normal"/>
    <w:qFormat/>
    <w:rsid w:val="002029A8"/>
    <w:pPr>
      <w:widowControl w:val="0"/>
      <w:tabs>
        <w:tab w:val="center" w:pos="4320"/>
        <w:tab w:val="left" w:pos="6480"/>
        <w:tab w:val="left" w:pos="7020"/>
      </w:tabs>
      <w:spacing w:line="240" w:lineRule="atLeast"/>
    </w:pPr>
    <w:rPr>
      <w:rFonts w:ascii="Times" w:hAnsi="Times"/>
      <w:sz w:val="36"/>
    </w:rPr>
  </w:style>
  <w:style w:type="paragraph" w:customStyle="1" w:styleId="greenheading">
    <w:name w:val="green heading"/>
    <w:basedOn w:val="Normal"/>
    <w:next w:val="Normal"/>
    <w:rsid w:val="002029A8"/>
    <w:rPr>
      <w:color w:val="003300"/>
      <w:sz w:val="40"/>
    </w:rPr>
  </w:style>
  <w:style w:type="paragraph" w:styleId="PlainText">
    <w:name w:val="Plain Text"/>
    <w:basedOn w:val="Normal"/>
    <w:rsid w:val="00E7279E"/>
    <w:rPr>
      <w:rFonts w:ascii="Courier New" w:hAnsi="Courier New" w:cs="Courier New"/>
    </w:rPr>
  </w:style>
  <w:style w:type="character" w:customStyle="1" w:styleId="emailstyle180">
    <w:name w:val="emailstyle180"/>
    <w:basedOn w:val="DefaultParagraphFont"/>
    <w:rsid w:val="00A95CFD"/>
  </w:style>
  <w:style w:type="paragraph" w:customStyle="1" w:styleId="M10">
    <w:name w:val="M 10"/>
    <w:basedOn w:val="Normal"/>
    <w:rsid w:val="00A95CFD"/>
    <w:pPr>
      <w:ind w:right="-720"/>
    </w:pPr>
    <w:rPr>
      <w:rFonts w:ascii="Monaco" w:hAnsi="Monaco"/>
    </w:rPr>
  </w:style>
  <w:style w:type="paragraph" w:customStyle="1" w:styleId="T18">
    <w:name w:val="T18"/>
    <w:basedOn w:val="Normal"/>
    <w:rsid w:val="00BB3BCF"/>
    <w:pPr>
      <w:tabs>
        <w:tab w:val="center" w:pos="4320"/>
        <w:tab w:val="left" w:pos="6480"/>
        <w:tab w:val="left" w:pos="7020"/>
      </w:tabs>
      <w:spacing w:line="240" w:lineRule="atLeast"/>
      <w:ind w:right="-720"/>
      <w:jc w:val="center"/>
    </w:pPr>
    <w:rPr>
      <w:rFonts w:ascii="Times" w:hAnsi="Times"/>
      <w:sz w:val="36"/>
    </w:rPr>
  </w:style>
  <w:style w:type="paragraph" w:styleId="Date">
    <w:name w:val="Date"/>
    <w:basedOn w:val="Normal"/>
    <w:next w:val="Normal"/>
    <w:rsid w:val="00BB3BCF"/>
    <w:rPr>
      <w:sz w:val="36"/>
    </w:rPr>
  </w:style>
  <w:style w:type="paragraph" w:styleId="ListContinue2">
    <w:name w:val="List Continue 2"/>
    <w:basedOn w:val="Normal"/>
    <w:rsid w:val="00BB3BCF"/>
    <w:pPr>
      <w:spacing w:after="120"/>
      <w:ind w:left="720"/>
    </w:pPr>
    <w:rPr>
      <w:sz w:val="36"/>
    </w:rPr>
  </w:style>
  <w:style w:type="character" w:styleId="PlaceholderText">
    <w:name w:val="Placeholder Text"/>
    <w:basedOn w:val="DefaultParagraphFont"/>
    <w:uiPriority w:val="99"/>
    <w:semiHidden/>
    <w:rsid w:val="009716E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emf"/><Relationship Id="rId21" Type="http://schemas.openxmlformats.org/officeDocument/2006/relationships/oleObject" Target="embeddings/Microsoft_Equation4.bin"/><Relationship Id="rId22" Type="http://schemas.openxmlformats.org/officeDocument/2006/relationships/image" Target="media/image10.emf"/><Relationship Id="rId23" Type="http://schemas.openxmlformats.org/officeDocument/2006/relationships/oleObject" Target="embeddings/Microsoft_Equation5.bin"/><Relationship Id="rId24" Type="http://schemas.openxmlformats.org/officeDocument/2006/relationships/image" Target="media/image11.emf"/><Relationship Id="rId25" Type="http://schemas.openxmlformats.org/officeDocument/2006/relationships/oleObject" Target="embeddings/Microsoft_Equation6.bin"/><Relationship Id="rId26" Type="http://schemas.openxmlformats.org/officeDocument/2006/relationships/image" Target="media/image12.emf"/><Relationship Id="rId27" Type="http://schemas.openxmlformats.org/officeDocument/2006/relationships/oleObject" Target="embeddings/Microsoft_Equation7.bin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footer" Target="footer1.xml"/><Relationship Id="rId31" Type="http://schemas.openxmlformats.org/officeDocument/2006/relationships/header" Target="header3.xml"/><Relationship Id="rId32" Type="http://schemas.openxmlformats.org/officeDocument/2006/relationships/footer" Target="footer2.xm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image" Target="media/image3.wmf"/><Relationship Id="rId12" Type="http://schemas.openxmlformats.org/officeDocument/2006/relationships/oleObject" Target="embeddings/Microsoft_Equation1.bin"/><Relationship Id="rId13" Type="http://schemas.openxmlformats.org/officeDocument/2006/relationships/image" Target="media/image4.wmf"/><Relationship Id="rId14" Type="http://schemas.openxmlformats.org/officeDocument/2006/relationships/image" Target="media/image5.wmf"/><Relationship Id="rId15" Type="http://schemas.openxmlformats.org/officeDocument/2006/relationships/image" Target="media/image6.wmf"/><Relationship Id="rId16" Type="http://schemas.openxmlformats.org/officeDocument/2006/relationships/image" Target="media/image7.emf"/><Relationship Id="rId17" Type="http://schemas.openxmlformats.org/officeDocument/2006/relationships/oleObject" Target="embeddings/Microsoft_Equation2.bin"/><Relationship Id="rId18" Type="http://schemas.openxmlformats.org/officeDocument/2006/relationships/image" Target="media/image8.emf"/><Relationship Id="rId19" Type="http://schemas.openxmlformats.org/officeDocument/2006/relationships/oleObject" Target="embeddings/Microsoft_Equation3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b\Desktop\Aneesha\Updated%20Templates\Wharton%20Branding%20Template_0401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81033-839C-154D-83D8-AB63B05D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Settings\Deb\Desktop\Aneesha\Updated Templates\Wharton Branding Template_040108.dot</Template>
  <TotalTime>323</TotalTime>
  <Pages>18</Pages>
  <Words>1292</Words>
  <Characters>7366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Wharton Branding Template</vt:lpstr>
    </vt:vector>
  </TitlesOfParts>
  <Company>Stanford - Graduate School of Business</Company>
  <LinksUpToDate>false</LinksUpToDate>
  <CharactersWithSpaces>8641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Wharton Branding Template</dc:title>
  <dc:subject/>
  <dc:creator>Deborah Bitzer Riess</dc:creator>
  <cp:keywords/>
  <cp:lastModifiedBy>Robert Stine</cp:lastModifiedBy>
  <cp:revision>61</cp:revision>
  <cp:lastPrinted>2011-07-27T16:20:00Z</cp:lastPrinted>
  <dcterms:created xsi:type="dcterms:W3CDTF">2009-07-15T20:45:00Z</dcterms:created>
  <dcterms:modified xsi:type="dcterms:W3CDTF">2011-07-27T16:20:00Z</dcterms:modified>
</cp:coreProperties>
</file>