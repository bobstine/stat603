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81" w:rsidRDefault="00844081" w:rsidP="00844081"/>
    <w:p w:rsidR="00844081" w:rsidRPr="005303A5" w:rsidRDefault="00844081" w:rsidP="0084408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>Module 0: Preliminaries</w:t>
      </w:r>
    </w:p>
    <w:p w:rsidR="00844081" w:rsidRPr="007D3F6F" w:rsidRDefault="00844081" w:rsidP="003B1561">
      <w:pPr>
        <w:pStyle w:val="Heading1"/>
      </w:pPr>
      <w:r>
        <w:t>Syllabus</w:t>
      </w:r>
    </w:p>
    <w:p w:rsidR="003B1561" w:rsidRDefault="00D817A0" w:rsidP="00D817A0">
      <w:pPr>
        <w:pStyle w:val="BodyQuotation"/>
        <w:ind w:left="1080" w:hanging="360"/>
      </w:pPr>
      <w:r>
        <w:t>Required materials</w:t>
      </w:r>
      <w:r>
        <w:br/>
      </w:r>
      <w:r w:rsidR="00844081">
        <w:t>Class notes (full copy can be purchased from Wharton Reprographics</w:t>
      </w:r>
      <w:r>
        <w:rPr>
          <w:rStyle w:val="FootnoteReference"/>
        </w:rPr>
        <w:footnoteReference w:id="1"/>
      </w:r>
      <w:r w:rsidR="00844081">
        <w:t>)</w:t>
      </w:r>
      <w:r>
        <w:br/>
      </w:r>
      <w:r w:rsidR="00844081">
        <w:t xml:space="preserve">JMP 8 software (downloadable from </w:t>
      </w:r>
      <w:hyperlink r:id="rId7" w:history="1">
        <w:r>
          <w:t>upenn.onthehub.com</w:t>
        </w:r>
      </w:hyperlink>
      <w:r w:rsidR="00844081">
        <w:t>)</w:t>
      </w:r>
    </w:p>
    <w:p w:rsidR="00844081" w:rsidRPr="003B1561" w:rsidDel="003B1561" w:rsidRDefault="00D817A0" w:rsidP="00D817A0">
      <w:pPr>
        <w:pStyle w:val="BodyQuotation"/>
        <w:spacing w:before="120"/>
        <w:ind w:left="1080" w:hanging="360"/>
        <w:rPr>
          <w:del w:id="0" w:author="Unknown"/>
        </w:rPr>
      </w:pPr>
      <w:r>
        <w:t>Recommended text</w:t>
      </w:r>
      <w:r>
        <w:br/>
      </w:r>
      <w:r w:rsidR="003B1561">
        <w:t>Stine and Foster</w:t>
      </w:r>
      <w:r>
        <w:t xml:space="preserve">, </w:t>
      </w:r>
      <w:r w:rsidRPr="00D817A0">
        <w:rPr>
          <w:i/>
        </w:rPr>
        <w:t>Statistics for Business</w:t>
      </w:r>
    </w:p>
    <w:p w:rsidR="00844081" w:rsidRDefault="00844081" w:rsidP="00D817A0">
      <w:pPr>
        <w:pStyle w:val="BodyQuotation"/>
        <w:spacing w:before="120"/>
        <w:ind w:left="1080" w:hanging="360"/>
      </w:pPr>
      <w:del w:id="1" w:author="Robert Stine" w:date="2010-07-03T09:45:00Z">
        <w:r w:rsidDel="003B1561">
          <w:delText>Basic Business Statistics Casebook</w:delText>
        </w:r>
      </w:del>
    </w:p>
    <w:p w:rsidR="00D817A0" w:rsidRPr="000863A5" w:rsidRDefault="00D817A0" w:rsidP="00D817A0">
      <w:pPr>
        <w:pStyle w:val="BodyQuotation"/>
        <w:spacing w:before="120"/>
        <w:ind w:left="1080" w:hanging="360"/>
      </w:pPr>
      <w:r>
        <w:t>Optional materials (on reserve in Lippincott Library)</w:t>
      </w:r>
      <w:r>
        <w:br/>
      </w:r>
      <w:r w:rsidRPr="000863A5">
        <w:t xml:space="preserve">Sall, Creighton, Lehman, </w:t>
      </w:r>
      <w:r w:rsidRPr="000863A5">
        <w:rPr>
          <w:i/>
        </w:rPr>
        <w:t>JMP Start Statistics</w:t>
      </w:r>
      <w:r w:rsidRPr="000863A5" w:rsidDel="000863A5">
        <w:t xml:space="preserve"> </w:t>
      </w:r>
      <w:r>
        <w:t>– JMP analyses illustrated</w:t>
      </w:r>
      <w:r>
        <w:br/>
      </w:r>
      <w:r w:rsidRPr="000863A5">
        <w:t xml:space="preserve">Freedman, Pisani and Purves, </w:t>
      </w:r>
      <w:r w:rsidRPr="000863A5">
        <w:rPr>
          <w:i/>
        </w:rPr>
        <w:t>Statistics</w:t>
      </w:r>
      <w:r w:rsidRPr="000863A5" w:rsidDel="000863A5">
        <w:t xml:space="preserve"> </w:t>
      </w:r>
      <w:r w:rsidRPr="000863A5">
        <w:t>– thoughtful background</w:t>
      </w:r>
      <w:r>
        <w:br/>
      </w:r>
      <w:r w:rsidRPr="000863A5">
        <w:t xml:space="preserve">Keller, </w:t>
      </w:r>
      <w:r w:rsidRPr="000863A5">
        <w:rPr>
          <w:i/>
        </w:rPr>
        <w:t>Statistics for Management and Economics</w:t>
      </w:r>
      <w:r w:rsidRPr="000863A5" w:rsidDel="000863A5">
        <w:t xml:space="preserve"> </w:t>
      </w:r>
      <w:r w:rsidRPr="000863A5">
        <w:t>– formulas, examples</w:t>
      </w:r>
    </w:p>
    <w:p w:rsidR="00844081" w:rsidRPr="005303A5" w:rsidRDefault="00844081" w:rsidP="003B1561">
      <w:pPr>
        <w:pStyle w:val="BodyText"/>
      </w:pPr>
    </w:p>
    <w:p w:rsidR="00844081" w:rsidRPr="005303A5" w:rsidRDefault="003B1561" w:rsidP="003B1561">
      <w:pPr>
        <w:pStyle w:val="BodyText"/>
      </w:pPr>
      <w:r>
        <w:t>O</w:t>
      </w:r>
      <w:r w:rsidR="00844081">
        <w:t>ther course material</w:t>
      </w:r>
      <w:r w:rsidR="00DC6093">
        <w:t>s</w:t>
      </w:r>
      <w:r w:rsidR="00844081">
        <w:t xml:space="preserve">, including </w:t>
      </w:r>
      <w:r>
        <w:t>these class n</w:t>
      </w:r>
      <w:r w:rsidR="00844081">
        <w:t>otes</w:t>
      </w:r>
      <w:r>
        <w:t>, solutions to a</w:t>
      </w:r>
      <w:r w:rsidR="00844081">
        <w:t>ssignments</w:t>
      </w:r>
      <w:r>
        <w:t xml:space="preserve"> and various announcements</w:t>
      </w:r>
      <w:r w:rsidR="00844081">
        <w:t>, are posted on WebCafe.</w:t>
      </w:r>
    </w:p>
    <w:p w:rsidR="00844081" w:rsidRPr="007D3F6F" w:rsidRDefault="00844081" w:rsidP="003B1561">
      <w:pPr>
        <w:pStyle w:val="Heading1"/>
      </w:pPr>
      <w:r>
        <w:br w:type="page"/>
        <w:t>Feedback</w:t>
      </w:r>
    </w:p>
    <w:p w:rsidR="00844081" w:rsidRDefault="00844081" w:rsidP="003B1561">
      <w:pPr>
        <w:pStyle w:val="BodyQuotation"/>
      </w:pPr>
      <w:r>
        <w:t>Assignments and quizzes, but not grades yet!</w:t>
      </w:r>
    </w:p>
    <w:p w:rsidR="00844081" w:rsidRDefault="00844081" w:rsidP="003B1561">
      <w:pPr>
        <w:pStyle w:val="BodyQuotation"/>
      </w:pPr>
    </w:p>
    <w:p w:rsidR="00844081" w:rsidRDefault="00844081" w:rsidP="003B1561">
      <w:pPr>
        <w:pStyle w:val="BodyQuotation"/>
      </w:pPr>
      <w:r>
        <w:t>Office hours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Teaching assistants</w:t>
      </w:r>
    </w:p>
    <w:p w:rsidR="00844081" w:rsidRDefault="00844081" w:rsidP="003B1561">
      <w:pPr>
        <w:pStyle w:val="BodyQuotation"/>
      </w:pPr>
      <w:r>
        <w:t>Schedule and contact information is available on WebCafe.</w:t>
      </w:r>
    </w:p>
    <w:p w:rsidR="00844081" w:rsidRDefault="00844081" w:rsidP="003B1561">
      <w:pPr>
        <w:pStyle w:val="Heading1"/>
      </w:pPr>
    </w:p>
    <w:p w:rsidR="00844081" w:rsidRPr="007D3F6F" w:rsidRDefault="00844081" w:rsidP="003B1561">
      <w:pPr>
        <w:pStyle w:val="Heading1"/>
      </w:pPr>
      <w:r>
        <w:t>Classroom Expectations – Concert Rules!</w:t>
      </w:r>
    </w:p>
    <w:p w:rsidR="00844081" w:rsidRDefault="00844081" w:rsidP="003B1561">
      <w:pPr>
        <w:pStyle w:val="BodyQuotation"/>
      </w:pPr>
      <w:r>
        <w:t>Class starts on time</w:t>
      </w:r>
    </w:p>
    <w:p w:rsidR="00844081" w:rsidRDefault="00844081" w:rsidP="003B1561">
      <w:pPr>
        <w:pStyle w:val="BodyQuotation"/>
      </w:pPr>
    </w:p>
    <w:p w:rsidR="00844081" w:rsidRDefault="00844081" w:rsidP="003B1561">
      <w:pPr>
        <w:pStyle w:val="BodyQuotation"/>
      </w:pPr>
      <w:r>
        <w:t>Sit according to the seating chart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Late entry or reentry only under exceptional circumstances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Name tents displayed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All phones, laptops, and electronic devices turned off</w:t>
      </w:r>
    </w:p>
    <w:p w:rsidR="00844081" w:rsidRPr="007D3F6F" w:rsidRDefault="00844081" w:rsidP="003B1561">
      <w:pPr>
        <w:pStyle w:val="Heading1"/>
      </w:pPr>
      <w:r>
        <w:br w:type="page"/>
        <w:t>Course Organization</w:t>
      </w:r>
    </w:p>
    <w:p w:rsidR="00844081" w:rsidRDefault="00844081" w:rsidP="00D817A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</w:t>
      </w:r>
      <w:r w:rsidR="00D817A0">
        <w:tab/>
      </w:r>
      <w:r w:rsidR="00517E20">
        <w:t>Introduction</w:t>
      </w:r>
      <w:r w:rsidR="00D817A0">
        <w:br/>
      </w:r>
      <w:r>
        <w:t>Module 1 –</w:t>
      </w:r>
      <w:r w:rsidR="003B1561">
        <w:t xml:space="preserve"> </w:t>
      </w:r>
      <w:r w:rsidR="001D54CF">
        <w:t xml:space="preserve">Data and </w:t>
      </w:r>
      <w:r>
        <w:t>Variation</w:t>
      </w:r>
    </w:p>
    <w:p w:rsidR="00844081" w:rsidRPr="00111C00" w:rsidRDefault="00844081" w:rsidP="003B1561">
      <w:pPr>
        <w:pStyle w:val="BodyText"/>
      </w:pPr>
    </w:p>
    <w:p w:rsidR="00844081" w:rsidRDefault="00844081" w:rsidP="00517E2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II</w:t>
      </w:r>
      <w:r w:rsidR="00D817A0">
        <w:tab/>
      </w:r>
      <w:r w:rsidR="00517E20">
        <w:t>Probability</w:t>
      </w:r>
      <w:r w:rsidR="00D817A0">
        <w:br/>
      </w:r>
      <w:r w:rsidR="00517E20">
        <w:t>Module 2 – Probability Models</w:t>
      </w:r>
      <w:r w:rsidR="00517E20">
        <w:br/>
        <w:t xml:space="preserve">Module 3 – Variance and Volatility </w:t>
      </w:r>
      <w:r w:rsidR="00517E20">
        <w:br/>
      </w:r>
      <w:r>
        <w:t xml:space="preserve">Module </w:t>
      </w:r>
      <w:r w:rsidR="00517E20">
        <w:t>4</w:t>
      </w:r>
      <w:r>
        <w:t xml:space="preserve"> – </w:t>
      </w:r>
      <w:r w:rsidR="00517E20">
        <w:t>Association</w:t>
      </w:r>
      <w:r w:rsidR="001D54CF">
        <w:t xml:space="preserve"> and Dependence</w:t>
      </w:r>
      <w:r w:rsidR="00D817A0">
        <w:br/>
      </w:r>
      <w:r>
        <w:t xml:space="preserve">Module </w:t>
      </w:r>
      <w:r w:rsidR="00517E20">
        <w:t>5</w:t>
      </w:r>
      <w:r>
        <w:t xml:space="preserve"> – </w:t>
      </w:r>
      <w:r w:rsidR="00517E20">
        <w:t>Covariance and Portfolios</w:t>
      </w:r>
    </w:p>
    <w:p w:rsidR="00844081" w:rsidRPr="00111C00" w:rsidRDefault="00844081" w:rsidP="003B1561">
      <w:pPr>
        <w:pStyle w:val="BodyText"/>
      </w:pPr>
    </w:p>
    <w:p w:rsidR="00844081" w:rsidRDefault="00844081" w:rsidP="00D817A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III</w:t>
      </w:r>
      <w:r w:rsidR="00D817A0">
        <w:tab/>
      </w:r>
      <w:r>
        <w:t>Inference</w:t>
      </w:r>
      <w:r w:rsidR="00D817A0">
        <w:br/>
      </w:r>
      <w:r w:rsidR="001D54CF">
        <w:t>Module 6 – Sampling and</w:t>
      </w:r>
      <w:r>
        <w:t xml:space="preserve"> Sampling Distributions</w:t>
      </w:r>
      <w:r w:rsidR="001D54CF">
        <w:t xml:space="preserve"> </w:t>
      </w:r>
      <w:r w:rsidR="00D817A0">
        <w:br/>
      </w:r>
      <w:r>
        <w:t xml:space="preserve">Module 7 – </w:t>
      </w:r>
      <w:r w:rsidR="001D54CF">
        <w:t xml:space="preserve">Standard Errors and </w:t>
      </w:r>
      <w:r>
        <w:t>Confidence Intervals</w:t>
      </w:r>
      <w:r w:rsidR="00D817A0">
        <w:br/>
      </w:r>
      <w:r>
        <w:t>Module 8 – Statistical Hypothesis Testing</w:t>
      </w:r>
    </w:p>
    <w:p w:rsidR="00844081" w:rsidRDefault="00844081" w:rsidP="003B1561">
      <w:pPr>
        <w:pStyle w:val="BodyText"/>
      </w:pPr>
    </w:p>
    <w:p w:rsidR="00844081" w:rsidRDefault="00844081" w:rsidP="003B1561">
      <w:pPr>
        <w:pStyle w:val="BodyText"/>
      </w:pPr>
      <w:r>
        <w:t>Emphasize interpretation rather than computation. JMP software does the tedious calculation.</w:t>
      </w:r>
    </w:p>
    <w:p w:rsidR="00844081" w:rsidRDefault="00844081" w:rsidP="003B1561">
      <w:pPr>
        <w:pStyle w:val="BodyText"/>
      </w:pPr>
    </w:p>
    <w:p w:rsidR="00844081" w:rsidRDefault="00844081" w:rsidP="003B1561">
      <w:pPr>
        <w:pStyle w:val="BodyText"/>
      </w:pPr>
      <w:r>
        <w:t xml:space="preserve">Stat 603 provides </w:t>
      </w:r>
      <w:r w:rsidR="003B1561">
        <w:t xml:space="preserve">a </w:t>
      </w:r>
      <w:r w:rsidRPr="00BE26DB">
        <w:rPr>
          <w:i/>
        </w:rPr>
        <w:t>crucial</w:t>
      </w:r>
      <w:r w:rsidR="003B1561">
        <w:t xml:space="preserve"> foundation</w:t>
      </w:r>
      <w:r>
        <w:t xml:space="preserve"> for Stat 621, the fall term core statistics course.</w:t>
      </w:r>
    </w:p>
    <w:p w:rsidR="00844081" w:rsidRDefault="00844081" w:rsidP="003B1561">
      <w:pPr>
        <w:pStyle w:val="BodyText"/>
      </w:pPr>
    </w:p>
    <w:p w:rsidR="00844081" w:rsidRPr="00BC1C5C" w:rsidRDefault="00844081" w:rsidP="003B1561">
      <w:pPr>
        <w:pStyle w:val="BodyText"/>
      </w:pPr>
      <w:r>
        <w:t>May also consider Stat 608: Waiver Preparation, Stat 622: Continuation of Stat 621.</w:t>
      </w:r>
    </w:p>
    <w:sectPr w:rsidR="00844081" w:rsidRPr="00BC1C5C" w:rsidSect="0084408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081" w:rsidRDefault="00844081">
      <w:r>
        <w:separator/>
      </w:r>
    </w:p>
  </w:endnote>
  <w:endnote w:type="continuationSeparator" w:id="0">
    <w:p w:rsidR="00844081" w:rsidRDefault="0084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>
    <w:pPr>
      <w:pStyle w:val="Footer"/>
      <w:rPr>
        <w:rStyle w:val="PageNumber"/>
      </w:rPr>
    </w:pPr>
    <w:r>
      <w:rPr>
        <w:rStyle w:val="CopyrightChar"/>
        <w:sz w:val="20"/>
      </w:rPr>
      <w:t>The Wharton School of the University of Pennsylvania</w:t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  <w:t>0-</w:t>
    </w:r>
    <w:r w:rsidR="002209E3">
      <w:rPr>
        <w:rStyle w:val="PageNumber"/>
        <w:rFonts w:ascii="Arial Black" w:hAnsi="Arial Black"/>
      </w:rPr>
      <w:fldChar w:fldCharType="begin"/>
    </w:r>
    <w:r>
      <w:rPr>
        <w:rStyle w:val="PageNumber"/>
      </w:rPr>
      <w:instrText xml:space="preserve"> PAGE </w:instrText>
    </w:r>
    <w:r w:rsidR="002209E3">
      <w:rPr>
        <w:rStyle w:val="PageNumber"/>
        <w:rFonts w:ascii="Arial Black" w:hAnsi="Arial Black"/>
      </w:rPr>
      <w:fldChar w:fldCharType="separate"/>
    </w:r>
    <w:r w:rsidR="00DC6093">
      <w:rPr>
        <w:rStyle w:val="PageNumber"/>
        <w:noProof/>
      </w:rPr>
      <w:t>2</w:t>
    </w:r>
    <w:r w:rsidR="002209E3">
      <w:rPr>
        <w:rStyle w:val="PageNumber"/>
        <w:rFonts w:ascii="Arial Black" w:hAnsi="Arial Black"/>
      </w:rPr>
      <w:fldChar w:fldCharType="end"/>
    </w:r>
  </w:p>
  <w:p w:rsidR="00844081" w:rsidRDefault="0084408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>
    <w:pPr>
      <w:spacing w:line="260" w:lineRule="exact"/>
      <w:rPr>
        <w:sz w:val="18"/>
        <w:szCs w:val="18"/>
      </w:rPr>
    </w:pPr>
  </w:p>
  <w:p w:rsidR="00844081" w:rsidRDefault="002209E3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844081" w:rsidRDefault="00844081">
    <w:pPr>
      <w:pStyle w:val="Footer"/>
      <w:spacing w:line="260" w:lineRule="exact"/>
      <w:rPr>
        <w:sz w:val="18"/>
        <w:szCs w:val="18"/>
      </w:rPr>
    </w:pPr>
  </w:p>
  <w:p w:rsidR="00844081" w:rsidRDefault="00844081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>Professors Ed George, Abba Krieger, Robert Stine, and Adi Wyner, The Wharton School of the University of Pennsylvania, prepared this document.</w:t>
    </w:r>
  </w:p>
  <w:p w:rsidR="00844081" w:rsidRDefault="00844081" w:rsidP="00844081"/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081" w:rsidRDefault="00844081">
      <w:r>
        <w:separator/>
      </w:r>
    </w:p>
  </w:footnote>
  <w:footnote w:type="continuationSeparator" w:id="0">
    <w:p w:rsidR="00844081" w:rsidRDefault="00844081">
      <w:r>
        <w:continuationSeparator/>
      </w:r>
    </w:p>
  </w:footnote>
  <w:footnote w:id="1">
    <w:p w:rsidR="00D817A0" w:rsidRDefault="00D817A0">
      <w:pPr>
        <w:pStyle w:val="FootnoteText"/>
      </w:pPr>
      <w:r>
        <w:rPr>
          <w:rStyle w:val="FootnoteReference"/>
        </w:rPr>
        <w:footnoteRef/>
      </w:r>
      <w:r>
        <w:t xml:space="preserve"> Through www.study.net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2209E3">
    <w:pPr>
      <w:framePr w:wrap="around" w:vAnchor="text" w:hAnchor="margin" w:xAlign="right" w:y="1"/>
    </w:pPr>
    <w:r>
      <w:fldChar w:fldCharType="begin"/>
    </w:r>
    <w:r w:rsidR="00844081">
      <w:instrText xml:space="preserve">PAGE  </w:instrText>
    </w:r>
    <w:r>
      <w:fldChar w:fldCharType="end"/>
    </w:r>
  </w:p>
  <w:p w:rsidR="00844081" w:rsidRDefault="00844081">
    <w:pPr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 w:rsidP="00844081">
    <w:pPr>
      <w:rPr>
        <w:lang w:val="fr-FR"/>
      </w:rPr>
    </w:pPr>
    <w:r>
      <w:rPr>
        <w:lang w:val="fr-FR"/>
      </w:rPr>
      <w:t xml:space="preserve">Module 0: Preliminaries  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</w:t>
    </w:r>
    <w:r w:rsidR="0038501B">
      <w:rPr>
        <w:lang w:val="fr-FR"/>
      </w:rPr>
      <w:t xml:space="preserve">     Statistics 603, August 2010</w:t>
    </w:r>
  </w:p>
  <w:p w:rsidR="00844081" w:rsidRPr="005A16C8" w:rsidRDefault="00844081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1648"/>
      <w:gridCol w:w="7910"/>
    </w:tblGrid>
    <w:tr w:rsidR="00844081">
      <w:tc>
        <w:tcPr>
          <w:tcW w:w="1648" w:type="dxa"/>
          <w:vAlign w:val="center"/>
        </w:tcPr>
        <w:p w:rsidR="00844081" w:rsidRDefault="00844081"/>
      </w:tc>
      <w:tc>
        <w:tcPr>
          <w:tcW w:w="7910" w:type="dxa"/>
          <w:vAlign w:val="center"/>
        </w:tcPr>
        <w:p w:rsidR="00844081" w:rsidRDefault="00844081">
          <w:pPr>
            <w:jc w:val="both"/>
            <w:rPr>
              <w:sz w:val="28"/>
            </w:rPr>
          </w:pPr>
        </w:p>
      </w:tc>
    </w:tr>
    <w:tr w:rsidR="00844081">
      <w:tc>
        <w:tcPr>
          <w:tcW w:w="9558" w:type="dxa"/>
          <w:gridSpan w:val="2"/>
          <w:vAlign w:val="center"/>
        </w:tcPr>
        <w:p w:rsidR="00844081" w:rsidRDefault="00201EEC" w:rsidP="003B1561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44081" w:rsidRDefault="00844081"/>
  <w:p w:rsidR="00844081" w:rsidRDefault="00844081">
    <w:pPr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4C8"/>
    <w:multiLevelType w:val="hybridMultilevel"/>
    <w:tmpl w:val="4704F36E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">
    <w:nsid w:val="08612890"/>
    <w:multiLevelType w:val="hybridMultilevel"/>
    <w:tmpl w:val="C1A21622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210FD"/>
    <w:multiLevelType w:val="hybridMultilevel"/>
    <w:tmpl w:val="E17E3B6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CC6AFE"/>
    <w:multiLevelType w:val="hybridMultilevel"/>
    <w:tmpl w:val="A4EA4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F1422"/>
    <w:multiLevelType w:val="hybridMultilevel"/>
    <w:tmpl w:val="E74AB5BC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5">
    <w:nsid w:val="18F46EB0"/>
    <w:multiLevelType w:val="hybridMultilevel"/>
    <w:tmpl w:val="45F88668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C69BB"/>
    <w:multiLevelType w:val="hybridMultilevel"/>
    <w:tmpl w:val="EC3EBE1E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9D12E43"/>
    <w:multiLevelType w:val="hybridMultilevel"/>
    <w:tmpl w:val="6F1C0C1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7078F6"/>
    <w:multiLevelType w:val="hybridMultilevel"/>
    <w:tmpl w:val="EBC47E7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9">
    <w:nsid w:val="1BB10D90"/>
    <w:multiLevelType w:val="multilevel"/>
    <w:tmpl w:val="132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FB65E9"/>
    <w:multiLevelType w:val="hybridMultilevel"/>
    <w:tmpl w:val="728248A6"/>
    <w:lvl w:ilvl="0" w:tplc="5CB02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1224598"/>
    <w:multiLevelType w:val="hybridMultilevel"/>
    <w:tmpl w:val="60DE8564"/>
    <w:lvl w:ilvl="0" w:tplc="CD98D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2">
    <w:nsid w:val="23564EF5"/>
    <w:multiLevelType w:val="hybridMultilevel"/>
    <w:tmpl w:val="B65A4F4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3">
    <w:nsid w:val="28E462C7"/>
    <w:multiLevelType w:val="hybridMultilevel"/>
    <w:tmpl w:val="602CF754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2BF"/>
    <w:multiLevelType w:val="hybridMultilevel"/>
    <w:tmpl w:val="21FE7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EB63E5"/>
    <w:multiLevelType w:val="hybridMultilevel"/>
    <w:tmpl w:val="4B58F7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587900"/>
    <w:multiLevelType w:val="hybridMultilevel"/>
    <w:tmpl w:val="1866419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13DF9"/>
    <w:multiLevelType w:val="hybridMultilevel"/>
    <w:tmpl w:val="755266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8944739"/>
    <w:multiLevelType w:val="multilevel"/>
    <w:tmpl w:val="602CF75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C7F5A"/>
    <w:multiLevelType w:val="multilevel"/>
    <w:tmpl w:val="6680C4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1812E96"/>
    <w:multiLevelType w:val="multilevel"/>
    <w:tmpl w:val="94D66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C00A77"/>
    <w:multiLevelType w:val="multilevel"/>
    <w:tmpl w:val="BB7E6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65B4AA9"/>
    <w:multiLevelType w:val="hybridMultilevel"/>
    <w:tmpl w:val="E56E2AEA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8B6546"/>
    <w:multiLevelType w:val="multilevel"/>
    <w:tmpl w:val="9BB62BF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E002BC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DB136F6"/>
    <w:multiLevelType w:val="hybridMultilevel"/>
    <w:tmpl w:val="4686D7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D3A8F"/>
    <w:multiLevelType w:val="hybridMultilevel"/>
    <w:tmpl w:val="9BB62BFA"/>
    <w:lvl w:ilvl="0" w:tplc="9C12C7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2FC4AC1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6B7E97"/>
    <w:multiLevelType w:val="multilevel"/>
    <w:tmpl w:val="C1A2162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DF1956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037993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DE315EA"/>
    <w:multiLevelType w:val="multilevel"/>
    <w:tmpl w:val="72824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5E4E0E39"/>
    <w:multiLevelType w:val="hybridMultilevel"/>
    <w:tmpl w:val="898AE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9A634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03945F3"/>
    <w:multiLevelType w:val="hybridMultilevel"/>
    <w:tmpl w:val="85FCA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09053E"/>
    <w:multiLevelType w:val="hybridMultilevel"/>
    <w:tmpl w:val="94D660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C2209F"/>
    <w:multiLevelType w:val="hybridMultilevel"/>
    <w:tmpl w:val="4C4EBD1E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FD3696"/>
    <w:multiLevelType w:val="hybridMultilevel"/>
    <w:tmpl w:val="9B245C72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37">
    <w:nsid w:val="675873DE"/>
    <w:multiLevelType w:val="hybridMultilevel"/>
    <w:tmpl w:val="A97EE4FE"/>
    <w:lvl w:ilvl="0" w:tplc="CD2A5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E9E7692"/>
    <w:multiLevelType w:val="hybridMultilevel"/>
    <w:tmpl w:val="E5C09B2E"/>
    <w:lvl w:ilvl="0" w:tplc="022A51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A447B9"/>
    <w:multiLevelType w:val="hybridMultilevel"/>
    <w:tmpl w:val="A0B0FD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5EF2365"/>
    <w:multiLevelType w:val="hybridMultilevel"/>
    <w:tmpl w:val="09C4016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3A1121"/>
    <w:multiLevelType w:val="hybridMultilevel"/>
    <w:tmpl w:val="BB7E63F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A9D3193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453DB5"/>
    <w:multiLevelType w:val="hybridMultilevel"/>
    <w:tmpl w:val="F39A227A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44">
    <w:nsid w:val="7D2A781E"/>
    <w:multiLevelType w:val="multilevel"/>
    <w:tmpl w:val="4C4EB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2E110A"/>
    <w:multiLevelType w:val="hybridMultilevel"/>
    <w:tmpl w:val="A5F65A2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9"/>
  </w:num>
  <w:num w:numId="3">
    <w:abstractNumId w:val="15"/>
  </w:num>
  <w:num w:numId="4">
    <w:abstractNumId w:val="20"/>
  </w:num>
  <w:num w:numId="5">
    <w:abstractNumId w:val="32"/>
  </w:num>
  <w:num w:numId="6">
    <w:abstractNumId w:val="14"/>
  </w:num>
  <w:num w:numId="7">
    <w:abstractNumId w:val="27"/>
  </w:num>
  <w:num w:numId="8">
    <w:abstractNumId w:val="3"/>
  </w:num>
  <w:num w:numId="9">
    <w:abstractNumId w:val="29"/>
  </w:num>
  <w:num w:numId="10">
    <w:abstractNumId w:val="42"/>
  </w:num>
  <w:num w:numId="11">
    <w:abstractNumId w:val="6"/>
  </w:num>
  <w:num w:numId="12">
    <w:abstractNumId w:val="30"/>
  </w:num>
  <w:num w:numId="13">
    <w:abstractNumId w:val="24"/>
  </w:num>
  <w:num w:numId="14">
    <w:abstractNumId w:val="5"/>
  </w:num>
  <w:num w:numId="15">
    <w:abstractNumId w:val="25"/>
  </w:num>
  <w:num w:numId="16">
    <w:abstractNumId w:val="1"/>
  </w:num>
  <w:num w:numId="17">
    <w:abstractNumId w:val="28"/>
  </w:num>
  <w:num w:numId="18">
    <w:abstractNumId w:val="16"/>
  </w:num>
  <w:num w:numId="19">
    <w:abstractNumId w:val="43"/>
  </w:num>
  <w:num w:numId="20">
    <w:abstractNumId w:val="40"/>
  </w:num>
  <w:num w:numId="21">
    <w:abstractNumId w:val="45"/>
  </w:num>
  <w:num w:numId="22">
    <w:abstractNumId w:val="12"/>
  </w:num>
  <w:num w:numId="23">
    <w:abstractNumId w:val="13"/>
  </w:num>
  <w:num w:numId="24">
    <w:abstractNumId w:val="18"/>
  </w:num>
  <w:num w:numId="25">
    <w:abstractNumId w:val="7"/>
  </w:num>
  <w:num w:numId="26">
    <w:abstractNumId w:val="38"/>
  </w:num>
  <w:num w:numId="27">
    <w:abstractNumId w:val="9"/>
  </w:num>
  <w:num w:numId="28">
    <w:abstractNumId w:val="2"/>
  </w:num>
  <w:num w:numId="29">
    <w:abstractNumId w:val="4"/>
  </w:num>
  <w:num w:numId="30">
    <w:abstractNumId w:val="8"/>
  </w:num>
  <w:num w:numId="31">
    <w:abstractNumId w:val="33"/>
  </w:num>
  <w:num w:numId="32">
    <w:abstractNumId w:val="0"/>
  </w:num>
  <w:num w:numId="33">
    <w:abstractNumId w:val="36"/>
  </w:num>
  <w:num w:numId="34">
    <w:abstractNumId w:val="17"/>
  </w:num>
  <w:num w:numId="35">
    <w:abstractNumId w:val="41"/>
  </w:num>
  <w:num w:numId="36">
    <w:abstractNumId w:val="21"/>
  </w:num>
  <w:num w:numId="37">
    <w:abstractNumId w:val="10"/>
  </w:num>
  <w:num w:numId="38">
    <w:abstractNumId w:val="31"/>
  </w:num>
  <w:num w:numId="39">
    <w:abstractNumId w:val="11"/>
  </w:num>
  <w:num w:numId="40">
    <w:abstractNumId w:val="26"/>
  </w:num>
  <w:num w:numId="41">
    <w:abstractNumId w:val="19"/>
  </w:num>
  <w:num w:numId="42">
    <w:abstractNumId w:val="22"/>
  </w:num>
  <w:num w:numId="43">
    <w:abstractNumId w:val="35"/>
  </w:num>
  <w:num w:numId="44">
    <w:abstractNumId w:val="44"/>
  </w:num>
  <w:num w:numId="45">
    <w:abstractNumId w:val="37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1F5"/>
    <w:rsid w:val="00194590"/>
    <w:rsid w:val="001D54CF"/>
    <w:rsid w:val="00201EEC"/>
    <w:rsid w:val="002209E3"/>
    <w:rsid w:val="002B61F5"/>
    <w:rsid w:val="0038501B"/>
    <w:rsid w:val="003B1561"/>
    <w:rsid w:val="00517E20"/>
    <w:rsid w:val="00844081"/>
    <w:rsid w:val="00D22A0B"/>
    <w:rsid w:val="00D817A0"/>
    <w:rsid w:val="00DC6093"/>
    <w:rsid w:val="00E20A5B"/>
    <w:rsid w:val="00FF38B2"/>
  </w:rsids>
  <m:mathPr>
    <m:mathFont m:val="Tekto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 do not use"/>
    <w:qFormat/>
    <w:rsid w:val="00E20A5B"/>
  </w:style>
  <w:style w:type="paragraph" w:styleId="Heading1">
    <w:name w:val="heading 1"/>
    <w:basedOn w:val="BodyText"/>
    <w:next w:val="BodyText"/>
    <w:qFormat/>
    <w:rsid w:val="00E20A5B"/>
    <w:pPr>
      <w:keepNext/>
      <w:spacing w:before="240" w:after="240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E20A5B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E20A5B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20A5B"/>
    <w:pPr>
      <w:keepNext/>
      <w:outlineLvl w:val="3"/>
    </w:pPr>
    <w:rPr>
      <w:i/>
      <w:sz w:val="24"/>
    </w:rPr>
  </w:style>
  <w:style w:type="paragraph" w:styleId="Heading5">
    <w:name w:val="heading 5"/>
    <w:aliases w:val=" do not use"/>
    <w:basedOn w:val="Normal"/>
    <w:next w:val="Normal"/>
    <w:qFormat/>
    <w:rsid w:val="00E20A5B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E20A5B"/>
    <w:pPr>
      <w:keepNext/>
      <w:outlineLvl w:val="5"/>
    </w:pPr>
    <w:rPr>
      <w:b/>
      <w:bCs/>
      <w:i/>
      <w:sz w:val="24"/>
    </w:rPr>
  </w:style>
  <w:style w:type="paragraph" w:styleId="Heading7">
    <w:name w:val="heading 7"/>
    <w:aliases w:val=" do not use"/>
    <w:basedOn w:val="Normal"/>
    <w:next w:val="Normal"/>
    <w:qFormat/>
    <w:rsid w:val="00E20A5B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BodyText"/>
    <w:link w:val="FootnoteTextChar"/>
    <w:semiHidden/>
    <w:rsid w:val="00E20A5B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E20A5B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3B1561"/>
    <w:rPr>
      <w:sz w:val="36"/>
      <w:szCs w:val="36"/>
    </w:rPr>
  </w:style>
  <w:style w:type="paragraph" w:customStyle="1" w:styleId="OpeningQuotationCitation">
    <w:name w:val="Opening Quotation Citation"/>
    <w:next w:val="BodyText"/>
    <w:rsid w:val="00E20A5B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E20A5B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E20A5B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E20A5B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E20A5B"/>
    <w:pPr>
      <w:ind w:left="720" w:right="720"/>
    </w:pPr>
  </w:style>
  <w:style w:type="paragraph" w:customStyle="1" w:styleId="ExhibitTitle">
    <w:name w:val="Exhibit Title"/>
    <w:next w:val="BodyText"/>
    <w:rsid w:val="00E20A5B"/>
    <w:pPr>
      <w:jc w:val="center"/>
    </w:pPr>
    <w:rPr>
      <w:b/>
      <w:sz w:val="24"/>
      <w:szCs w:val="24"/>
    </w:rPr>
  </w:style>
  <w:style w:type="paragraph" w:customStyle="1" w:styleId="ExhibitCitation">
    <w:name w:val="Exhibit Citation"/>
    <w:next w:val="BodyText"/>
    <w:rsid w:val="00E20A5B"/>
  </w:style>
  <w:style w:type="paragraph" w:styleId="BalloonText">
    <w:name w:val="Balloon Text"/>
    <w:basedOn w:val="Normal"/>
    <w:semiHidden/>
    <w:rsid w:val="00E20A5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E20A5B"/>
    <w:rPr>
      <w:sz w:val="18"/>
    </w:rPr>
  </w:style>
  <w:style w:type="paragraph" w:styleId="CommentText">
    <w:name w:val="annotation text"/>
    <w:basedOn w:val="Normal"/>
    <w:semiHidden/>
    <w:rsid w:val="00E20A5B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E20A5B"/>
    <w:rPr>
      <w:sz w:val="20"/>
      <w:szCs w:val="20"/>
    </w:rPr>
  </w:style>
  <w:style w:type="character" w:styleId="PageNumber">
    <w:name w:val="page number"/>
    <w:basedOn w:val="DefaultParagraphFont"/>
    <w:rsid w:val="00E20A5B"/>
  </w:style>
  <w:style w:type="character" w:customStyle="1" w:styleId="CopyrightChar">
    <w:name w:val="Copyright Char"/>
    <w:basedOn w:val="DefaultParagraphFont"/>
    <w:rsid w:val="00E20A5B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E20A5B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E20A5B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3B1561"/>
    <w:rPr>
      <w:sz w:val="36"/>
      <w:szCs w:val="36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C:\Documents%20and%20Settings\edgeorge\My%20Documents\Teaching%20Wharton%20MBA%20603-621\603-621%20F09\www.e-academy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17</TotalTime>
  <Pages>3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Ed George</cp:lastModifiedBy>
  <cp:revision>8</cp:revision>
  <cp:lastPrinted>2008-05-02T17:24:00Z</cp:lastPrinted>
  <dcterms:created xsi:type="dcterms:W3CDTF">2009-07-15T20:47:00Z</dcterms:created>
  <dcterms:modified xsi:type="dcterms:W3CDTF">2010-07-24T18:21:00Z</dcterms:modified>
</cp:coreProperties>
</file>