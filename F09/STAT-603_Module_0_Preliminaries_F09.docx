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2.xml" ContentType="application/vnd.openxmlformats-officedocument.wordprocessingml.footer+xml"/>
  <Default Extension="jpeg" ContentType="image/jpeg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844081" w:rsidRDefault="00844081" w:rsidP="00844081"/>
    <w:p w:rsidR="00844081" w:rsidRPr="005303A5" w:rsidRDefault="00844081" w:rsidP="00844081">
      <w:pPr>
        <w:pStyle w:val="CaseTitle"/>
        <w:jc w:val="left"/>
        <w:rPr>
          <w:b/>
          <w:bCs/>
          <w:color w:val="999999"/>
          <w:sz w:val="52"/>
          <w:szCs w:val="52"/>
        </w:rPr>
      </w:pPr>
      <w:r>
        <w:rPr>
          <w:b/>
          <w:bCs/>
          <w:sz w:val="52"/>
          <w:szCs w:val="52"/>
        </w:rPr>
        <w:t>Module 0: Preliminaries</w:t>
      </w:r>
    </w:p>
    <w:p w:rsidR="00844081" w:rsidRPr="007D3F6F" w:rsidRDefault="00844081" w:rsidP="00844081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Syllabus</w:t>
      </w:r>
    </w:p>
    <w:p w:rsidR="00844081" w:rsidRPr="005303A5" w:rsidRDefault="00844081" w:rsidP="00844081">
      <w:pPr>
        <w:pStyle w:val="BodyQuotation"/>
      </w:pPr>
      <w:r>
        <w:t>Required materials:</w:t>
      </w:r>
    </w:p>
    <w:p w:rsidR="00844081" w:rsidRDefault="00844081" w:rsidP="00844081">
      <w:pPr>
        <w:pStyle w:val="BodyQuotation"/>
        <w:ind w:left="1440"/>
      </w:pPr>
      <w:r>
        <w:t>Class notes (full copy can be purchased from Wharton Reprographics)</w:t>
      </w:r>
    </w:p>
    <w:p w:rsidR="00844081" w:rsidRDefault="00844081" w:rsidP="00844081">
      <w:pPr>
        <w:pStyle w:val="BodyQuotation"/>
        <w:ind w:left="1440"/>
        <w:rPr>
          <w:ins w:id="0" w:author="Robert Stine" w:date="2009-07-13T17:53:00Z"/>
        </w:rPr>
      </w:pPr>
      <w:r>
        <w:t xml:space="preserve">JMP </w:t>
      </w:r>
      <w:del w:id="1" w:author="Robert Stine" w:date="2009-07-13T17:53:00Z">
        <w:r w:rsidDel="000435EE">
          <w:delText xml:space="preserve">7 </w:delText>
        </w:r>
      </w:del>
      <w:ins w:id="2" w:author="Robert Stine" w:date="2009-07-13T17:53:00Z">
        <w:r>
          <w:t xml:space="preserve">8 </w:t>
        </w:r>
      </w:ins>
      <w:r>
        <w:t xml:space="preserve">software (downloadable from </w:t>
      </w:r>
      <w:del w:id="3" w:author="Robert Stine" w:date="2009-07-13T17:53:00Z">
        <w:r w:rsidDel="000435EE">
          <w:delText>www.e-academy.com</w:delText>
        </w:r>
      </w:del>
      <w:ins w:id="4" w:author="Robert Stine" w:date="2009-07-13T17:53:00Z">
        <w:r>
          <w:t>need new URL</w:t>
        </w:r>
      </w:ins>
      <w:r>
        <w:t>)</w:t>
      </w:r>
    </w:p>
    <w:p w:rsidR="00844081" w:rsidRPr="000435EE" w:rsidRDefault="00844081" w:rsidP="00844081">
      <w:pPr>
        <w:pStyle w:val="BodyText"/>
        <w:numPr>
          <w:ins w:id="5" w:author="Robert Stine" w:date="2009-07-13T17:53:00Z"/>
        </w:numPr>
        <w:ind w:left="1440"/>
        <w:pPrChange w:id="6" w:author="Robert Stine" w:date="2009-07-13T17:53:00Z">
          <w:pPr>
            <w:pStyle w:val="BodyQuotation"/>
            <w:ind w:left="1440"/>
          </w:pPr>
        </w:pPrChange>
      </w:pPr>
      <w:ins w:id="7" w:author="Robert Stine" w:date="2009-07-13T17:54:00Z">
        <w:r>
          <w:t>Basic Business Statistics Casebook</w:t>
        </w:r>
      </w:ins>
    </w:p>
    <w:p w:rsidR="00844081" w:rsidRDefault="00844081" w:rsidP="00844081">
      <w:pPr>
        <w:pStyle w:val="BodyQuotation"/>
      </w:pPr>
    </w:p>
    <w:p w:rsidR="00844081" w:rsidRDefault="00844081" w:rsidP="00844081">
      <w:pPr>
        <w:pStyle w:val="BodyQuotation"/>
      </w:pPr>
      <w:r>
        <w:t>Optional materials</w:t>
      </w:r>
      <w:ins w:id="8" w:author="Robert Stine" w:date="2009-07-13T17:54:00Z">
        <w:r>
          <w:t xml:space="preserve"> (on reserve in Lippincott Library)</w:t>
        </w:r>
      </w:ins>
      <w:del w:id="9" w:author="Robert Stine" w:date="2009-07-13T17:54:00Z">
        <w:r w:rsidRPr="005303A5" w:rsidDel="000435EE">
          <w:delText>:</w:delText>
        </w:r>
      </w:del>
    </w:p>
    <w:p w:rsidR="00844081" w:rsidRPr="001A3A3F" w:rsidDel="000435EE" w:rsidRDefault="00844081" w:rsidP="00844081">
      <w:pPr>
        <w:pStyle w:val="BodyQuotation"/>
        <w:ind w:left="1440"/>
        <w:rPr>
          <w:del w:id="10" w:author="Robert Stine" w:date="2009-07-13T17:53:00Z"/>
        </w:rPr>
      </w:pPr>
      <w:del w:id="11" w:author="Robert Stine" w:date="2009-07-13T17:53:00Z">
        <w:r w:rsidDel="000435EE">
          <w:delText>BBS Casebook</w:delText>
        </w:r>
      </w:del>
    </w:p>
    <w:p w:rsidR="00844081" w:rsidRPr="005303A5" w:rsidRDefault="00844081" w:rsidP="00844081">
      <w:pPr>
        <w:pStyle w:val="BodyQuotation"/>
        <w:ind w:left="1440"/>
      </w:pPr>
      <w:r>
        <w:t>Freedman, Pisani, and Purves (FPP) – thoughtful background</w:t>
      </w:r>
    </w:p>
    <w:p w:rsidR="00844081" w:rsidRPr="005303A5" w:rsidRDefault="00844081" w:rsidP="00844081">
      <w:pPr>
        <w:pStyle w:val="BodyQuotation"/>
        <w:ind w:left="1440"/>
      </w:pPr>
      <w:r>
        <w:t>Hildebrand, Ott, and Gray (HOG) – formulas, worked examples</w:t>
      </w:r>
    </w:p>
    <w:p w:rsidR="00844081" w:rsidRPr="005303A5" w:rsidRDefault="00844081" w:rsidP="00844081">
      <w:pPr>
        <w:pStyle w:val="BodyText"/>
      </w:pPr>
    </w:p>
    <w:p w:rsidR="00844081" w:rsidRPr="005303A5" w:rsidRDefault="00844081" w:rsidP="00844081">
      <w:pPr>
        <w:pStyle w:val="BodyText"/>
      </w:pPr>
      <w:r>
        <w:t>All information and other course material, including Class Notes</w:t>
      </w:r>
      <w:ins w:id="12" w:author="Robert Stine" w:date="2009-07-13T17:55:00Z">
        <w:r>
          <w:t xml:space="preserve"> and Assignment Solutions</w:t>
        </w:r>
      </w:ins>
      <w:r>
        <w:t>, are posted on WebCafe.</w:t>
      </w:r>
    </w:p>
    <w:p w:rsidR="00844081" w:rsidRPr="007D3F6F" w:rsidRDefault="00844081" w:rsidP="00844081">
      <w:pPr>
        <w:pStyle w:val="Heading1"/>
        <w:rPr>
          <w:sz w:val="40"/>
          <w:szCs w:val="40"/>
        </w:rPr>
      </w:pPr>
      <w:r>
        <w:rPr>
          <w:sz w:val="40"/>
          <w:szCs w:val="40"/>
        </w:rPr>
        <w:br w:type="page"/>
        <w:t>Feedback</w:t>
      </w:r>
    </w:p>
    <w:p w:rsidR="00844081" w:rsidRDefault="00844081" w:rsidP="00844081">
      <w:pPr>
        <w:pStyle w:val="BodyQuotation"/>
      </w:pPr>
      <w:r>
        <w:t>Assignments and quizzes, but not grades yet!</w:t>
      </w:r>
    </w:p>
    <w:p w:rsidR="00844081" w:rsidRDefault="00844081" w:rsidP="00844081">
      <w:pPr>
        <w:pStyle w:val="BodyQuotation"/>
      </w:pPr>
    </w:p>
    <w:p w:rsidR="00844081" w:rsidRDefault="00844081" w:rsidP="00844081">
      <w:pPr>
        <w:pStyle w:val="BodyQuotation"/>
      </w:pPr>
      <w:r>
        <w:t>Office hours</w:t>
      </w:r>
    </w:p>
    <w:p w:rsidR="00844081" w:rsidRPr="00AC32A1" w:rsidRDefault="00844081" w:rsidP="00844081">
      <w:pPr>
        <w:pStyle w:val="BodyText"/>
      </w:pPr>
    </w:p>
    <w:p w:rsidR="00844081" w:rsidRDefault="00844081" w:rsidP="00844081">
      <w:pPr>
        <w:pStyle w:val="BodyQuotation"/>
      </w:pPr>
      <w:r>
        <w:t>Teaching assistants</w:t>
      </w:r>
    </w:p>
    <w:p w:rsidR="00844081" w:rsidRDefault="00844081" w:rsidP="00844081">
      <w:pPr>
        <w:pStyle w:val="BodyQuotation"/>
        <w:ind w:left="1440"/>
      </w:pPr>
      <w:r>
        <w:t>Schedule and contact information is available on WebCafe.</w:t>
      </w:r>
    </w:p>
    <w:p w:rsidR="00844081" w:rsidRDefault="00844081" w:rsidP="00844081">
      <w:pPr>
        <w:pStyle w:val="Heading1"/>
        <w:rPr>
          <w:sz w:val="40"/>
          <w:szCs w:val="40"/>
        </w:rPr>
      </w:pPr>
    </w:p>
    <w:p w:rsidR="00844081" w:rsidRPr="007D3F6F" w:rsidRDefault="00844081" w:rsidP="00844081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Classroom Expectations – Concert Rules!</w:t>
      </w:r>
    </w:p>
    <w:p w:rsidR="00844081" w:rsidRDefault="00844081" w:rsidP="00844081">
      <w:pPr>
        <w:pStyle w:val="BodyQuotation"/>
      </w:pPr>
      <w:r>
        <w:t>Class starts on time</w:t>
      </w:r>
    </w:p>
    <w:p w:rsidR="00844081" w:rsidRDefault="00844081" w:rsidP="00844081">
      <w:pPr>
        <w:pStyle w:val="BodyQuotation"/>
      </w:pPr>
    </w:p>
    <w:p w:rsidR="00844081" w:rsidRDefault="00844081" w:rsidP="00844081">
      <w:pPr>
        <w:pStyle w:val="BodyQuotation"/>
      </w:pPr>
      <w:r>
        <w:t>Sit according to the seating chart</w:t>
      </w:r>
    </w:p>
    <w:p w:rsidR="00844081" w:rsidRPr="00AC32A1" w:rsidRDefault="00844081" w:rsidP="00844081">
      <w:pPr>
        <w:pStyle w:val="BodyText"/>
      </w:pPr>
    </w:p>
    <w:p w:rsidR="00844081" w:rsidRDefault="00844081" w:rsidP="00844081">
      <w:pPr>
        <w:pStyle w:val="BodyQuotation"/>
      </w:pPr>
      <w:r>
        <w:t>Late entry or reentry only under exceptional circumstances</w:t>
      </w:r>
    </w:p>
    <w:p w:rsidR="00844081" w:rsidRPr="00AC32A1" w:rsidRDefault="00844081" w:rsidP="00844081">
      <w:pPr>
        <w:pStyle w:val="BodyText"/>
      </w:pPr>
    </w:p>
    <w:p w:rsidR="00844081" w:rsidRDefault="00844081" w:rsidP="00844081">
      <w:pPr>
        <w:pStyle w:val="BodyQuotation"/>
      </w:pPr>
      <w:r>
        <w:t>Name tents displayed</w:t>
      </w:r>
    </w:p>
    <w:p w:rsidR="00844081" w:rsidRPr="00AC32A1" w:rsidRDefault="00844081" w:rsidP="00844081">
      <w:pPr>
        <w:pStyle w:val="BodyText"/>
      </w:pPr>
    </w:p>
    <w:p w:rsidR="00844081" w:rsidRDefault="00844081" w:rsidP="00844081">
      <w:pPr>
        <w:pStyle w:val="BodyQuotation"/>
      </w:pPr>
      <w:r>
        <w:t>All phones, laptops, and electronic devices turned off</w:t>
      </w:r>
    </w:p>
    <w:p w:rsidR="00844081" w:rsidRPr="007D3F6F" w:rsidRDefault="00844081" w:rsidP="00844081">
      <w:pPr>
        <w:pStyle w:val="Heading1"/>
        <w:rPr>
          <w:sz w:val="40"/>
          <w:szCs w:val="40"/>
        </w:rPr>
      </w:pPr>
      <w:r>
        <w:rPr>
          <w:sz w:val="40"/>
          <w:szCs w:val="40"/>
        </w:rPr>
        <w:br w:type="page"/>
        <w:t>Course Organization</w:t>
      </w:r>
    </w:p>
    <w:p w:rsidR="00844081" w:rsidRDefault="00844081" w:rsidP="00844081">
      <w:pPr>
        <w:pStyle w:val="BodyQuotation"/>
      </w:pPr>
      <w:r>
        <w:t xml:space="preserve">Part </w:t>
      </w:r>
      <w:r w:rsidRPr="00111C00">
        <w:rPr>
          <w:i/>
        </w:rPr>
        <w:t>I</w:t>
      </w:r>
      <w:r>
        <w:t xml:space="preserve"> : Variation</w:t>
      </w:r>
    </w:p>
    <w:p w:rsidR="00844081" w:rsidRDefault="00844081" w:rsidP="00844081">
      <w:pPr>
        <w:pStyle w:val="BodyQuotation"/>
        <w:ind w:left="1440"/>
      </w:pPr>
      <w:r>
        <w:t>Module 1 – Introduction: Data and Variation</w:t>
      </w:r>
    </w:p>
    <w:p w:rsidR="00844081" w:rsidRDefault="00844081" w:rsidP="00844081">
      <w:pPr>
        <w:pStyle w:val="BodyQuotation"/>
        <w:ind w:left="1440"/>
      </w:pPr>
      <w:r>
        <w:t>Module 2 – Finding Structure in Data</w:t>
      </w:r>
    </w:p>
    <w:p w:rsidR="00844081" w:rsidRPr="00111C00" w:rsidRDefault="00844081" w:rsidP="00844081">
      <w:pPr>
        <w:pStyle w:val="BodyText"/>
      </w:pPr>
    </w:p>
    <w:p w:rsidR="00844081" w:rsidRDefault="00844081" w:rsidP="00844081">
      <w:pPr>
        <w:pStyle w:val="BodyQuotation"/>
      </w:pPr>
      <w:r>
        <w:t xml:space="preserve">Part </w:t>
      </w:r>
      <w:r w:rsidRPr="00111C00">
        <w:rPr>
          <w:i/>
        </w:rPr>
        <w:t>II</w:t>
      </w:r>
      <w:r>
        <w:t xml:space="preserve"> : Models of Variation</w:t>
      </w:r>
    </w:p>
    <w:p w:rsidR="00844081" w:rsidRDefault="00844081" w:rsidP="00844081">
      <w:pPr>
        <w:pStyle w:val="BodyQuotation"/>
        <w:ind w:left="1440"/>
      </w:pPr>
      <w:r>
        <w:t>Module 3 – Probability Models</w:t>
      </w:r>
    </w:p>
    <w:p w:rsidR="00844081" w:rsidRDefault="00844081" w:rsidP="00844081">
      <w:pPr>
        <w:pStyle w:val="BodyQuotation"/>
        <w:ind w:left="1440"/>
      </w:pPr>
      <w:r>
        <w:t>Module 4 – Variance and the Volatility of Investments</w:t>
      </w:r>
    </w:p>
    <w:p w:rsidR="00844081" w:rsidRDefault="00844081" w:rsidP="00844081">
      <w:pPr>
        <w:pStyle w:val="BodyQuotation"/>
        <w:ind w:left="1440"/>
      </w:pPr>
      <w:r>
        <w:t>Module 5 – Covariance and Portfolios</w:t>
      </w:r>
    </w:p>
    <w:p w:rsidR="00844081" w:rsidRPr="00111C00" w:rsidRDefault="00844081" w:rsidP="00844081">
      <w:pPr>
        <w:pStyle w:val="BodyText"/>
      </w:pPr>
    </w:p>
    <w:p w:rsidR="00844081" w:rsidRDefault="00844081" w:rsidP="00844081">
      <w:pPr>
        <w:pStyle w:val="BodyQuotation"/>
      </w:pPr>
      <w:r>
        <w:t xml:space="preserve">Part </w:t>
      </w:r>
      <w:r w:rsidRPr="00111C00">
        <w:rPr>
          <w:i/>
        </w:rPr>
        <w:t>III</w:t>
      </w:r>
      <w:r>
        <w:t xml:space="preserve"> : Inference</w:t>
      </w:r>
    </w:p>
    <w:p w:rsidR="00844081" w:rsidRDefault="00844081" w:rsidP="00844081">
      <w:pPr>
        <w:pStyle w:val="BodyQuotation"/>
        <w:ind w:left="1440"/>
      </w:pPr>
      <w:r>
        <w:t>Module 6 – Sampling, Sampling Distributions, and Standard Errors</w:t>
      </w:r>
    </w:p>
    <w:p w:rsidR="00844081" w:rsidRDefault="00844081" w:rsidP="00844081">
      <w:pPr>
        <w:pStyle w:val="BodyQuotation"/>
        <w:ind w:left="1440"/>
      </w:pPr>
      <w:r>
        <w:t>Module 7 – Confidence Intervals</w:t>
      </w:r>
    </w:p>
    <w:p w:rsidR="00844081" w:rsidRDefault="00844081" w:rsidP="00844081">
      <w:pPr>
        <w:pStyle w:val="BodyQuotation"/>
        <w:ind w:left="1440"/>
      </w:pPr>
      <w:r>
        <w:t>Module 8 – Statistical Hypothesis Testing</w:t>
      </w:r>
    </w:p>
    <w:p w:rsidR="00844081" w:rsidRDefault="00844081" w:rsidP="00844081">
      <w:pPr>
        <w:pStyle w:val="BodyText"/>
      </w:pPr>
    </w:p>
    <w:p w:rsidR="00844081" w:rsidRDefault="00844081" w:rsidP="00844081">
      <w:pPr>
        <w:pStyle w:val="BodyText"/>
      </w:pPr>
      <w:r>
        <w:t>Emphasize interpretation rather than computation. JMP software does the tedious calculation.</w:t>
      </w:r>
    </w:p>
    <w:p w:rsidR="00844081" w:rsidRDefault="00844081" w:rsidP="00844081">
      <w:pPr>
        <w:pStyle w:val="BodyText"/>
      </w:pPr>
    </w:p>
    <w:p w:rsidR="00844081" w:rsidRDefault="00844081" w:rsidP="00844081">
      <w:pPr>
        <w:pStyle w:val="BodyText"/>
      </w:pPr>
      <w:r>
        <w:t xml:space="preserve">Stat 603 provides the </w:t>
      </w:r>
      <w:r w:rsidRPr="00BE26DB">
        <w:rPr>
          <w:i/>
        </w:rPr>
        <w:t>crucial</w:t>
      </w:r>
      <w:r>
        <w:t xml:space="preserve"> foundations for Stat 621, the fall term core statistics course.</w:t>
      </w:r>
    </w:p>
    <w:p w:rsidR="00844081" w:rsidRDefault="00844081" w:rsidP="00844081">
      <w:pPr>
        <w:pStyle w:val="BodyText"/>
      </w:pPr>
    </w:p>
    <w:p w:rsidR="00844081" w:rsidRPr="00BC1C5C" w:rsidRDefault="00844081" w:rsidP="00844081">
      <w:pPr>
        <w:pStyle w:val="BodyText"/>
      </w:pPr>
      <w:r>
        <w:t>May also consider Stat 608: Waiver Preparation, Stat 622: Continuation of Stat 621.</w:t>
      </w:r>
    </w:p>
    <w:sectPr w:rsidR="00844081" w:rsidRPr="00BC1C5C" w:rsidSect="008440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gutter="0"/>
      <w:titlePg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844081" w:rsidRDefault="00844081">
      <w:r>
        <w:separator/>
      </w:r>
    </w:p>
  </w:endnote>
  <w:endnote w:type="continuationSeparator" w:id="1">
    <w:p w:rsidR="00844081" w:rsidRDefault="00844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44081" w:rsidRDefault="00844081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44081" w:rsidRDefault="00844081">
    <w:pPr>
      <w:pStyle w:val="Footer"/>
      <w:rPr>
        <w:rStyle w:val="PageNumber"/>
        <w:rFonts w:ascii="Arial Black" w:hAnsi="Arial Black"/>
      </w:rPr>
    </w:pPr>
    <w:r>
      <w:rPr>
        <w:rStyle w:val="CopyrightChar"/>
        <w:sz w:val="20"/>
      </w:rPr>
      <w:t>The Wharton School of the University of Pennsylvania</w:t>
    </w:r>
    <w:r>
      <w:rPr>
        <w:rStyle w:val="CopyrightChar"/>
        <w:sz w:val="20"/>
      </w:rPr>
      <w:tab/>
    </w:r>
    <w:r>
      <w:rPr>
        <w:rStyle w:val="CopyrightChar"/>
        <w:sz w:val="20"/>
      </w:rPr>
      <w:tab/>
    </w:r>
    <w:r>
      <w:rPr>
        <w:rStyle w:val="CopyrightChar"/>
        <w:sz w:val="20"/>
      </w:rPr>
      <w:tab/>
    </w:r>
    <w:r>
      <w:rPr>
        <w:rStyle w:val="CopyrightChar"/>
        <w:sz w:val="20"/>
      </w:rPr>
      <w:tab/>
    </w:r>
    <w:r>
      <w:rPr>
        <w:rStyle w:val="CopyrightChar"/>
        <w:sz w:val="20"/>
      </w:rPr>
      <w:tab/>
    </w:r>
    <w:r>
      <w:rPr>
        <w:rStyle w:val="CopyrightChar"/>
        <w:sz w:val="20"/>
      </w:rPr>
      <w:tab/>
      <w:t>0-</w:t>
    </w:r>
    <w:r>
      <w:rPr>
        <w:rStyle w:val="PageNumber"/>
        <w:rFonts w:ascii="Arial Black" w:hAnsi="Arial Black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  <w:rFonts w:ascii="Arial Black" w:hAnsi="Arial Black"/>
      </w:rPr>
      <w:fldChar w:fldCharType="separate"/>
    </w:r>
    <w:r w:rsidR="00201EEC">
      <w:rPr>
        <w:rStyle w:val="PageNumber"/>
        <w:noProof/>
      </w:rPr>
      <w:t>3</w:t>
    </w:r>
    <w:r>
      <w:rPr>
        <w:rStyle w:val="PageNumber"/>
        <w:rFonts w:ascii="Arial Black" w:hAnsi="Arial Black"/>
      </w:rPr>
      <w:fldChar w:fldCharType="end"/>
    </w:r>
  </w:p>
  <w:p w:rsidR="00844081" w:rsidRDefault="00844081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44081" w:rsidRDefault="00844081">
    <w:pPr>
      <w:spacing w:line="260" w:lineRule="exact"/>
      <w:rPr>
        <w:sz w:val="18"/>
        <w:szCs w:val="18"/>
      </w:rPr>
    </w:pPr>
  </w:p>
  <w:p w:rsidR="00844081" w:rsidRDefault="00844081">
    <w:pPr>
      <w:spacing w:line="260" w:lineRule="exact"/>
      <w:rPr>
        <w:i/>
        <w:sz w:val="18"/>
        <w:szCs w:val="18"/>
      </w:rPr>
    </w:pPr>
    <w:r>
      <w:rPr>
        <w:i/>
        <w:noProof/>
        <w:sz w:val="18"/>
        <w:szCs w:val="18"/>
      </w:rPr>
      <w:pict>
        <v:line id="_x0000_s2061" style="position:absolute;z-index:251658240" from="0,10.35pt" to="468pt,10.35pt"/>
      </w:pict>
    </w:r>
  </w:p>
  <w:p w:rsidR="00844081" w:rsidRDefault="00844081">
    <w:pPr>
      <w:pStyle w:val="Footer"/>
      <w:spacing w:line="260" w:lineRule="exact"/>
      <w:rPr>
        <w:sz w:val="18"/>
        <w:szCs w:val="18"/>
      </w:rPr>
    </w:pPr>
  </w:p>
  <w:p w:rsidR="00844081" w:rsidRDefault="00844081">
    <w:pPr>
      <w:pStyle w:val="Footer"/>
      <w:spacing w:line="260" w:lineRule="exact"/>
      <w:rPr>
        <w:sz w:val="18"/>
        <w:szCs w:val="18"/>
      </w:rPr>
    </w:pPr>
    <w:r>
      <w:rPr>
        <w:sz w:val="18"/>
        <w:szCs w:val="18"/>
      </w:rPr>
      <w:t xml:space="preserve">Professors Ed George, </w:t>
    </w:r>
    <w:ins w:id="13" w:author="Robert Stine" w:date="2009-07-13T18:13:00Z">
      <w:r>
        <w:rPr>
          <w:sz w:val="18"/>
          <w:szCs w:val="18"/>
        </w:rPr>
        <w:t xml:space="preserve">Abba Krieger, </w:t>
      </w:r>
    </w:ins>
    <w:del w:id="14" w:author="Robert Stine" w:date="2009-07-13T18:13:00Z">
      <w:r w:rsidDel="007F2203">
        <w:rPr>
          <w:sz w:val="18"/>
          <w:szCs w:val="18"/>
        </w:rPr>
        <w:delText xml:space="preserve">Mark Low, </w:delText>
      </w:r>
    </w:del>
    <w:r>
      <w:rPr>
        <w:sz w:val="18"/>
        <w:szCs w:val="18"/>
      </w:rPr>
      <w:t>Robert Stine, and Adi Wyner, The Wharton School of the University of Pennsylvania, prepared this document.</w:t>
    </w:r>
  </w:p>
  <w:p w:rsidR="00844081" w:rsidRDefault="00844081" w:rsidP="00844081"/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844081" w:rsidRDefault="00844081">
      <w:r>
        <w:separator/>
      </w:r>
    </w:p>
  </w:footnote>
  <w:footnote w:type="continuationSeparator" w:id="1">
    <w:p w:rsidR="00844081" w:rsidRDefault="00844081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44081" w:rsidRDefault="0084408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844081" w:rsidRDefault="00844081">
    <w:pPr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44081" w:rsidRDefault="00844081" w:rsidP="00844081">
    <w:pPr>
      <w:rPr>
        <w:lang w:val="fr-FR"/>
      </w:rPr>
    </w:pPr>
    <w:r>
      <w:rPr>
        <w:lang w:val="fr-FR"/>
      </w:rPr>
      <w:t xml:space="preserve">Module 0: Preliminaries  </w:t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  <w:t xml:space="preserve">            Statistics 603, August 2009</w:t>
    </w:r>
  </w:p>
  <w:p w:rsidR="00844081" w:rsidRPr="005A16C8" w:rsidRDefault="00844081">
    <w:pPr>
      <w:rPr>
        <w:lang w:val="fr-FR"/>
      </w:rPr>
    </w:pPr>
    <w:r>
      <w:rPr>
        <w:lang w:val="fr-FR"/>
      </w:rPr>
      <w:t xml:space="preserve">   </w:t>
    </w: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9558" w:type="dxa"/>
      <w:tblLook w:val="0000"/>
    </w:tblPr>
    <w:tblGrid>
      <w:gridCol w:w="1648"/>
      <w:gridCol w:w="7910"/>
    </w:tblGrid>
    <w:tr w:rsidR="00844081">
      <w:tblPrEx>
        <w:tblCellMar>
          <w:top w:w="0" w:type="dxa"/>
          <w:bottom w:w="0" w:type="dxa"/>
        </w:tblCellMar>
      </w:tblPrEx>
      <w:tc>
        <w:tcPr>
          <w:tcW w:w="1648" w:type="dxa"/>
          <w:vAlign w:val="center"/>
        </w:tcPr>
        <w:p w:rsidR="00844081" w:rsidRDefault="00844081"/>
      </w:tc>
      <w:tc>
        <w:tcPr>
          <w:tcW w:w="7910" w:type="dxa"/>
          <w:vAlign w:val="center"/>
        </w:tcPr>
        <w:p w:rsidR="00844081" w:rsidRDefault="00844081">
          <w:pPr>
            <w:jc w:val="both"/>
            <w:rPr>
              <w:sz w:val="28"/>
            </w:rPr>
          </w:pPr>
        </w:p>
      </w:tc>
    </w:tr>
    <w:tr w:rsidR="00844081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vAlign w:val="center"/>
        </w:tcPr>
        <w:p w:rsidR="00844081" w:rsidRDefault="00201EEC" w:rsidP="00844081">
          <w:pPr>
            <w:pStyle w:val="Heading2"/>
            <w:outlineLvl w:val="1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26670</wp:posOffset>
                </wp:positionV>
                <wp:extent cx="2082800" cy="518160"/>
                <wp:effectExtent l="25400" t="0" r="0" b="0"/>
                <wp:wrapNone/>
                <wp:docPr id="5" name="Picture 2" descr="LT_red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T_red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280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844081" w:rsidRDefault="00844081"/>
  <w:p w:rsidR="00844081" w:rsidRDefault="00844081">
    <w:pPr>
      <w:jc w:val="right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B364C8"/>
    <w:multiLevelType w:val="hybridMultilevel"/>
    <w:tmpl w:val="4704F36E"/>
    <w:lvl w:ilvl="0" w:tplc="A4000A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1">
    <w:nsid w:val="08612890"/>
    <w:multiLevelType w:val="hybridMultilevel"/>
    <w:tmpl w:val="C1A21622"/>
    <w:lvl w:ilvl="0" w:tplc="D84EC54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C210FD"/>
    <w:multiLevelType w:val="hybridMultilevel"/>
    <w:tmpl w:val="E17E3B6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5CC6AFE"/>
    <w:multiLevelType w:val="hybridMultilevel"/>
    <w:tmpl w:val="A4EA4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7F1422"/>
    <w:multiLevelType w:val="hybridMultilevel"/>
    <w:tmpl w:val="E74AB5BC"/>
    <w:lvl w:ilvl="0" w:tplc="A4000A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5">
    <w:nsid w:val="18F46EB0"/>
    <w:multiLevelType w:val="hybridMultilevel"/>
    <w:tmpl w:val="45F88668"/>
    <w:lvl w:ilvl="0" w:tplc="D84EC5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7C69BB"/>
    <w:multiLevelType w:val="hybridMultilevel"/>
    <w:tmpl w:val="EC3EBE1E"/>
    <w:lvl w:ilvl="0" w:tplc="D84EC5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9D12E43"/>
    <w:multiLevelType w:val="hybridMultilevel"/>
    <w:tmpl w:val="6F1C0C16"/>
    <w:lvl w:ilvl="0" w:tplc="A4000A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7078F6"/>
    <w:multiLevelType w:val="hybridMultilevel"/>
    <w:tmpl w:val="EBC47E76"/>
    <w:lvl w:ilvl="0" w:tplc="A4000A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9">
    <w:nsid w:val="1BB10D90"/>
    <w:multiLevelType w:val="multilevel"/>
    <w:tmpl w:val="1322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FB65E9"/>
    <w:multiLevelType w:val="hybridMultilevel"/>
    <w:tmpl w:val="728248A6"/>
    <w:lvl w:ilvl="0" w:tplc="5CB024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21224598"/>
    <w:multiLevelType w:val="hybridMultilevel"/>
    <w:tmpl w:val="60DE8564"/>
    <w:lvl w:ilvl="0" w:tplc="CD98DC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12">
    <w:nsid w:val="23564EF5"/>
    <w:multiLevelType w:val="hybridMultilevel"/>
    <w:tmpl w:val="B65A4F44"/>
    <w:lvl w:ilvl="0" w:tplc="A4000A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13">
    <w:nsid w:val="28E462C7"/>
    <w:multiLevelType w:val="hybridMultilevel"/>
    <w:tmpl w:val="602CF754"/>
    <w:lvl w:ilvl="0" w:tplc="D84EC54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9F62BF"/>
    <w:multiLevelType w:val="hybridMultilevel"/>
    <w:tmpl w:val="21FE75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CEB63E5"/>
    <w:multiLevelType w:val="hybridMultilevel"/>
    <w:tmpl w:val="4B58F7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F587900"/>
    <w:multiLevelType w:val="hybridMultilevel"/>
    <w:tmpl w:val="18664194"/>
    <w:lvl w:ilvl="0" w:tplc="A4000A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C13DF9"/>
    <w:multiLevelType w:val="hybridMultilevel"/>
    <w:tmpl w:val="7552665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38944739"/>
    <w:multiLevelType w:val="multilevel"/>
    <w:tmpl w:val="602CF75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9CC7F5A"/>
    <w:multiLevelType w:val="multilevel"/>
    <w:tmpl w:val="6680C4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41812E96"/>
    <w:multiLevelType w:val="multilevel"/>
    <w:tmpl w:val="94D66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2C00A77"/>
    <w:multiLevelType w:val="multilevel"/>
    <w:tmpl w:val="BB7E6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465B4AA9"/>
    <w:multiLevelType w:val="hybridMultilevel"/>
    <w:tmpl w:val="E56E2AEA"/>
    <w:lvl w:ilvl="0" w:tplc="0C36D9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36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8B6546"/>
    <w:multiLevelType w:val="multilevel"/>
    <w:tmpl w:val="9BB62BF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36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4BE002BC"/>
    <w:multiLevelType w:val="multilevel"/>
    <w:tmpl w:val="21FE7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DB136F6"/>
    <w:multiLevelType w:val="hybridMultilevel"/>
    <w:tmpl w:val="4686D71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BD3A8F"/>
    <w:multiLevelType w:val="hybridMultilevel"/>
    <w:tmpl w:val="9BB62BFA"/>
    <w:lvl w:ilvl="0" w:tplc="9C12C7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3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52FC4AC1"/>
    <w:multiLevelType w:val="multilevel"/>
    <w:tmpl w:val="21FE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6B7E97"/>
    <w:multiLevelType w:val="multilevel"/>
    <w:tmpl w:val="C1A2162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5DF1956"/>
    <w:multiLevelType w:val="multilevel"/>
    <w:tmpl w:val="A4EA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037993"/>
    <w:multiLevelType w:val="multilevel"/>
    <w:tmpl w:val="21FE7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DE315EA"/>
    <w:multiLevelType w:val="multilevel"/>
    <w:tmpl w:val="728248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5E4E0E39"/>
    <w:multiLevelType w:val="hybridMultilevel"/>
    <w:tmpl w:val="898AEF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29A634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03945F3"/>
    <w:multiLevelType w:val="hybridMultilevel"/>
    <w:tmpl w:val="85FCA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409053E"/>
    <w:multiLevelType w:val="hybridMultilevel"/>
    <w:tmpl w:val="94D660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4C2209F"/>
    <w:multiLevelType w:val="hybridMultilevel"/>
    <w:tmpl w:val="4C4EBD1E"/>
    <w:lvl w:ilvl="0" w:tplc="0C36D9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36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FD3696"/>
    <w:multiLevelType w:val="hybridMultilevel"/>
    <w:tmpl w:val="9B245C72"/>
    <w:lvl w:ilvl="0" w:tplc="A4000A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37">
    <w:nsid w:val="675873DE"/>
    <w:multiLevelType w:val="hybridMultilevel"/>
    <w:tmpl w:val="A97EE4FE"/>
    <w:lvl w:ilvl="0" w:tplc="CD2A52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36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6E9E7692"/>
    <w:multiLevelType w:val="hybridMultilevel"/>
    <w:tmpl w:val="E5C09B2E"/>
    <w:lvl w:ilvl="0" w:tplc="022A519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2A447B9"/>
    <w:multiLevelType w:val="hybridMultilevel"/>
    <w:tmpl w:val="A0B0FD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5EF2365"/>
    <w:multiLevelType w:val="hybridMultilevel"/>
    <w:tmpl w:val="09C4016C"/>
    <w:lvl w:ilvl="0" w:tplc="A4000A1A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83A1121"/>
    <w:multiLevelType w:val="hybridMultilevel"/>
    <w:tmpl w:val="BB7E63F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>
    <w:nsid w:val="7A9D3193"/>
    <w:multiLevelType w:val="multilevel"/>
    <w:tmpl w:val="A4EA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C453DB5"/>
    <w:multiLevelType w:val="hybridMultilevel"/>
    <w:tmpl w:val="F39A227A"/>
    <w:lvl w:ilvl="0" w:tplc="A4000A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ascii="Wingdings" w:hAnsi="Wingdings" w:hint="default"/>
      </w:rPr>
    </w:lvl>
  </w:abstractNum>
  <w:abstractNum w:abstractNumId="44">
    <w:nsid w:val="7D2A781E"/>
    <w:multiLevelType w:val="multilevel"/>
    <w:tmpl w:val="4C4EBD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36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D2E110A"/>
    <w:multiLevelType w:val="hybridMultilevel"/>
    <w:tmpl w:val="A5F65A2C"/>
    <w:lvl w:ilvl="0" w:tplc="A4000A1A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9"/>
  </w:num>
  <w:num w:numId="3">
    <w:abstractNumId w:val="15"/>
  </w:num>
  <w:num w:numId="4">
    <w:abstractNumId w:val="20"/>
  </w:num>
  <w:num w:numId="5">
    <w:abstractNumId w:val="32"/>
  </w:num>
  <w:num w:numId="6">
    <w:abstractNumId w:val="14"/>
  </w:num>
  <w:num w:numId="7">
    <w:abstractNumId w:val="27"/>
  </w:num>
  <w:num w:numId="8">
    <w:abstractNumId w:val="3"/>
  </w:num>
  <w:num w:numId="9">
    <w:abstractNumId w:val="29"/>
  </w:num>
  <w:num w:numId="10">
    <w:abstractNumId w:val="42"/>
  </w:num>
  <w:num w:numId="11">
    <w:abstractNumId w:val="6"/>
  </w:num>
  <w:num w:numId="12">
    <w:abstractNumId w:val="30"/>
  </w:num>
  <w:num w:numId="13">
    <w:abstractNumId w:val="24"/>
  </w:num>
  <w:num w:numId="14">
    <w:abstractNumId w:val="5"/>
  </w:num>
  <w:num w:numId="15">
    <w:abstractNumId w:val="25"/>
  </w:num>
  <w:num w:numId="16">
    <w:abstractNumId w:val="1"/>
  </w:num>
  <w:num w:numId="17">
    <w:abstractNumId w:val="28"/>
  </w:num>
  <w:num w:numId="18">
    <w:abstractNumId w:val="16"/>
  </w:num>
  <w:num w:numId="19">
    <w:abstractNumId w:val="43"/>
  </w:num>
  <w:num w:numId="20">
    <w:abstractNumId w:val="40"/>
  </w:num>
  <w:num w:numId="21">
    <w:abstractNumId w:val="45"/>
  </w:num>
  <w:num w:numId="22">
    <w:abstractNumId w:val="12"/>
  </w:num>
  <w:num w:numId="23">
    <w:abstractNumId w:val="13"/>
  </w:num>
  <w:num w:numId="24">
    <w:abstractNumId w:val="18"/>
  </w:num>
  <w:num w:numId="25">
    <w:abstractNumId w:val="7"/>
  </w:num>
  <w:num w:numId="26">
    <w:abstractNumId w:val="38"/>
  </w:num>
  <w:num w:numId="27">
    <w:abstractNumId w:val="9"/>
  </w:num>
  <w:num w:numId="28">
    <w:abstractNumId w:val="2"/>
  </w:num>
  <w:num w:numId="29">
    <w:abstractNumId w:val="4"/>
  </w:num>
  <w:num w:numId="30">
    <w:abstractNumId w:val="8"/>
  </w:num>
  <w:num w:numId="31">
    <w:abstractNumId w:val="33"/>
  </w:num>
  <w:num w:numId="32">
    <w:abstractNumId w:val="0"/>
  </w:num>
  <w:num w:numId="33">
    <w:abstractNumId w:val="36"/>
  </w:num>
  <w:num w:numId="34">
    <w:abstractNumId w:val="17"/>
  </w:num>
  <w:num w:numId="35">
    <w:abstractNumId w:val="41"/>
  </w:num>
  <w:num w:numId="36">
    <w:abstractNumId w:val="21"/>
  </w:num>
  <w:num w:numId="37">
    <w:abstractNumId w:val="10"/>
  </w:num>
  <w:num w:numId="38">
    <w:abstractNumId w:val="31"/>
  </w:num>
  <w:num w:numId="39">
    <w:abstractNumId w:val="11"/>
  </w:num>
  <w:num w:numId="40">
    <w:abstractNumId w:val="26"/>
  </w:num>
  <w:num w:numId="41">
    <w:abstractNumId w:val="19"/>
  </w:num>
  <w:num w:numId="42">
    <w:abstractNumId w:val="22"/>
  </w:num>
  <w:num w:numId="43">
    <w:abstractNumId w:val="35"/>
  </w:num>
  <w:num w:numId="44">
    <w:abstractNumId w:val="44"/>
  </w:num>
  <w:num w:numId="45">
    <w:abstractNumId w:val="37"/>
  </w:num>
  <w:num w:numId="4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B61F5"/>
    <w:rsid w:val="00201EEC"/>
    <w:rsid w:val="0084408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aliases w:val=" do not use"/>
    <w:qFormat/>
  </w:style>
  <w:style w:type="paragraph" w:styleId="Heading1">
    <w:name w:val="heading 1"/>
    <w:basedOn w:val="BodyText"/>
    <w:next w:val="BodyText"/>
    <w:qFormat/>
    <w:pPr>
      <w:keepNext/>
      <w:spacing w:before="240" w:after="240"/>
      <w:jc w:val="left"/>
      <w:outlineLvl w:val="0"/>
    </w:pPr>
    <w:rPr>
      <w:rFonts w:ascii="Times" w:hAnsi="Times"/>
      <w:b/>
      <w:bCs/>
      <w:smallCaps/>
      <w:sz w:val="32"/>
    </w:rPr>
  </w:style>
  <w:style w:type="paragraph" w:styleId="Heading2">
    <w:name w:val="heading 2"/>
    <w:basedOn w:val="BodyText"/>
    <w:next w:val="BodyText"/>
    <w:qFormat/>
    <w:pPr>
      <w:keepNext/>
      <w:spacing w:before="240" w:after="240"/>
      <w:jc w:val="left"/>
      <w:outlineLvl w:val="1"/>
    </w:pPr>
    <w:rPr>
      <w:b/>
      <w:sz w:val="28"/>
    </w:rPr>
  </w:style>
  <w:style w:type="paragraph" w:styleId="Heading3">
    <w:name w:val="heading 3"/>
    <w:basedOn w:val="BodyText"/>
    <w:next w:val="BodyText"/>
    <w:qFormat/>
    <w:pPr>
      <w:keepNext/>
      <w:spacing w:before="24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4"/>
    </w:rPr>
  </w:style>
  <w:style w:type="paragraph" w:styleId="Heading5">
    <w:name w:val="heading 5"/>
    <w:aliases w:val=" do not use"/>
    <w:basedOn w:val="Normal"/>
    <w:next w:val="Normal"/>
    <w:qFormat/>
    <w:pPr>
      <w:keepNext/>
      <w:outlineLvl w:val="4"/>
    </w:pPr>
    <w:rPr>
      <w:i/>
      <w:iCs/>
    </w:rPr>
  </w:style>
  <w:style w:type="paragraph" w:styleId="Heading6">
    <w:name w:val="heading 6"/>
    <w:aliases w:val=" do not use"/>
    <w:basedOn w:val="Normal"/>
    <w:next w:val="Normal"/>
    <w:qFormat/>
    <w:pPr>
      <w:keepNext/>
      <w:outlineLvl w:val="5"/>
    </w:pPr>
    <w:rPr>
      <w:b/>
      <w:bCs/>
      <w:i/>
      <w:sz w:val="24"/>
    </w:rPr>
  </w:style>
  <w:style w:type="paragraph" w:styleId="Heading7">
    <w:name w:val="heading 7"/>
    <w:aliases w:val=" do not use"/>
    <w:basedOn w:val="Normal"/>
    <w:next w:val="Normal"/>
    <w:qFormat/>
    <w:pPr>
      <w:keepNext/>
      <w:tabs>
        <w:tab w:val="left" w:pos="0"/>
        <w:tab w:val="left" w:pos="720"/>
        <w:tab w:val="left" w:pos="8460"/>
      </w:tabs>
      <w:outlineLvl w:val="6"/>
    </w:pPr>
    <w:rPr>
      <w:rFonts w:ascii="Arial" w:hAnsi="Arial"/>
      <w:b/>
      <w:snapToGrid w:val="0"/>
      <w:sz w:val="24"/>
    </w:rPr>
  </w:style>
  <w:style w:type="character" w:default="1" w:styleId="DefaultParagraphFont">
    <w:name w:val="Default Paragraph Font"/>
    <w:aliases w:val=" do not use"/>
    <w:semiHidden/>
  </w:style>
  <w:style w:type="table" w:default="1" w:styleId="TableNormal">
    <w:name w:val="Normal Table"/>
    <w:semiHidden/>
    <w:rPr>
      <w:lang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noteText">
    <w:name w:val="footnote text"/>
    <w:basedOn w:val="BodyText"/>
    <w:link w:val="FootnoteTextChar"/>
    <w:semiHidden/>
    <w:rPr>
      <w:sz w:val="20"/>
    </w:rPr>
  </w:style>
  <w:style w:type="paragraph" w:styleId="BodyText2">
    <w:name w:val="Body Text 2"/>
    <w:basedOn w:val="Normal"/>
    <w:rsid w:val="00883687"/>
    <w:pPr>
      <w:spacing w:after="120" w:line="480" w:lineRule="auto"/>
    </w:pPr>
  </w:style>
  <w:style w:type="paragraph" w:customStyle="1" w:styleId="OpeningQuotation">
    <w:name w:val="Opening Quotation"/>
    <w:basedOn w:val="BodyText"/>
    <w:next w:val="OpeningQuotationCitation"/>
    <w:pPr>
      <w:ind w:left="720" w:right="720"/>
    </w:pPr>
    <w:rPr>
      <w:i/>
      <w:sz w:val="20"/>
    </w:rPr>
  </w:style>
  <w:style w:type="paragraph" w:styleId="BodyText">
    <w:name w:val="Body Text"/>
    <w:basedOn w:val="Normal"/>
    <w:link w:val="BodyTextChar"/>
    <w:autoRedefine/>
    <w:rsid w:val="002F4F67"/>
    <w:pPr>
      <w:jc w:val="both"/>
    </w:pPr>
    <w:rPr>
      <w:sz w:val="36"/>
      <w:szCs w:val="36"/>
    </w:rPr>
  </w:style>
  <w:style w:type="paragraph" w:customStyle="1" w:styleId="OpeningQuotationCitation">
    <w:name w:val="Opening Quotation Citation"/>
    <w:next w:val="BodyText"/>
    <w:pPr>
      <w:spacing w:after="120"/>
      <w:ind w:left="1440" w:right="720"/>
      <w:jc w:val="both"/>
    </w:pPr>
    <w:rPr>
      <w:szCs w:val="16"/>
    </w:rPr>
  </w:style>
  <w:style w:type="paragraph" w:styleId="Footer">
    <w:name w:val="footer"/>
    <w:basedOn w:val="Normal"/>
    <w:autoRedefine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rFonts w:ascii="Times New Roman" w:hAnsi="Times New Roman"/>
      <w:dstrike w:val="0"/>
      <w:sz w:val="24"/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BodyQuotation">
    <w:name w:val="Body Quotation"/>
    <w:basedOn w:val="BodyText"/>
    <w:next w:val="BodyText"/>
    <w:pPr>
      <w:ind w:left="720" w:right="720"/>
    </w:pPr>
  </w:style>
  <w:style w:type="paragraph" w:customStyle="1" w:styleId="ExhibitTitle">
    <w:name w:val="Exhibit Title"/>
    <w:next w:val="BodyText"/>
    <w:pPr>
      <w:jc w:val="center"/>
    </w:pPr>
    <w:rPr>
      <w:b/>
      <w:sz w:val="24"/>
      <w:szCs w:val="24"/>
    </w:rPr>
  </w:style>
  <w:style w:type="paragraph" w:customStyle="1" w:styleId="ExhibitCitation">
    <w:name w:val="Exhibit Citation"/>
    <w:next w:val="BodyText"/>
  </w:style>
  <w:style w:type="paragraph" w:styleId="BalloonText">
    <w:name w:val="Balloon Text"/>
    <w:basedOn w:val="Normal"/>
    <w:semiHidden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rPr>
      <w:sz w:val="18"/>
    </w:rPr>
  </w:style>
  <w:style w:type="paragraph" w:styleId="CommentText">
    <w:name w:val="annotation text"/>
    <w:basedOn w:val="Normal"/>
    <w:semiHidden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Pr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CopyrightChar">
    <w:name w:val="Copyright Char"/>
    <w:basedOn w:val="DefaultParagraphFont"/>
    <w:rPr>
      <w:rFonts w:eastAsia="Times"/>
      <w:smallCaps/>
      <w:noProof w:val="0"/>
      <w:spacing w:val="10"/>
      <w:sz w:val="16"/>
      <w:szCs w:val="16"/>
      <w:lang w:val="en-US" w:eastAsia="en-US" w:bidi="ar-SA"/>
    </w:rPr>
  </w:style>
  <w:style w:type="paragraph" w:customStyle="1" w:styleId="DocumentTitle">
    <w:name w:val="Document Title"/>
    <w:autoRedefine/>
    <w:rPr>
      <w:rFonts w:ascii="Times" w:hAnsi="Times"/>
      <w:b/>
      <w:sz w:val="40"/>
    </w:rPr>
  </w:style>
  <w:style w:type="paragraph" w:styleId="BodyText3">
    <w:name w:val="Body Text 3"/>
    <w:basedOn w:val="Normal"/>
    <w:rsid w:val="00480D5C"/>
    <w:pPr>
      <w:spacing w:after="120"/>
    </w:pPr>
    <w:rPr>
      <w:sz w:val="16"/>
      <w:szCs w:val="16"/>
    </w:rPr>
  </w:style>
  <w:style w:type="character" w:customStyle="1" w:styleId="CopyrightCharacter">
    <w:name w:val="Copyright Character"/>
    <w:basedOn w:val="DefaultParagraphFont"/>
    <w:rPr>
      <w:rFonts w:ascii="Times" w:hAnsi="Times"/>
      <w:smallCaps/>
      <w:noProof w:val="0"/>
      <w:spacing w:val="10"/>
      <w:sz w:val="16"/>
      <w:szCs w:val="16"/>
      <w:lang w:val="en-US" w:eastAsia="en-US" w:bidi="ar-SA"/>
    </w:rPr>
  </w:style>
  <w:style w:type="paragraph" w:customStyle="1" w:styleId="Times18">
    <w:name w:val="Times 18"/>
    <w:basedOn w:val="Normal"/>
    <w:rsid w:val="00480D5C"/>
    <w:rPr>
      <w:rFonts w:ascii="Times" w:hAnsi="Times"/>
      <w:sz w:val="36"/>
    </w:rPr>
  </w:style>
  <w:style w:type="paragraph" w:customStyle="1" w:styleId="blueheading">
    <w:name w:val="blue heading"/>
    <w:basedOn w:val="Normal"/>
    <w:rsid w:val="005A6204"/>
    <w:rPr>
      <w:color w:val="0000FF"/>
      <w:sz w:val="44"/>
    </w:rPr>
  </w:style>
  <w:style w:type="paragraph" w:styleId="BodyTextIndent2">
    <w:name w:val="Body Text Indent 2"/>
    <w:basedOn w:val="Normal"/>
    <w:rsid w:val="007B68EC"/>
    <w:pPr>
      <w:spacing w:after="120" w:line="480" w:lineRule="auto"/>
      <w:ind w:left="360"/>
    </w:pPr>
  </w:style>
  <w:style w:type="character" w:customStyle="1" w:styleId="BodyTextChar">
    <w:name w:val="Body Text Char"/>
    <w:basedOn w:val="DefaultParagraphFont"/>
    <w:link w:val="BodyText"/>
    <w:rsid w:val="002F4F67"/>
    <w:rPr>
      <w:sz w:val="36"/>
      <w:szCs w:val="36"/>
      <w:lang w:val="en-US" w:eastAsia="en-US" w:bidi="ar-SA"/>
    </w:rPr>
  </w:style>
  <w:style w:type="paragraph" w:customStyle="1" w:styleId="Indented">
    <w:name w:val="Indented"/>
    <w:basedOn w:val="BodyTextIndent"/>
    <w:next w:val="Normal"/>
    <w:rsid w:val="00FB1BA7"/>
    <w:pPr>
      <w:spacing w:after="0"/>
      <w:ind w:left="720"/>
    </w:pPr>
    <w:rPr>
      <w:sz w:val="36"/>
    </w:rPr>
  </w:style>
  <w:style w:type="paragraph" w:styleId="BodyTextIndent">
    <w:name w:val="Body Text Indent"/>
    <w:basedOn w:val="Normal"/>
    <w:rsid w:val="00FB1BA7"/>
    <w:pPr>
      <w:spacing w:after="120"/>
      <w:ind w:left="360"/>
    </w:pPr>
  </w:style>
  <w:style w:type="paragraph" w:customStyle="1" w:styleId="BodyTextCentered">
    <w:name w:val="Body Text + Centered"/>
    <w:basedOn w:val="BodyText"/>
    <w:rsid w:val="00694AF3"/>
    <w:pPr>
      <w:jc w:val="center"/>
    </w:pPr>
  </w:style>
  <w:style w:type="paragraph" w:customStyle="1" w:styleId="CaseTitle">
    <w:name w:val="Case Title"/>
    <w:rsid w:val="00893B50"/>
    <w:pPr>
      <w:jc w:val="center"/>
    </w:pPr>
    <w:rPr>
      <w:rFonts w:ascii="Times" w:hAnsi="Times"/>
      <w:sz w:val="40"/>
    </w:rPr>
  </w:style>
  <w:style w:type="character" w:customStyle="1" w:styleId="FootnoteTextChar">
    <w:name w:val="Footnote Text Char"/>
    <w:basedOn w:val="BodyTextChar"/>
    <w:link w:val="FootnoteText"/>
    <w:rsid w:val="00546F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theme" Target="theme/theme1.xml"/><Relationship Id="rId4" Type="http://schemas.openxmlformats.org/officeDocument/2006/relationships/webSettings" Target="webSettings.xml"/><Relationship Id="rId7" Type="http://schemas.openxmlformats.org/officeDocument/2006/relationships/header" Target="header1.xml"/><Relationship Id="rId1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10" Type="http://schemas.openxmlformats.org/officeDocument/2006/relationships/footer" Target="footer2.xml"/><Relationship Id="rId5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9" Type="http://schemas.openxmlformats.org/officeDocument/2006/relationships/footer" Target="footer1.xml"/><Relationship Id="rId3" Type="http://schemas.openxmlformats.org/officeDocument/2006/relationships/settings" Target="setting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b\Desktop\Aneesha\Updated%20Templates\Wharton%20Branding%20Template_0401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Settings\Deb\Desktop\Aneesha\Updated Templates\Wharton Branding Template_040108.dot</Template>
  <TotalTime>0</TotalTime>
  <Pages>3</Pages>
  <Words>234</Words>
  <Characters>1335</Characters>
  <Application>Microsoft Macintosh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Wharton Branding Template</vt:lpstr>
    </vt:vector>
  </TitlesOfParts>
  <Company>Stanford - Graduate School of Business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Wharton Branding Template</dc:title>
  <dc:subject/>
  <dc:creator>Deborah Bitzer Riess</dc:creator>
  <cp:keywords/>
  <cp:lastModifiedBy>Robert Stine</cp:lastModifiedBy>
  <cp:revision>2</cp:revision>
  <cp:lastPrinted>2008-05-02T17:24:00Z</cp:lastPrinted>
  <dcterms:created xsi:type="dcterms:W3CDTF">2009-07-15T20:47:00Z</dcterms:created>
  <dcterms:modified xsi:type="dcterms:W3CDTF">2009-07-15T20:47:00Z</dcterms:modified>
</cp:coreProperties>
</file>