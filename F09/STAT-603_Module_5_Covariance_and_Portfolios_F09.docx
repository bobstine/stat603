
<file path=[Content_Types].xml><?xml version="1.0" encoding="utf-8"?>
<Types xmlns="http://schemas.openxmlformats.org/package/2006/content-types">
  <Override PartName="/docProps/core.xml" ContentType="application/vnd.openxmlformats-package.core-properties+xml"/>
  <Override PartName="/word/header3.xml" ContentType="application/vnd.openxmlformats-officedocument.wordprocessingml.header+xml"/>
  <Override PartName="/word/settings.xml" ContentType="application/vnd.openxmlformats-officedocument.wordprocessingml.settings+xml"/>
  <Default Extension="xml" ContentType="application/xml"/>
  <Default Extension="wmf" ContentType="image/x-wmf"/>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Default Extension="bin" ContentType="application/vnd.openxmlformats-officedocument.oleObject"/>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Default Extension="jpeg" ContentType="image/jpeg"/>
  <Override PartName="/word/footer2.xml" ContentType="application/vnd.openxmlformats-officedocument.wordprocessingml.footer+xml"/>
  <Override PartName="/word/endnotes.xml" ContentType="application/vnd.openxmlformats-officedocument.wordprocessingml.endnotes+xml"/>
  <Default Extension="png" ContentType="image/png"/>
  <Default Extension="pict" ContentType="image/pict"/>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170992" w:rsidRDefault="00170992" w:rsidP="00170992"/>
    <w:p w:rsidR="00170992" w:rsidRPr="005303A5" w:rsidRDefault="00170992" w:rsidP="00170992">
      <w:pPr>
        <w:pStyle w:val="CaseTitle"/>
        <w:jc w:val="left"/>
        <w:rPr>
          <w:b/>
          <w:bCs/>
          <w:color w:val="999999"/>
          <w:sz w:val="52"/>
          <w:szCs w:val="52"/>
        </w:rPr>
      </w:pPr>
      <w:r>
        <w:rPr>
          <w:b/>
          <w:bCs/>
          <w:sz w:val="52"/>
          <w:szCs w:val="52"/>
        </w:rPr>
        <w:t>Module 5: Covariance and Portfolios</w:t>
      </w:r>
    </w:p>
    <w:p w:rsidR="00170992" w:rsidRDefault="00170992" w:rsidP="00170992">
      <w:pPr>
        <w:pStyle w:val="Heading1"/>
        <w:rPr>
          <w:sz w:val="40"/>
          <w:szCs w:val="40"/>
        </w:rPr>
      </w:pPr>
      <w:r>
        <w:rPr>
          <w:sz w:val="40"/>
          <w:szCs w:val="40"/>
        </w:rPr>
        <w:t>Dependence and Independence</w:t>
      </w:r>
    </w:p>
    <w:p w:rsidR="00170992" w:rsidRDefault="00170992" w:rsidP="00170992">
      <w:pPr>
        <w:pStyle w:val="BodyText"/>
      </w:pPr>
      <w:r>
        <w:t xml:space="preserve">In many situations, we </w:t>
      </w:r>
      <w:del w:id="0" w:author="Robert Stine" w:date="2009-07-15T16:41:00Z">
        <w:r w:rsidR="002E0E3F" w:rsidDel="005A395C">
          <w:delText>may be</w:delText>
        </w:r>
      </w:del>
      <w:ins w:id="1" w:author="Robert Stine" w:date="2009-07-15T16:41:00Z">
        <w:r w:rsidR="005A395C">
          <w:t>are</w:t>
        </w:r>
      </w:ins>
      <w:r>
        <w:t xml:space="preserve"> interested in the </w:t>
      </w:r>
      <w:r w:rsidR="00B0268C">
        <w:t>joint</w:t>
      </w:r>
      <w:r>
        <w:t xml:space="preserve"> outcomes of two or more random variables.</w:t>
      </w:r>
    </w:p>
    <w:p w:rsidR="00170992" w:rsidRDefault="00170992" w:rsidP="00170992">
      <w:pPr>
        <w:pStyle w:val="BodyQuotation"/>
        <w:spacing w:before="120"/>
        <w:ind w:right="0"/>
      </w:pPr>
      <w:r>
        <w:t>For a randomly chosen person, X = height and Y = weight.</w:t>
      </w:r>
    </w:p>
    <w:p w:rsidR="00170992" w:rsidRDefault="00170992" w:rsidP="00170992">
      <w:pPr>
        <w:pStyle w:val="BodyQuotation"/>
        <w:ind w:left="0" w:right="0" w:firstLine="720"/>
      </w:pPr>
      <w:r>
        <w:t>For a randomly selected store selling a particular product, X = price and Y = sales.</w:t>
      </w:r>
    </w:p>
    <w:p w:rsidR="00170992" w:rsidRDefault="00170992" w:rsidP="00170992">
      <w:pPr>
        <w:pStyle w:val="BodyQuotation"/>
        <w:ind w:right="0"/>
      </w:pPr>
      <w:r>
        <w:t>For next January, X = return on Disney and Y = return on McDonald’s.</w:t>
      </w:r>
    </w:p>
    <w:p w:rsidR="00170992" w:rsidRDefault="00170992" w:rsidP="00170992">
      <w:pPr>
        <w:pStyle w:val="BodyText"/>
        <w:spacing w:before="120"/>
      </w:pPr>
      <w:r>
        <w:t>We can think of each of these pairs as a draw from a population of (x,y) values.</w:t>
      </w:r>
    </w:p>
    <w:p w:rsidR="00170992" w:rsidRDefault="00170992" w:rsidP="00170992">
      <w:pPr>
        <w:pStyle w:val="BodyText"/>
      </w:pPr>
    </w:p>
    <w:p w:rsidR="00170992" w:rsidRDefault="00170992" w:rsidP="00170992">
      <w:pPr>
        <w:pStyle w:val="BodyText"/>
      </w:pPr>
      <w:r w:rsidRPr="00627305">
        <w:rPr>
          <w:b/>
        </w:rPr>
        <w:t>Definition</w:t>
      </w:r>
      <w:r>
        <w:t xml:space="preserve">: </w:t>
      </w:r>
      <w:r w:rsidR="006175E1">
        <w:t>I</w:t>
      </w:r>
      <w:r>
        <w:t xml:space="preserve">f knowing the outcome of X changes the probability distribution of Y (or vice-versa), then the rv's X and Y are said to be </w:t>
      </w:r>
      <w:r>
        <w:rPr>
          <w:i/>
        </w:rPr>
        <w:t>dependent</w:t>
      </w:r>
      <w:r>
        <w:t xml:space="preserve">. Otherwise, X and Y are said to be </w:t>
      </w:r>
      <w:r>
        <w:rPr>
          <w:i/>
        </w:rPr>
        <w:t>independent</w:t>
      </w:r>
      <w:r>
        <w:t>.</w:t>
      </w:r>
    </w:p>
    <w:p w:rsidR="00170992" w:rsidRDefault="00170992" w:rsidP="00170992">
      <w:pPr>
        <w:pStyle w:val="BodyQuotation"/>
        <w:spacing w:before="120"/>
        <w:ind w:right="0"/>
      </w:pPr>
      <w:r>
        <w:t>Example: di</w:t>
      </w:r>
      <w:r w:rsidR="006175E1">
        <w:t>e</w:t>
      </w:r>
      <w:r>
        <w:t xml:space="preserve"> outcomes in simulation of Module 4 are independent of one another. </w:t>
      </w:r>
    </w:p>
    <w:p w:rsidR="00170992" w:rsidRDefault="00170992" w:rsidP="00170992">
      <w:pPr>
        <w:pStyle w:val="BodyQuotation"/>
        <w:spacing w:before="120"/>
        <w:ind w:right="0"/>
      </w:pPr>
      <w:r>
        <w:t xml:space="preserve">Specific definition of independence: P(X=x,Y=y) = P(X=x) </w:t>
      </w:r>
      <w:r>
        <w:rPr>
          <w:rFonts w:ascii="Symbol" w:hAnsi="Symbol"/>
        </w:rPr>
        <w:t></w:t>
      </w:r>
      <w:r>
        <w:t xml:space="preserve"> P(Y=y).</w:t>
      </w:r>
    </w:p>
    <w:p w:rsidR="00170992" w:rsidRDefault="00170992" w:rsidP="00170992">
      <w:pPr>
        <w:pStyle w:val="BodyText"/>
        <w:spacing w:before="240"/>
      </w:pPr>
      <w:r>
        <w:t>Are the above pairs of rv's dependent? How?</w:t>
      </w:r>
    </w:p>
    <w:p w:rsidR="00170992" w:rsidRPr="00EC056D" w:rsidRDefault="00170992" w:rsidP="00170992">
      <w:pPr>
        <w:pStyle w:val="Heading1"/>
        <w:rPr>
          <w:sz w:val="40"/>
          <w:szCs w:val="40"/>
        </w:rPr>
      </w:pPr>
      <w:r w:rsidRPr="00EC056D">
        <w:rPr>
          <w:sz w:val="40"/>
          <w:szCs w:val="40"/>
        </w:rPr>
        <w:t>Linear Association</w:t>
      </w:r>
    </w:p>
    <w:p w:rsidR="00170992" w:rsidRDefault="00170992" w:rsidP="00170992">
      <w:pPr>
        <w:pStyle w:val="BodyText"/>
      </w:pPr>
      <w:r>
        <w:t>Suppose that we repeat the process that attaches values to X and Y, and then plot the joint outcomes. The plot might resemble one of the following:</w:t>
      </w:r>
    </w:p>
    <w:p w:rsidR="00170992" w:rsidRDefault="00170992" w:rsidP="00170992">
      <w:pPr>
        <w:pStyle w:val="BodyText"/>
      </w:pPr>
    </w:p>
    <w:p w:rsidR="00170992" w:rsidRDefault="00B942D8" w:rsidP="00170992">
      <w:pPr>
        <w:pStyle w:val="BodyText"/>
        <w:jc w:val="center"/>
      </w:pPr>
      <w:r>
        <w:rPr>
          <w:noProof/>
        </w:rPr>
        <w:drawing>
          <wp:inline distT="0" distB="0" distL="0" distR="0">
            <wp:extent cx="1717040" cy="1270000"/>
            <wp:effectExtent l="25400" t="0" r="1016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717040" cy="1270000"/>
                    </a:xfrm>
                    <a:prstGeom prst="rect">
                      <a:avLst/>
                    </a:prstGeom>
                    <a:noFill/>
                    <a:ln w="9525">
                      <a:noFill/>
                      <a:miter lim="800000"/>
                      <a:headEnd/>
                      <a:tailEnd/>
                    </a:ln>
                  </pic:spPr>
                </pic:pic>
              </a:graphicData>
            </a:graphic>
          </wp:inline>
        </w:drawing>
      </w:r>
      <w:r w:rsidR="00170992">
        <w:t xml:space="preserve">      </w:t>
      </w:r>
      <w:r>
        <w:rPr>
          <w:noProof/>
        </w:rPr>
        <w:drawing>
          <wp:inline distT="0" distB="0" distL="0" distR="0">
            <wp:extent cx="1717040" cy="1259840"/>
            <wp:effectExtent l="25400" t="0" r="1016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717040" cy="1259840"/>
                    </a:xfrm>
                    <a:prstGeom prst="rect">
                      <a:avLst/>
                    </a:prstGeom>
                    <a:noFill/>
                    <a:ln w="9525">
                      <a:noFill/>
                      <a:miter lim="800000"/>
                      <a:headEnd/>
                      <a:tailEnd/>
                    </a:ln>
                  </pic:spPr>
                </pic:pic>
              </a:graphicData>
            </a:graphic>
          </wp:inline>
        </w:drawing>
      </w:r>
      <w:r w:rsidR="00170992">
        <w:t xml:space="preserve">    </w:t>
      </w:r>
      <w:r>
        <w:rPr>
          <w:noProof/>
        </w:rPr>
        <w:drawing>
          <wp:inline distT="0" distB="0" distL="0" distR="0">
            <wp:extent cx="1676400" cy="1270000"/>
            <wp:effectExtent l="2540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1676400" cy="1270000"/>
                    </a:xfrm>
                    <a:prstGeom prst="rect">
                      <a:avLst/>
                    </a:prstGeom>
                    <a:noFill/>
                    <a:ln w="9525">
                      <a:noFill/>
                      <a:miter lim="800000"/>
                      <a:headEnd/>
                      <a:tailEnd/>
                    </a:ln>
                  </pic:spPr>
                </pic:pic>
              </a:graphicData>
            </a:graphic>
          </wp:inline>
        </w:drawing>
      </w:r>
    </w:p>
    <w:p w:rsidR="00170992" w:rsidRDefault="00170992" w:rsidP="00170992">
      <w:pPr>
        <w:pStyle w:val="BodyText"/>
      </w:pPr>
    </w:p>
    <w:p w:rsidR="00170992" w:rsidRDefault="00170992" w:rsidP="00170992">
      <w:pPr>
        <w:pStyle w:val="BodyText"/>
      </w:pPr>
      <w:r>
        <w:t>Note that X and Y vary together along the diagonals in the first two plots.</w:t>
      </w:r>
    </w:p>
    <w:p w:rsidR="00170992" w:rsidRDefault="00170992" w:rsidP="00170992">
      <w:pPr>
        <w:pStyle w:val="BodyText"/>
      </w:pPr>
    </w:p>
    <w:p w:rsidR="00170992" w:rsidRDefault="00170992" w:rsidP="00170992">
      <w:pPr>
        <w:pStyle w:val="BodyQuotation"/>
      </w:pPr>
      <w:r>
        <w:t>Which of these would you associate with the previous X,Y pairs?</w:t>
      </w:r>
    </w:p>
    <w:p w:rsidR="00170992" w:rsidRDefault="00170992" w:rsidP="00170992">
      <w:pPr>
        <w:pStyle w:val="BodyText"/>
      </w:pPr>
    </w:p>
    <w:p w:rsidR="00170992" w:rsidRDefault="00170992" w:rsidP="00170992">
      <w:pPr>
        <w:pStyle w:val="BodyText"/>
      </w:pPr>
      <w:r>
        <w:t xml:space="preserve">The tendency to cluster along the diagonals (seen in the first two plots) is called </w:t>
      </w:r>
      <w:r>
        <w:rPr>
          <w:i/>
        </w:rPr>
        <w:t>linear association</w:t>
      </w:r>
      <w:r>
        <w:t>.</w:t>
      </w:r>
    </w:p>
    <w:p w:rsidR="00170992" w:rsidRDefault="00170992" w:rsidP="00170992">
      <w:pPr>
        <w:pStyle w:val="BodyText"/>
      </w:pPr>
    </w:p>
    <w:p w:rsidR="00170992" w:rsidRDefault="00170992" w:rsidP="00170992">
      <w:pPr>
        <w:pStyle w:val="BodyQuotation"/>
      </w:pPr>
      <w:r>
        <w:t xml:space="preserve">Does linear association </w:t>
      </w:r>
      <w:r w:rsidR="0078534B">
        <w:t>suggest</w:t>
      </w:r>
      <w:r>
        <w:t xml:space="preserve"> dependence?</w:t>
      </w:r>
    </w:p>
    <w:p w:rsidR="00170992" w:rsidRDefault="00170992" w:rsidP="00170992">
      <w:pPr>
        <w:pStyle w:val="BodyQuotation"/>
      </w:pPr>
    </w:p>
    <w:p w:rsidR="00170992" w:rsidRDefault="00170992" w:rsidP="00170992">
      <w:pPr>
        <w:pStyle w:val="BodyQuotation"/>
      </w:pPr>
      <w:r>
        <w:t xml:space="preserve">Does dependence </w:t>
      </w:r>
      <w:r w:rsidR="0078534B">
        <w:t>suggest</w:t>
      </w:r>
      <w:r>
        <w:t xml:space="preserve"> linear association?</w:t>
      </w:r>
    </w:p>
    <w:p w:rsidR="00170992" w:rsidRPr="00371197" w:rsidRDefault="00170992" w:rsidP="00170992">
      <w:pPr>
        <w:pStyle w:val="Heading1"/>
        <w:rPr>
          <w:sz w:val="44"/>
          <w:szCs w:val="44"/>
        </w:rPr>
      </w:pPr>
      <w:r w:rsidRPr="00371197">
        <w:rPr>
          <w:sz w:val="44"/>
          <w:szCs w:val="44"/>
        </w:rPr>
        <w:t>Covariance and Correlation</w:t>
      </w:r>
    </w:p>
    <w:p w:rsidR="00170992" w:rsidRDefault="00976309" w:rsidP="00170992">
      <w:pPr>
        <w:pStyle w:val="BodyText"/>
      </w:pPr>
      <w:r>
        <w:t xml:space="preserve">For </w:t>
      </w:r>
      <w:r w:rsidRPr="00C1715C">
        <w:rPr>
          <w:i/>
        </w:rPr>
        <w:t>n</w:t>
      </w:r>
      <w:r>
        <w:t xml:space="preserve"> pairs of observations (</w:t>
      </w:r>
      <w:r w:rsidRPr="00CD36C6">
        <w:rPr>
          <w:i/>
        </w:rPr>
        <w:t>x</w:t>
      </w:r>
      <w:r w:rsidRPr="00EB5201">
        <w:rPr>
          <w:vertAlign w:val="subscript"/>
        </w:rPr>
        <w:t>1</w:t>
      </w:r>
      <w:r w:rsidRPr="00CD36C6">
        <w:rPr>
          <w:i/>
        </w:rPr>
        <w:t>,y</w:t>
      </w:r>
      <w:r w:rsidRPr="00EB5201">
        <w:rPr>
          <w:vertAlign w:val="subscript"/>
        </w:rPr>
        <w:t>1</w:t>
      </w:r>
      <w:r>
        <w:t>),…,(</w:t>
      </w:r>
      <w:r w:rsidRPr="00CD36C6">
        <w:rPr>
          <w:i/>
        </w:rPr>
        <w:t>x</w:t>
      </w:r>
      <w:r w:rsidRPr="00CD36C6">
        <w:rPr>
          <w:i/>
          <w:vertAlign w:val="subscript"/>
        </w:rPr>
        <w:t>n</w:t>
      </w:r>
      <w:r w:rsidRPr="00CD36C6">
        <w:rPr>
          <w:i/>
        </w:rPr>
        <w:t>,y</w:t>
      </w:r>
      <w:r w:rsidRPr="00CD36C6">
        <w:rPr>
          <w:i/>
          <w:vertAlign w:val="subscript"/>
        </w:rPr>
        <w:t>n</w:t>
      </w:r>
      <w:r>
        <w:t>), c</w:t>
      </w:r>
      <w:r w:rsidR="00170992">
        <w:t>ovariance and correlation measure</w:t>
      </w:r>
      <w:r>
        <w:t xml:space="preserve"> the</w:t>
      </w:r>
      <w:r w:rsidR="00170992">
        <w:t xml:space="preserve"> linear association between</w:t>
      </w:r>
      <w:r>
        <w:t xml:space="preserve"> the two sets of measurements.</w:t>
      </w:r>
    </w:p>
    <w:p w:rsidR="00976309" w:rsidRDefault="00976309" w:rsidP="00170992">
      <w:pPr>
        <w:pStyle w:val="BodyText"/>
      </w:pPr>
    </w:p>
    <w:p w:rsidR="00170992" w:rsidRDefault="00170992" w:rsidP="00170992">
      <w:pPr>
        <w:pStyle w:val="BodyText"/>
      </w:pPr>
      <w:r>
        <w:t>Examples:</w:t>
      </w:r>
    </w:p>
    <w:p w:rsidR="00170992" w:rsidRDefault="00170992" w:rsidP="00170992">
      <w:pPr>
        <w:pStyle w:val="BodyText"/>
      </w:pPr>
    </w:p>
    <w:p w:rsidR="00170992" w:rsidRDefault="00170992" w:rsidP="00170992">
      <w:pPr>
        <w:pStyle w:val="BodyQuotation"/>
      </w:pPr>
      <w:r>
        <w:t xml:space="preserve">For </w:t>
      </w:r>
      <w:r w:rsidRPr="00CD36C6">
        <w:rPr>
          <w:i/>
        </w:rPr>
        <w:t>n</w:t>
      </w:r>
      <w:r>
        <w:t xml:space="preserve"> individuals, </w:t>
      </w:r>
      <w:r w:rsidRPr="00CD36C6">
        <w:rPr>
          <w:i/>
        </w:rPr>
        <w:t>x</w:t>
      </w:r>
      <w:r w:rsidRPr="00CD36C6">
        <w:rPr>
          <w:i/>
          <w:vertAlign w:val="subscript"/>
        </w:rPr>
        <w:t>i</w:t>
      </w:r>
      <w:r>
        <w:t xml:space="preserve"> = height and </w:t>
      </w:r>
      <w:r w:rsidRPr="00CD36C6">
        <w:rPr>
          <w:i/>
        </w:rPr>
        <w:t>y</w:t>
      </w:r>
      <w:r w:rsidRPr="00CD36C6">
        <w:rPr>
          <w:i/>
          <w:vertAlign w:val="subscript"/>
        </w:rPr>
        <w:t>i</w:t>
      </w:r>
      <w:r>
        <w:t xml:space="preserve"> = weight.</w:t>
      </w:r>
    </w:p>
    <w:p w:rsidR="00170992" w:rsidRPr="00E50E31" w:rsidRDefault="00170992" w:rsidP="00170992">
      <w:pPr>
        <w:pStyle w:val="BodyText"/>
      </w:pPr>
    </w:p>
    <w:p w:rsidR="00170992" w:rsidRDefault="00170992" w:rsidP="00170992">
      <w:pPr>
        <w:pStyle w:val="BodyQuotation"/>
      </w:pPr>
      <w:r>
        <w:t xml:space="preserve">For </w:t>
      </w:r>
      <w:r w:rsidRPr="00CD36C6">
        <w:rPr>
          <w:i/>
        </w:rPr>
        <w:t>n</w:t>
      </w:r>
      <w:r>
        <w:t xml:space="preserve"> days, </w:t>
      </w:r>
      <w:r w:rsidRPr="00CD36C6">
        <w:rPr>
          <w:i/>
        </w:rPr>
        <w:t>x</w:t>
      </w:r>
      <w:r w:rsidRPr="00CD36C6">
        <w:rPr>
          <w:i/>
          <w:vertAlign w:val="subscript"/>
        </w:rPr>
        <w:t>i</w:t>
      </w:r>
      <w:r w:rsidRPr="00CD36C6">
        <w:rPr>
          <w:i/>
        </w:rPr>
        <w:t xml:space="preserve"> </w:t>
      </w:r>
      <w:r>
        <w:t xml:space="preserve">= return on Disney and </w:t>
      </w:r>
      <w:r w:rsidRPr="00CD36C6">
        <w:rPr>
          <w:i/>
        </w:rPr>
        <w:t>y</w:t>
      </w:r>
      <w:r w:rsidRPr="00CD36C6">
        <w:rPr>
          <w:i/>
          <w:vertAlign w:val="subscript"/>
        </w:rPr>
        <w:t>i</w:t>
      </w:r>
      <w:r>
        <w:t xml:space="preserve"> = return on McDonald’s.</w:t>
      </w:r>
    </w:p>
    <w:p w:rsidR="00170992" w:rsidRPr="00976309" w:rsidRDefault="00170992" w:rsidP="00170992">
      <w:pPr>
        <w:pStyle w:val="Heading1"/>
        <w:rPr>
          <w:sz w:val="36"/>
        </w:rPr>
      </w:pPr>
      <w:r w:rsidRPr="00976309">
        <w:rPr>
          <w:sz w:val="36"/>
        </w:rPr>
        <w:t>Covariance</w:t>
      </w:r>
    </w:p>
    <w:p w:rsidR="00170992" w:rsidRDefault="00170992" w:rsidP="00170992">
      <w:pPr>
        <w:pStyle w:val="BodyText"/>
        <w:rPr>
          <w:snapToGrid w:val="0"/>
        </w:rPr>
      </w:pPr>
      <w:r>
        <w:rPr>
          <w:snapToGrid w:val="0"/>
        </w:rPr>
        <w:t>The sample covariance between these two sets of measurements is defined as the average cross product</w:t>
      </w:r>
    </w:p>
    <w:p w:rsidR="00170992" w:rsidRDefault="00170992" w:rsidP="00170992">
      <w:pPr>
        <w:pStyle w:val="BodyText"/>
        <w:jc w:val="center"/>
      </w:pPr>
      <w:r w:rsidRPr="00C1715C">
        <w:rPr>
          <w:position w:val="-28"/>
        </w:rPr>
        <w:object w:dxaOrig="272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07.2pt;height:52pt" o:ole="">
            <v:imagedata r:id="rId10" r:pict="rId11" o:title=""/>
          </v:shape>
          <o:OLEObject Type="Embed" ProgID="Equation.3" ShapeID="_x0000_i1028" DrawAspect="Content" ObjectID="_1183037536" r:id="rId12"/>
        </w:object>
      </w:r>
    </w:p>
    <w:p w:rsidR="00170992" w:rsidRDefault="00170992" w:rsidP="00170992">
      <w:pPr>
        <w:pStyle w:val="BodyText"/>
      </w:pPr>
    </w:p>
    <w:p w:rsidR="00170992" w:rsidRDefault="00170992" w:rsidP="00170992">
      <w:pPr>
        <w:pStyle w:val="BodyText"/>
      </w:pPr>
      <w:r>
        <w:t>Notice in the product, pairs with both values above (or below) the mean contribute positive values to the sum. Pairs with one value above the mean and another below contribute negative values to the sum.</w:t>
      </w:r>
    </w:p>
    <w:p w:rsidR="00170992" w:rsidRDefault="00170992" w:rsidP="00170992">
      <w:pPr>
        <w:pStyle w:val="BodyText"/>
      </w:pPr>
    </w:p>
    <w:p w:rsidR="00170992" w:rsidRDefault="00550D76" w:rsidP="00170992">
      <w:pPr>
        <w:pStyle w:val="BodyText"/>
        <w:rPr>
          <w:snapToGrid w:val="0"/>
        </w:rPr>
      </w:pPr>
      <w:r>
        <w:rPr>
          <w:snapToGrid w:val="0"/>
        </w:rPr>
        <w:t>Interpretation difficulty</w:t>
      </w:r>
      <w:r w:rsidR="00170992">
        <w:rPr>
          <w:snapToGrid w:val="0"/>
        </w:rPr>
        <w:t>: covariance depends on the units in which X and Y are measured.</w:t>
      </w:r>
    </w:p>
    <w:p w:rsidR="00170992" w:rsidRPr="00976309" w:rsidRDefault="00170992" w:rsidP="00170992">
      <w:pPr>
        <w:pStyle w:val="Heading1"/>
        <w:rPr>
          <w:sz w:val="36"/>
        </w:rPr>
      </w:pPr>
      <w:r w:rsidRPr="00976309">
        <w:rPr>
          <w:sz w:val="36"/>
        </w:rPr>
        <w:t>Correlation</w:t>
      </w:r>
    </w:p>
    <w:p w:rsidR="00170992" w:rsidRDefault="00170992" w:rsidP="00170992">
      <w:pPr>
        <w:pStyle w:val="BodyText"/>
        <w:rPr>
          <w:snapToGrid w:val="0"/>
        </w:rPr>
      </w:pPr>
      <w:r>
        <w:rPr>
          <w:snapToGrid w:val="0"/>
        </w:rPr>
        <w:t>The sample correlation between X and Y is defined as</w:t>
      </w:r>
    </w:p>
    <w:p w:rsidR="00170992" w:rsidRDefault="00170992" w:rsidP="00170992">
      <w:pPr>
        <w:pStyle w:val="BodyText"/>
        <w:rPr>
          <w:snapToGrid w:val="0"/>
        </w:rPr>
      </w:pPr>
    </w:p>
    <w:p w:rsidR="00170992" w:rsidRDefault="00170992" w:rsidP="00170992">
      <w:pPr>
        <w:pStyle w:val="BodyText"/>
        <w:jc w:val="center"/>
        <w:rPr>
          <w:snapToGrid w:val="0"/>
        </w:rPr>
      </w:pPr>
      <w:r w:rsidRPr="004740B3">
        <w:rPr>
          <w:i/>
          <w:snapToGrid w:val="0"/>
          <w:position w:val="-32"/>
        </w:rPr>
        <w:object w:dxaOrig="4480" w:dyaOrig="740">
          <v:shape id="_x0000_i1029" type="#_x0000_t75" style="width:372.8pt;height:61.6pt" o:ole="">
            <v:imagedata r:id="rId13" r:pict="rId14" o:title=""/>
          </v:shape>
          <o:OLEObject Type="Embed" ProgID="Equation.3" ShapeID="_x0000_i1029" DrawAspect="Content" ObjectID="_1183037537" r:id="rId15"/>
        </w:object>
      </w:r>
    </w:p>
    <w:p w:rsidR="00170992" w:rsidRDefault="00170992" w:rsidP="00170992">
      <w:pPr>
        <w:pStyle w:val="BodyText"/>
        <w:rPr>
          <w:snapToGrid w:val="0"/>
        </w:rPr>
      </w:pPr>
    </w:p>
    <w:p w:rsidR="00170992" w:rsidRDefault="00170992" w:rsidP="00170992">
      <w:pPr>
        <w:pStyle w:val="BodyText"/>
        <w:rPr>
          <w:snapToGrid w:val="0"/>
        </w:rPr>
      </w:pPr>
      <w:r>
        <w:rPr>
          <w:snapToGrid w:val="0"/>
        </w:rPr>
        <w:t xml:space="preserve">Good news: </w:t>
      </w:r>
      <w:r>
        <w:rPr>
          <w:i/>
          <w:snapToGrid w:val="0"/>
        </w:rPr>
        <w:t>r</w:t>
      </w:r>
      <w:r>
        <w:rPr>
          <w:i/>
          <w:snapToGrid w:val="0"/>
          <w:vertAlign w:val="subscript"/>
        </w:rPr>
        <w:t xml:space="preserve">XY </w:t>
      </w:r>
      <w:r>
        <w:rPr>
          <w:snapToGrid w:val="0"/>
        </w:rPr>
        <w:t xml:space="preserve"> is unit-free. It measures linear association.</w:t>
      </w:r>
    </w:p>
    <w:p w:rsidR="00170992" w:rsidRDefault="00170992" w:rsidP="00170992">
      <w:pPr>
        <w:pStyle w:val="BodyText"/>
        <w:rPr>
          <w:snapToGrid w:val="0"/>
        </w:rPr>
      </w:pPr>
    </w:p>
    <w:p w:rsidR="00170992" w:rsidRDefault="00170992" w:rsidP="00170992">
      <w:pPr>
        <w:pStyle w:val="BodyText"/>
        <w:rPr>
          <w:snapToGrid w:val="0"/>
        </w:rPr>
      </w:pPr>
      <w:r>
        <w:rPr>
          <w:i/>
          <w:snapToGrid w:val="0"/>
        </w:rPr>
        <w:t>r</w:t>
      </w:r>
      <w:r>
        <w:rPr>
          <w:i/>
          <w:snapToGrid w:val="0"/>
          <w:vertAlign w:val="subscript"/>
        </w:rPr>
        <w:t>XY</w:t>
      </w:r>
      <w:r>
        <w:rPr>
          <w:snapToGrid w:val="0"/>
        </w:rPr>
        <w:t xml:space="preserve"> has the same sign as </w:t>
      </w:r>
      <w:bookmarkStart w:id="2" w:name="OLE_LINK2"/>
      <w:bookmarkStart w:id="3" w:name="OLE_LINK3"/>
      <w:r>
        <w:rPr>
          <w:i/>
          <w:snapToGrid w:val="0"/>
        </w:rPr>
        <w:t>s</w:t>
      </w:r>
      <w:r>
        <w:rPr>
          <w:i/>
          <w:snapToGrid w:val="0"/>
          <w:vertAlign w:val="subscript"/>
        </w:rPr>
        <w:t>XY</w:t>
      </w:r>
      <w:r>
        <w:t xml:space="preserve"> </w:t>
      </w:r>
      <w:bookmarkEnd w:id="2"/>
      <w:bookmarkEnd w:id="3"/>
      <w:r>
        <w:t xml:space="preserve">but satisfies </w:t>
      </w:r>
      <w:r>
        <w:rPr>
          <w:snapToGrid w:val="0"/>
        </w:rPr>
        <w:sym w:font="Symbol" w:char="F02D"/>
      </w:r>
      <w:r>
        <w:rPr>
          <w:snapToGrid w:val="0"/>
        </w:rPr>
        <w:t xml:space="preserve">1 </w:t>
      </w:r>
      <w:r>
        <w:rPr>
          <w:snapToGrid w:val="0"/>
        </w:rPr>
        <w:sym w:font="Symbol" w:char="F0A3"/>
      </w:r>
      <w:r>
        <w:rPr>
          <w:snapToGrid w:val="0"/>
        </w:rPr>
        <w:t xml:space="preserve"> </w:t>
      </w:r>
      <w:r>
        <w:rPr>
          <w:i/>
          <w:snapToGrid w:val="0"/>
        </w:rPr>
        <w:t>r</w:t>
      </w:r>
      <w:r>
        <w:rPr>
          <w:i/>
          <w:snapToGrid w:val="0"/>
          <w:vertAlign w:val="subscript"/>
        </w:rPr>
        <w:t>XY</w:t>
      </w:r>
      <w:r>
        <w:rPr>
          <w:snapToGrid w:val="0"/>
        </w:rPr>
        <w:t xml:space="preserve"> </w:t>
      </w:r>
      <w:r>
        <w:rPr>
          <w:snapToGrid w:val="0"/>
        </w:rPr>
        <w:sym w:font="Symbol" w:char="F0A3"/>
      </w:r>
      <w:r>
        <w:rPr>
          <w:snapToGrid w:val="0"/>
        </w:rPr>
        <w:t xml:space="preserve"> 1.</w:t>
      </w:r>
    </w:p>
    <w:p w:rsidR="00170992" w:rsidRDefault="00170992" w:rsidP="00170992">
      <w:pPr>
        <w:pStyle w:val="BodyText"/>
      </w:pPr>
    </w:p>
    <w:p w:rsidR="00170992" w:rsidRDefault="00170992" w:rsidP="00170992">
      <w:pPr>
        <w:pStyle w:val="BodyText"/>
      </w:pPr>
      <w:r>
        <w:rPr>
          <w:i/>
          <w:snapToGrid w:val="0"/>
        </w:rPr>
        <w:t>r</w:t>
      </w:r>
      <w:r>
        <w:rPr>
          <w:i/>
          <w:snapToGrid w:val="0"/>
          <w:vertAlign w:val="subscript"/>
        </w:rPr>
        <w:t>XY</w:t>
      </w:r>
      <w:r w:rsidR="004358CB">
        <w:rPr>
          <w:snapToGrid w:val="0"/>
        </w:rPr>
        <w:t xml:space="preserve"> </w:t>
      </w:r>
      <w:r>
        <w:rPr>
          <w:snapToGrid w:val="0"/>
        </w:rPr>
        <w:t>&gt; 0</w:t>
      </w:r>
      <w:r w:rsidR="004358CB">
        <w:rPr>
          <w:snapToGrid w:val="0"/>
        </w:rPr>
        <w:t xml:space="preserve">,  </w:t>
      </w:r>
      <w:r w:rsidR="004358CB">
        <w:rPr>
          <w:i/>
          <w:snapToGrid w:val="0"/>
        </w:rPr>
        <w:t>r</w:t>
      </w:r>
      <w:r w:rsidR="004358CB">
        <w:rPr>
          <w:i/>
          <w:snapToGrid w:val="0"/>
          <w:vertAlign w:val="subscript"/>
        </w:rPr>
        <w:t>XY</w:t>
      </w:r>
      <w:r w:rsidR="004358CB">
        <w:rPr>
          <w:snapToGrid w:val="0"/>
        </w:rPr>
        <w:t xml:space="preserve"> &lt; 0 and </w:t>
      </w:r>
      <w:r w:rsidR="004358CB">
        <w:rPr>
          <w:i/>
          <w:snapToGrid w:val="0"/>
        </w:rPr>
        <w:t>r</w:t>
      </w:r>
      <w:r w:rsidR="004358CB">
        <w:rPr>
          <w:i/>
          <w:snapToGrid w:val="0"/>
          <w:vertAlign w:val="subscript"/>
        </w:rPr>
        <w:t>XY</w:t>
      </w:r>
      <w:r w:rsidR="004358CB">
        <w:rPr>
          <w:snapToGrid w:val="0"/>
        </w:rPr>
        <w:t xml:space="preserve"> = 0</w:t>
      </w:r>
      <w:r>
        <w:rPr>
          <w:snapToGrid w:val="0"/>
        </w:rPr>
        <w:t xml:space="preserve"> indicate positive</w:t>
      </w:r>
      <w:r w:rsidR="004358CB">
        <w:rPr>
          <w:snapToGrid w:val="0"/>
        </w:rPr>
        <w:t>, negative and no</w:t>
      </w:r>
      <w:r>
        <w:rPr>
          <w:snapToGrid w:val="0"/>
        </w:rPr>
        <w:t xml:space="preserve"> linear association</w:t>
      </w:r>
      <w:r w:rsidR="004358CB">
        <w:rPr>
          <w:snapToGrid w:val="0"/>
        </w:rPr>
        <w:t>, respectively.</w:t>
      </w:r>
    </w:p>
    <w:p w:rsidR="00170992" w:rsidRDefault="00170992" w:rsidP="00170992">
      <w:pPr>
        <w:pStyle w:val="BodyText"/>
        <w:rPr>
          <w:snapToGrid w:val="0"/>
        </w:rPr>
      </w:pPr>
    </w:p>
    <w:p w:rsidR="00170992" w:rsidRDefault="00170992" w:rsidP="00170992">
      <w:pPr>
        <w:pStyle w:val="BodyText"/>
        <w:rPr>
          <w:snapToGrid w:val="0"/>
        </w:rPr>
      </w:pPr>
      <w:r>
        <w:rPr>
          <w:i/>
          <w:snapToGrid w:val="0"/>
        </w:rPr>
        <w:t>r</w:t>
      </w:r>
      <w:r>
        <w:rPr>
          <w:i/>
          <w:snapToGrid w:val="0"/>
          <w:vertAlign w:val="subscript"/>
        </w:rPr>
        <w:t>XY</w:t>
      </w:r>
      <w:r>
        <w:rPr>
          <w:snapToGrid w:val="0"/>
        </w:rPr>
        <w:t xml:space="preserve"> = 1 (or </w:t>
      </w:r>
      <w:r>
        <w:rPr>
          <w:snapToGrid w:val="0"/>
        </w:rPr>
        <w:sym w:font="Symbol" w:char="F02D"/>
      </w:r>
      <w:r>
        <w:rPr>
          <w:snapToGrid w:val="0"/>
        </w:rPr>
        <w:t>1) indicate</w:t>
      </w:r>
      <w:r w:rsidR="004358CB">
        <w:rPr>
          <w:snapToGrid w:val="0"/>
        </w:rPr>
        <w:t>s</w:t>
      </w:r>
      <w:r>
        <w:rPr>
          <w:snapToGrid w:val="0"/>
        </w:rPr>
        <w:t xml:space="preserve"> perfect positive (or negative) linear association.</w:t>
      </w:r>
    </w:p>
    <w:p w:rsidR="00170992" w:rsidRDefault="00170992" w:rsidP="00170992">
      <w:pPr>
        <w:pStyle w:val="BodyText"/>
        <w:rPr>
          <w:snapToGrid w:val="0"/>
        </w:rPr>
      </w:pPr>
    </w:p>
    <w:p w:rsidR="00D718A8" w:rsidDel="005A395C" w:rsidRDefault="00170992" w:rsidP="00170992">
      <w:pPr>
        <w:pStyle w:val="BodyText"/>
        <w:rPr>
          <w:del w:id="4" w:author="Robert Stine" w:date="2009-07-15T16:41:00Z"/>
        </w:rPr>
      </w:pPr>
      <w:r>
        <w:t xml:space="preserve">What are the signs of </w:t>
      </w:r>
      <w:r>
        <w:rPr>
          <w:i/>
          <w:snapToGrid w:val="0"/>
        </w:rPr>
        <w:t>r</w:t>
      </w:r>
      <w:r>
        <w:rPr>
          <w:i/>
          <w:snapToGrid w:val="0"/>
          <w:vertAlign w:val="subscript"/>
        </w:rPr>
        <w:t>XY</w:t>
      </w:r>
      <w:r>
        <w:rPr>
          <w:snapToGrid w:val="0"/>
        </w:rPr>
        <w:t xml:space="preserve"> </w:t>
      </w:r>
      <w:r>
        <w:t>in the three plots on page 5-2?</w:t>
      </w:r>
      <w:r w:rsidR="004358CB">
        <w:t xml:space="preserve">     </w:t>
      </w:r>
      <w:ins w:id="5" w:author="Robert Stine" w:date="2009-07-15T16:41:00Z">
        <w:r w:rsidR="005A395C">
          <w:t xml:space="preserve">The signs of </w:t>
        </w:r>
      </w:ins>
      <w:del w:id="6" w:author="Robert Stine" w:date="2009-07-15T16:41:00Z">
        <w:r w:rsidR="004358CB" w:rsidDel="005A395C">
          <w:delText xml:space="preserve">  </w:delText>
        </w:r>
      </w:del>
    </w:p>
    <w:p w:rsidR="00170992" w:rsidRPr="004358CB" w:rsidRDefault="004358CB" w:rsidP="00170992">
      <w:pPr>
        <w:pStyle w:val="BodyText"/>
      </w:pPr>
      <w:r>
        <w:t xml:space="preserve">of </w:t>
      </w:r>
      <w:r>
        <w:rPr>
          <w:i/>
          <w:snapToGrid w:val="0"/>
        </w:rPr>
        <w:t>s</w:t>
      </w:r>
      <w:r>
        <w:rPr>
          <w:i/>
          <w:snapToGrid w:val="0"/>
          <w:vertAlign w:val="subscript"/>
        </w:rPr>
        <w:t>XY</w:t>
      </w:r>
      <w:r>
        <w:rPr>
          <w:snapToGrid w:val="0"/>
        </w:rPr>
        <w:t>?</w:t>
      </w:r>
    </w:p>
    <w:p w:rsidR="00170992" w:rsidRPr="003349DE" w:rsidRDefault="00170992" w:rsidP="00170992">
      <w:pPr>
        <w:pStyle w:val="Heading1"/>
        <w:rPr>
          <w:sz w:val="40"/>
          <w:szCs w:val="40"/>
        </w:rPr>
      </w:pPr>
      <w:r w:rsidRPr="003349DE">
        <w:rPr>
          <w:sz w:val="40"/>
          <w:szCs w:val="40"/>
        </w:rPr>
        <w:t>Population Parameters</w:t>
      </w:r>
    </w:p>
    <w:p w:rsidR="00170992" w:rsidRDefault="00170992" w:rsidP="00170992">
      <w:pPr>
        <w:pStyle w:val="BodyText"/>
      </w:pPr>
      <w:r>
        <w:t xml:space="preserve">We have </w:t>
      </w:r>
      <w:r w:rsidR="00B21716">
        <w:t xml:space="preserve">previously </w:t>
      </w:r>
      <w:r>
        <w:t xml:space="preserve">seen sample means and population means, sample variances and population variances. </w:t>
      </w:r>
      <w:r w:rsidR="00285AAA">
        <w:t xml:space="preserve"> Similarly</w:t>
      </w:r>
      <w:r w:rsidR="00921A8B">
        <w:t xml:space="preserve"> there are also</w:t>
      </w:r>
      <w:r>
        <w:t xml:space="preserve"> population covariances and correlations. They are obtained as follows.</w:t>
      </w:r>
    </w:p>
    <w:p w:rsidR="00170992" w:rsidRDefault="00170992" w:rsidP="00170992">
      <w:pPr>
        <w:pStyle w:val="BodyText"/>
      </w:pPr>
    </w:p>
    <w:p w:rsidR="00BE60DA" w:rsidRDefault="00BE60DA" w:rsidP="00170992">
      <w:pPr>
        <w:pStyle w:val="BodyText"/>
      </w:pPr>
    </w:p>
    <w:p w:rsidR="00170992" w:rsidRDefault="00170992" w:rsidP="00170992">
      <w:pPr>
        <w:pStyle w:val="BodyText"/>
        <w:rPr>
          <w:snapToGrid w:val="0"/>
        </w:rPr>
      </w:pPr>
      <w:r>
        <w:t xml:space="preserve">Let </w:t>
      </w:r>
      <w:r>
        <w:rPr>
          <w:snapToGrid w:val="0"/>
        </w:rPr>
        <w:sym w:font="Symbol" w:char="F06D"/>
      </w:r>
      <w:r>
        <w:rPr>
          <w:snapToGrid w:val="0"/>
          <w:vertAlign w:val="subscript"/>
        </w:rPr>
        <w:t>X</w:t>
      </w:r>
      <w:r>
        <w:rPr>
          <w:snapToGrid w:val="0"/>
        </w:rPr>
        <w:t xml:space="preserve">, </w:t>
      </w:r>
      <w:r>
        <w:rPr>
          <w:snapToGrid w:val="0"/>
        </w:rPr>
        <w:sym w:font="Symbol" w:char="F06D"/>
      </w:r>
      <w:r>
        <w:rPr>
          <w:snapToGrid w:val="0"/>
          <w:vertAlign w:val="subscript"/>
        </w:rPr>
        <w:t>Y</w:t>
      </w:r>
      <w:r>
        <w:rPr>
          <w:snapToGrid w:val="0"/>
        </w:rPr>
        <w:t xml:space="preserve">, </w:t>
      </w:r>
      <w:r>
        <w:rPr>
          <w:snapToGrid w:val="0"/>
        </w:rPr>
        <w:sym w:font="Symbol" w:char="F073"/>
      </w:r>
      <w:r>
        <w:rPr>
          <w:snapToGrid w:val="0"/>
          <w:vertAlign w:val="subscript"/>
        </w:rPr>
        <w:t>X</w:t>
      </w:r>
      <w:r>
        <w:rPr>
          <w:snapToGrid w:val="0"/>
        </w:rPr>
        <w:t xml:space="preserve">, and </w:t>
      </w:r>
      <w:r>
        <w:rPr>
          <w:snapToGrid w:val="0"/>
        </w:rPr>
        <w:sym w:font="Symbol" w:char="F073"/>
      </w:r>
      <w:r>
        <w:rPr>
          <w:snapToGrid w:val="0"/>
          <w:vertAlign w:val="subscript"/>
        </w:rPr>
        <w:t>Y</w:t>
      </w:r>
      <w:r>
        <w:rPr>
          <w:snapToGrid w:val="0"/>
        </w:rPr>
        <w:t xml:space="preserve"> denote the population means and standard deviations of X and Y, respectively. Then, analogous to the sample value (which is the average product)</w:t>
      </w:r>
    </w:p>
    <w:p w:rsidR="00170992" w:rsidRDefault="00170992" w:rsidP="00170992">
      <w:pPr>
        <w:pStyle w:val="BodyText"/>
        <w:rPr>
          <w:snapToGrid w:val="0"/>
        </w:rPr>
      </w:pPr>
    </w:p>
    <w:p w:rsidR="00170992" w:rsidRDefault="00170992" w:rsidP="00170992">
      <w:pPr>
        <w:pStyle w:val="BodyText"/>
        <w:jc w:val="center"/>
        <w:rPr>
          <w:snapToGrid w:val="0"/>
        </w:rPr>
      </w:pPr>
      <w:r>
        <w:t xml:space="preserve">Cov(X,Y) </w:t>
      </w:r>
      <w:r>
        <w:rPr>
          <w:snapToGrid w:val="0"/>
        </w:rPr>
        <w:t>= E[(X</w:t>
      </w:r>
      <w:r>
        <w:rPr>
          <w:snapToGrid w:val="0"/>
        </w:rPr>
        <w:sym w:font="Symbol" w:char="F02D"/>
      </w:r>
      <w:r>
        <w:rPr>
          <w:snapToGrid w:val="0"/>
        </w:rPr>
        <w:t xml:space="preserve"> </w:t>
      </w:r>
      <w:r>
        <w:rPr>
          <w:snapToGrid w:val="0"/>
        </w:rPr>
        <w:sym w:font="Symbol" w:char="F06D"/>
      </w:r>
      <w:r>
        <w:rPr>
          <w:snapToGrid w:val="0"/>
          <w:vertAlign w:val="subscript"/>
        </w:rPr>
        <w:t>X</w:t>
      </w:r>
      <w:r>
        <w:rPr>
          <w:snapToGrid w:val="0"/>
        </w:rPr>
        <w:t>)(Y</w:t>
      </w:r>
      <w:r>
        <w:rPr>
          <w:snapToGrid w:val="0"/>
        </w:rPr>
        <w:sym w:font="Symbol" w:char="F02D"/>
      </w:r>
      <w:r>
        <w:rPr>
          <w:snapToGrid w:val="0"/>
        </w:rPr>
        <w:sym w:font="Symbol" w:char="F06D"/>
      </w:r>
      <w:r>
        <w:rPr>
          <w:snapToGrid w:val="0"/>
          <w:vertAlign w:val="subscript"/>
        </w:rPr>
        <w:t>Y</w:t>
      </w:r>
      <w:r>
        <w:rPr>
          <w:snapToGrid w:val="0"/>
        </w:rPr>
        <w:t>)]</w:t>
      </w:r>
    </w:p>
    <w:p w:rsidR="00170992" w:rsidRDefault="00170992" w:rsidP="00170992">
      <w:pPr>
        <w:pStyle w:val="BodyText"/>
        <w:rPr>
          <w:snapToGrid w:val="0"/>
        </w:rPr>
      </w:pPr>
    </w:p>
    <w:p w:rsidR="00170992" w:rsidRDefault="00170992" w:rsidP="00170992">
      <w:pPr>
        <w:pStyle w:val="BodyText"/>
        <w:rPr>
          <w:snapToGrid w:val="0"/>
        </w:rPr>
      </w:pPr>
      <w:r>
        <w:rPr>
          <w:snapToGrid w:val="0"/>
        </w:rPr>
        <w:t>Intuition: (When you see “E,” think “on average.”)</w:t>
      </w:r>
    </w:p>
    <w:p w:rsidR="00170992" w:rsidRDefault="00170992" w:rsidP="00170992">
      <w:pPr>
        <w:pStyle w:val="BodyText"/>
        <w:rPr>
          <w:snapToGrid w:val="0"/>
        </w:rPr>
      </w:pPr>
    </w:p>
    <w:p w:rsidR="00170992" w:rsidRDefault="00170992" w:rsidP="00170992">
      <w:pPr>
        <w:pStyle w:val="BodyText"/>
        <w:rPr>
          <w:snapToGrid w:val="0"/>
        </w:rPr>
      </w:pPr>
    </w:p>
    <w:p w:rsidR="00170992" w:rsidRDefault="00170992" w:rsidP="00170992">
      <w:pPr>
        <w:pStyle w:val="BodyText"/>
        <w:rPr>
          <w:snapToGrid w:val="0"/>
        </w:rPr>
      </w:pPr>
      <w:r>
        <w:rPr>
          <w:snapToGrid w:val="0"/>
        </w:rPr>
        <w:t>Similarly, the population correlation is</w:t>
      </w:r>
    </w:p>
    <w:p w:rsidR="00170992" w:rsidRDefault="00170992" w:rsidP="00170992">
      <w:pPr>
        <w:pStyle w:val="BodyText"/>
        <w:rPr>
          <w:snapToGrid w:val="0"/>
        </w:rPr>
      </w:pPr>
    </w:p>
    <w:p w:rsidR="00170992" w:rsidRDefault="00170992" w:rsidP="00170992">
      <w:pPr>
        <w:pStyle w:val="BodyText"/>
        <w:jc w:val="center"/>
        <w:rPr>
          <w:snapToGrid w:val="0"/>
        </w:rPr>
      </w:pPr>
      <w:r w:rsidRPr="00C1715C">
        <w:rPr>
          <w:snapToGrid w:val="0"/>
          <w:position w:val="-30"/>
        </w:rPr>
        <w:object w:dxaOrig="2840" w:dyaOrig="660">
          <v:shape id="_x0000_i1030" type="#_x0000_t75" style="width:3in;height:50.4pt" o:ole="">
            <v:imagedata r:id="rId16" r:pict="rId17" o:title=""/>
          </v:shape>
          <o:OLEObject Type="Embed" ProgID="Equation.3" ShapeID="_x0000_i1030" DrawAspect="Content" ObjectID="_1183037538" r:id="rId18"/>
        </w:object>
      </w:r>
    </w:p>
    <w:p w:rsidR="00170992" w:rsidRPr="008E0F47" w:rsidRDefault="00BE60DA" w:rsidP="00170992">
      <w:pPr>
        <w:pStyle w:val="Heading1"/>
        <w:rPr>
          <w:sz w:val="40"/>
          <w:szCs w:val="40"/>
        </w:rPr>
      </w:pPr>
      <w:r>
        <w:rPr>
          <w:sz w:val="40"/>
          <w:szCs w:val="40"/>
        </w:rPr>
        <w:br w:type="page"/>
      </w:r>
      <w:r w:rsidR="00170992" w:rsidRPr="008E0F47">
        <w:rPr>
          <w:sz w:val="40"/>
          <w:szCs w:val="40"/>
        </w:rPr>
        <w:t>Correlation and Independence</w:t>
      </w:r>
    </w:p>
    <w:p w:rsidR="00170992" w:rsidRDefault="00170992" w:rsidP="00170992">
      <w:pPr>
        <w:pStyle w:val="BodyText"/>
        <w:rPr>
          <w:snapToGrid w:val="0"/>
        </w:rPr>
      </w:pPr>
      <w:r>
        <w:t xml:space="preserve">Cov(X,Y) </w:t>
      </w:r>
      <w:r>
        <w:rPr>
          <w:snapToGrid w:val="0"/>
        </w:rPr>
        <w:sym w:font="Symbol" w:char="F0B9"/>
      </w:r>
      <w:r>
        <w:rPr>
          <w:snapToGrid w:val="0"/>
        </w:rPr>
        <w:t xml:space="preserve"> 0 or </w:t>
      </w:r>
      <w:r>
        <w:rPr>
          <w:i/>
          <w:snapToGrid w:val="0"/>
        </w:rPr>
        <w:sym w:font="Symbol" w:char="F072"/>
      </w:r>
      <w:r>
        <w:rPr>
          <w:i/>
          <w:snapToGrid w:val="0"/>
          <w:vertAlign w:val="subscript"/>
        </w:rPr>
        <w:t>XY</w:t>
      </w:r>
      <w:r>
        <w:rPr>
          <w:snapToGrid w:val="0"/>
        </w:rPr>
        <w:t xml:space="preserve"> </w:t>
      </w:r>
      <w:r>
        <w:rPr>
          <w:snapToGrid w:val="0"/>
        </w:rPr>
        <w:sym w:font="Symbol" w:char="F0B9"/>
      </w:r>
      <w:r>
        <w:rPr>
          <w:snapToGrid w:val="0"/>
        </w:rPr>
        <w:t xml:space="preserve"> 0  implies that  X and Y are dependent.</w:t>
      </w:r>
    </w:p>
    <w:p w:rsidR="00170992" w:rsidRDefault="00170992" w:rsidP="00170992">
      <w:pPr>
        <w:pStyle w:val="BodyText"/>
        <w:rPr>
          <w:snapToGrid w:val="0"/>
        </w:rPr>
      </w:pPr>
    </w:p>
    <w:p w:rsidR="00170992" w:rsidRDefault="00170992" w:rsidP="00170992">
      <w:pPr>
        <w:pStyle w:val="BodyText"/>
        <w:jc w:val="center"/>
        <w:rPr>
          <w:snapToGrid w:val="0"/>
          <w:sz w:val="40"/>
        </w:rPr>
      </w:pPr>
      <w:r>
        <w:rPr>
          <w:i/>
          <w:snapToGrid w:val="0"/>
          <w:sz w:val="40"/>
        </w:rPr>
        <w:sym w:font="Symbol" w:char="F072"/>
      </w:r>
      <w:r>
        <w:rPr>
          <w:i/>
          <w:snapToGrid w:val="0"/>
          <w:sz w:val="40"/>
          <w:vertAlign w:val="subscript"/>
        </w:rPr>
        <w:t>XY</w:t>
      </w:r>
      <w:r>
        <w:rPr>
          <w:snapToGrid w:val="0"/>
          <w:sz w:val="40"/>
        </w:rPr>
        <w:t xml:space="preserve"> </w:t>
      </w:r>
      <w:r>
        <w:rPr>
          <w:snapToGrid w:val="0"/>
          <w:sz w:val="40"/>
        </w:rPr>
        <w:sym w:font="Symbol" w:char="F0B9"/>
      </w:r>
      <w:r>
        <w:rPr>
          <w:snapToGrid w:val="0"/>
          <w:sz w:val="40"/>
        </w:rPr>
        <w:t xml:space="preserve"> 0 implies Dependence</w:t>
      </w:r>
    </w:p>
    <w:p w:rsidR="00170992" w:rsidRDefault="00170992" w:rsidP="00170992">
      <w:pPr>
        <w:pStyle w:val="BodyText"/>
        <w:rPr>
          <w:snapToGrid w:val="0"/>
        </w:rPr>
      </w:pPr>
    </w:p>
    <w:p w:rsidR="00170992" w:rsidRDefault="00170992" w:rsidP="00170992">
      <w:pPr>
        <w:pStyle w:val="BodyText"/>
        <w:rPr>
          <w:snapToGrid w:val="0"/>
        </w:rPr>
      </w:pPr>
    </w:p>
    <w:p w:rsidR="00170992" w:rsidRDefault="00170992" w:rsidP="00170992">
      <w:pPr>
        <w:pStyle w:val="BodyText"/>
        <w:rPr>
          <w:snapToGrid w:val="0"/>
        </w:rPr>
      </w:pPr>
      <w:r>
        <w:rPr>
          <w:snapToGrid w:val="0"/>
        </w:rPr>
        <w:t>X and Y independent implies C</w:t>
      </w:r>
      <w:r>
        <w:t xml:space="preserve">ov(X,Y) </w:t>
      </w:r>
      <w:r>
        <w:rPr>
          <w:snapToGrid w:val="0"/>
        </w:rPr>
        <w:t xml:space="preserve">= 0 and </w:t>
      </w:r>
      <w:r>
        <w:rPr>
          <w:i/>
          <w:snapToGrid w:val="0"/>
        </w:rPr>
        <w:sym w:font="Symbol" w:char="F072"/>
      </w:r>
      <w:r>
        <w:rPr>
          <w:i/>
          <w:snapToGrid w:val="0"/>
          <w:vertAlign w:val="subscript"/>
        </w:rPr>
        <w:t>XY</w:t>
      </w:r>
      <w:r>
        <w:rPr>
          <w:snapToGrid w:val="0"/>
        </w:rPr>
        <w:t xml:space="preserve"> = 0.</w:t>
      </w:r>
    </w:p>
    <w:p w:rsidR="00170992" w:rsidRDefault="00170992" w:rsidP="00170992">
      <w:pPr>
        <w:pStyle w:val="BodyText"/>
        <w:rPr>
          <w:snapToGrid w:val="0"/>
        </w:rPr>
      </w:pPr>
    </w:p>
    <w:p w:rsidR="00170992" w:rsidRDefault="00170992" w:rsidP="00170992">
      <w:pPr>
        <w:pStyle w:val="BodyText"/>
        <w:jc w:val="center"/>
        <w:rPr>
          <w:snapToGrid w:val="0"/>
          <w:sz w:val="40"/>
        </w:rPr>
      </w:pPr>
      <w:r>
        <w:rPr>
          <w:snapToGrid w:val="0"/>
          <w:sz w:val="40"/>
        </w:rPr>
        <w:t xml:space="preserve">Independence implies </w:t>
      </w:r>
      <w:r>
        <w:rPr>
          <w:i/>
          <w:snapToGrid w:val="0"/>
          <w:sz w:val="40"/>
        </w:rPr>
        <w:sym w:font="Symbol" w:char="F072"/>
      </w:r>
      <w:r>
        <w:rPr>
          <w:i/>
          <w:snapToGrid w:val="0"/>
          <w:sz w:val="40"/>
          <w:vertAlign w:val="subscript"/>
        </w:rPr>
        <w:t>XY</w:t>
      </w:r>
      <w:r>
        <w:rPr>
          <w:snapToGrid w:val="0"/>
          <w:sz w:val="40"/>
        </w:rPr>
        <w:t xml:space="preserve"> = 0</w:t>
      </w:r>
    </w:p>
    <w:p w:rsidR="00170992" w:rsidRDefault="00170992" w:rsidP="00170992">
      <w:pPr>
        <w:pStyle w:val="Heading1"/>
        <w:rPr>
          <w:sz w:val="40"/>
          <w:szCs w:val="40"/>
        </w:rPr>
      </w:pPr>
    </w:p>
    <w:p w:rsidR="00170992" w:rsidRPr="00B46122" w:rsidRDefault="00170992" w:rsidP="00170992">
      <w:pPr>
        <w:pStyle w:val="Heading1"/>
        <w:rPr>
          <w:sz w:val="40"/>
          <w:szCs w:val="40"/>
        </w:rPr>
      </w:pPr>
      <w:r w:rsidRPr="00B46122">
        <w:rPr>
          <w:sz w:val="40"/>
          <w:szCs w:val="40"/>
        </w:rPr>
        <w:t>Careful!</w:t>
      </w:r>
    </w:p>
    <w:p w:rsidR="00170992" w:rsidRDefault="00170992" w:rsidP="00170992">
      <w:pPr>
        <w:pStyle w:val="BodyText"/>
        <w:rPr>
          <w:snapToGrid w:val="0"/>
        </w:rPr>
      </w:pPr>
      <w:r>
        <w:t xml:space="preserve">Cov(X,Y) </w:t>
      </w:r>
      <w:r>
        <w:rPr>
          <w:snapToGrid w:val="0"/>
        </w:rPr>
        <w:t xml:space="preserve">= 0 or </w:t>
      </w:r>
      <w:r>
        <w:rPr>
          <w:i/>
          <w:snapToGrid w:val="0"/>
        </w:rPr>
        <w:sym w:font="Symbol" w:char="F072"/>
      </w:r>
      <w:r>
        <w:rPr>
          <w:i/>
          <w:snapToGrid w:val="0"/>
          <w:vertAlign w:val="subscript"/>
        </w:rPr>
        <w:t>XY</w:t>
      </w:r>
      <w:r>
        <w:rPr>
          <w:snapToGrid w:val="0"/>
        </w:rPr>
        <w:t xml:space="preserve"> = 0 does </w:t>
      </w:r>
      <w:r>
        <w:rPr>
          <w:i/>
          <w:snapToGrid w:val="0"/>
        </w:rPr>
        <w:t>not</w:t>
      </w:r>
      <w:r>
        <w:rPr>
          <w:snapToGrid w:val="0"/>
        </w:rPr>
        <w:t xml:space="preserve"> imply independence. Why?</w:t>
      </w:r>
    </w:p>
    <w:p w:rsidR="00170992" w:rsidRDefault="00170992" w:rsidP="00170992">
      <w:pPr>
        <w:pStyle w:val="BodyText"/>
        <w:rPr>
          <w:snapToGrid w:val="0"/>
        </w:rPr>
      </w:pPr>
    </w:p>
    <w:p w:rsidR="00170992" w:rsidRDefault="00170992" w:rsidP="00170992">
      <w:pPr>
        <w:pStyle w:val="BodyText"/>
        <w:rPr>
          <w:snapToGrid w:val="0"/>
        </w:rPr>
      </w:pPr>
      <w:r>
        <w:rPr>
          <w:snapToGrid w:val="0"/>
        </w:rPr>
        <w:t xml:space="preserve">Think of a plot of data that has </w:t>
      </w:r>
      <w:r>
        <w:rPr>
          <w:i/>
          <w:snapToGrid w:val="0"/>
        </w:rPr>
        <w:sym w:font="Symbol" w:char="F072"/>
      </w:r>
      <w:r>
        <w:rPr>
          <w:i/>
          <w:snapToGrid w:val="0"/>
          <w:vertAlign w:val="subscript"/>
        </w:rPr>
        <w:t>XY</w:t>
      </w:r>
      <w:r>
        <w:rPr>
          <w:snapToGrid w:val="0"/>
        </w:rPr>
        <w:t xml:space="preserve"> = 0, but is not independent. Think: dependence means knowing the position along the x-axis helps you to predict the position along the y-axis.</w:t>
      </w:r>
    </w:p>
    <w:p w:rsidR="00170992" w:rsidRPr="008E0F47" w:rsidRDefault="00170992" w:rsidP="00170992">
      <w:pPr>
        <w:pStyle w:val="Heading1"/>
        <w:rPr>
          <w:sz w:val="40"/>
          <w:szCs w:val="40"/>
        </w:rPr>
      </w:pPr>
      <w:r>
        <w:rPr>
          <w:sz w:val="40"/>
          <w:szCs w:val="40"/>
        </w:rPr>
        <w:br w:type="page"/>
      </w:r>
      <w:r w:rsidRPr="008E0F47">
        <w:rPr>
          <w:sz w:val="40"/>
          <w:szCs w:val="40"/>
        </w:rPr>
        <w:t>Weighted Sums of Random Variables</w:t>
      </w:r>
    </w:p>
    <w:p w:rsidR="00170992" w:rsidRDefault="00170992" w:rsidP="00170992">
      <w:pPr>
        <w:pStyle w:val="BodyText"/>
      </w:pPr>
      <w:r>
        <w:t xml:space="preserve">A weighted sum of random variables X and </w:t>
      </w:r>
      <w:r>
        <w:rPr>
          <w:i/>
        </w:rPr>
        <w:t>Y</w:t>
      </w:r>
      <w:r>
        <w:t xml:space="preserve"> is</w:t>
      </w:r>
    </w:p>
    <w:p w:rsidR="00170992" w:rsidRDefault="00170992" w:rsidP="00170992">
      <w:pPr>
        <w:pStyle w:val="BodyText"/>
      </w:pPr>
    </w:p>
    <w:p w:rsidR="00170992" w:rsidRDefault="00170992" w:rsidP="00170992">
      <w:pPr>
        <w:pStyle w:val="BodyText"/>
        <w:jc w:val="center"/>
      </w:pPr>
      <w:r>
        <w:rPr>
          <w:i/>
        </w:rPr>
        <w:t>a</w:t>
      </w:r>
      <w:r>
        <w:t xml:space="preserve"> X + </w:t>
      </w:r>
      <w:r>
        <w:rPr>
          <w:i/>
        </w:rPr>
        <w:t>b</w:t>
      </w:r>
      <w:r>
        <w:t xml:space="preserve"> Y</w:t>
      </w:r>
    </w:p>
    <w:p w:rsidR="00170992" w:rsidRDefault="00170992" w:rsidP="00170992">
      <w:pPr>
        <w:pStyle w:val="BodyText"/>
      </w:pPr>
    </w:p>
    <w:p w:rsidR="00170992" w:rsidRDefault="00170992" w:rsidP="00170992">
      <w:pPr>
        <w:pStyle w:val="BodyText"/>
      </w:pPr>
      <w:r>
        <w:t xml:space="preserve">where </w:t>
      </w:r>
      <w:r>
        <w:rPr>
          <w:i/>
        </w:rPr>
        <w:t>a</w:t>
      </w:r>
      <w:r>
        <w:t xml:space="preserve"> and </w:t>
      </w:r>
      <w:r>
        <w:rPr>
          <w:i/>
        </w:rPr>
        <w:t>b</w:t>
      </w:r>
      <w:r>
        <w:t xml:space="preserve"> stand for fixed numbers that are not random.</w:t>
      </w:r>
    </w:p>
    <w:p w:rsidR="00170992" w:rsidRDefault="00170992" w:rsidP="00170992">
      <w:pPr>
        <w:pStyle w:val="BodyText"/>
      </w:pPr>
    </w:p>
    <w:p w:rsidR="00170992" w:rsidRDefault="00170992" w:rsidP="00170992">
      <w:pPr>
        <w:pStyle w:val="BodyQuotation"/>
      </w:pPr>
      <w:r>
        <w:t>Jargon - weighted sums such as these are often called linear combinations.</w:t>
      </w:r>
    </w:p>
    <w:p w:rsidR="00170992" w:rsidRDefault="00170992" w:rsidP="00170992">
      <w:pPr>
        <w:pStyle w:val="BodyText"/>
      </w:pPr>
    </w:p>
    <w:p w:rsidR="00170992" w:rsidRDefault="00170992" w:rsidP="00170992">
      <w:pPr>
        <w:pStyle w:val="BodyText"/>
      </w:pPr>
      <w:r>
        <w:t>Key application:</w:t>
      </w:r>
    </w:p>
    <w:p w:rsidR="00170992" w:rsidRDefault="00170992" w:rsidP="00170992">
      <w:pPr>
        <w:pStyle w:val="BodyQuotation"/>
        <w:ind w:right="0"/>
      </w:pPr>
      <w:r>
        <w:t xml:space="preserve">Portfolios of investments are weighted sums </w:t>
      </w:r>
      <w:r w:rsidR="00D010B7">
        <w:t>of</w:t>
      </w:r>
      <w:r>
        <w:t xml:space="preserve"> random variables </w:t>
      </w:r>
      <w:r w:rsidR="00D010B7">
        <w:t xml:space="preserve">each </w:t>
      </w:r>
      <w:r>
        <w:t>denoting the returns on</w:t>
      </w:r>
      <w:r w:rsidR="00D010B7">
        <w:t xml:space="preserve"> one of</w:t>
      </w:r>
      <w:r>
        <w:t xml:space="preserve"> the component investments.</w:t>
      </w:r>
    </w:p>
    <w:p w:rsidR="00170992" w:rsidRDefault="00170992" w:rsidP="00170992">
      <w:pPr>
        <w:pStyle w:val="BodyQuotation"/>
      </w:pPr>
    </w:p>
    <w:p w:rsidR="00170992" w:rsidRDefault="00170992" w:rsidP="00170992">
      <w:pPr>
        <w:pStyle w:val="BodyQuotation"/>
      </w:pPr>
      <w:r>
        <w:t xml:space="preserve">Example: </w:t>
      </w:r>
      <w:r w:rsidR="00D010B7">
        <w:t>F</w:t>
      </w:r>
      <w:r>
        <w:t>rom Module 4, Pink = .5 Red + .5 White</w:t>
      </w:r>
    </w:p>
    <w:p w:rsidR="00170992" w:rsidRDefault="00170992" w:rsidP="00170992">
      <w:pPr>
        <w:pStyle w:val="BodyText"/>
      </w:pPr>
    </w:p>
    <w:p w:rsidR="00170992" w:rsidRDefault="00170992" w:rsidP="00170992">
      <w:pPr>
        <w:pStyle w:val="BodyText"/>
      </w:pPr>
      <w:r>
        <w:t>We will now see how</w:t>
      </w:r>
    </w:p>
    <w:p w:rsidR="00170992" w:rsidRDefault="00170992" w:rsidP="00170992">
      <w:pPr>
        <w:pStyle w:val="BodyText"/>
      </w:pPr>
    </w:p>
    <w:p w:rsidR="00170992" w:rsidRDefault="00170992" w:rsidP="00170992">
      <w:pPr>
        <w:pStyle w:val="BodyQuotation"/>
      </w:pPr>
      <w:r>
        <w:t>E(</w:t>
      </w:r>
      <w:r>
        <w:rPr>
          <w:i/>
        </w:rPr>
        <w:t>a</w:t>
      </w:r>
      <w:r>
        <w:t xml:space="preserve"> X + </w:t>
      </w:r>
      <w:r>
        <w:rPr>
          <w:i/>
        </w:rPr>
        <w:t>b</w:t>
      </w:r>
      <w:r>
        <w:t xml:space="preserve"> Y) can be easily expressed in terms of E(X) and E(Y).</w:t>
      </w:r>
    </w:p>
    <w:p w:rsidR="00170992" w:rsidRDefault="00170992" w:rsidP="00170992">
      <w:pPr>
        <w:pStyle w:val="BodyQuotation"/>
      </w:pPr>
    </w:p>
    <w:p w:rsidR="00170992" w:rsidRDefault="00170992" w:rsidP="00170992">
      <w:pPr>
        <w:pStyle w:val="BodyQuotation"/>
        <w:ind w:right="0"/>
      </w:pPr>
      <w:r>
        <w:t>Var(</w:t>
      </w:r>
      <w:r>
        <w:rPr>
          <w:i/>
        </w:rPr>
        <w:t>a</w:t>
      </w:r>
      <w:r>
        <w:t xml:space="preserve"> X + </w:t>
      </w:r>
      <w:r>
        <w:rPr>
          <w:i/>
        </w:rPr>
        <w:t>b</w:t>
      </w:r>
      <w:r>
        <w:t xml:space="preserve"> Y) can be easily expressed in terms of Var(X), Var(Y), and</w:t>
      </w:r>
      <w:r>
        <w:rPr>
          <w:i/>
          <w:vertAlign w:val="subscript"/>
        </w:rPr>
        <w:t xml:space="preserve"> </w:t>
      </w:r>
      <w:r>
        <w:t>Cov(X,Y).</w:t>
      </w:r>
    </w:p>
    <w:p w:rsidR="00170992" w:rsidRPr="002C023A" w:rsidRDefault="00170992" w:rsidP="00170992">
      <w:pPr>
        <w:pStyle w:val="Heading1"/>
        <w:rPr>
          <w:b w:val="0"/>
          <w:sz w:val="36"/>
        </w:rPr>
      </w:pPr>
      <w:r w:rsidRPr="002C023A">
        <w:rPr>
          <w:b w:val="0"/>
          <w:sz w:val="36"/>
        </w:rPr>
        <w:t>FACT #1</w:t>
      </w:r>
    </w:p>
    <w:p w:rsidR="00170992" w:rsidRDefault="00170992" w:rsidP="00170992">
      <w:pPr>
        <w:pStyle w:val="BodyText"/>
      </w:pPr>
      <w:r>
        <w:t>For any weighted sum of random variables</w:t>
      </w:r>
      <w:r w:rsidRPr="006D4D11">
        <w:rPr>
          <w:rStyle w:val="FootnoteReference"/>
          <w:sz w:val="28"/>
          <w:szCs w:val="28"/>
        </w:rPr>
        <w:footnoteReference w:id="2"/>
      </w:r>
    </w:p>
    <w:p w:rsidR="00170992" w:rsidRDefault="00170992" w:rsidP="00170992">
      <w:pPr>
        <w:pStyle w:val="BodyText"/>
      </w:pPr>
    </w:p>
    <w:p w:rsidR="00170992" w:rsidRDefault="00170992" w:rsidP="00170992">
      <w:pPr>
        <w:pStyle w:val="BodyText"/>
        <w:jc w:val="center"/>
      </w:pPr>
      <w:r>
        <w:t>E(</w:t>
      </w:r>
      <w:r>
        <w:rPr>
          <w:i/>
        </w:rPr>
        <w:t>a</w:t>
      </w:r>
      <w:r>
        <w:t xml:space="preserve"> X + </w:t>
      </w:r>
      <w:r>
        <w:rPr>
          <w:i/>
        </w:rPr>
        <w:t>b</w:t>
      </w:r>
      <w:r>
        <w:t xml:space="preserve"> Y) = </w:t>
      </w:r>
      <w:r>
        <w:rPr>
          <w:i/>
        </w:rPr>
        <w:t>a</w:t>
      </w:r>
      <w:r>
        <w:t xml:space="preserve"> E(X) + </w:t>
      </w:r>
      <w:r>
        <w:rPr>
          <w:i/>
        </w:rPr>
        <w:t>b</w:t>
      </w:r>
      <w:r>
        <w:t xml:space="preserve"> E(Y)</w:t>
      </w:r>
    </w:p>
    <w:p w:rsidR="00170992" w:rsidRDefault="00170992" w:rsidP="00170992">
      <w:pPr>
        <w:pStyle w:val="BodyText"/>
      </w:pPr>
    </w:p>
    <w:p w:rsidR="00170992" w:rsidRDefault="00170992" w:rsidP="00170992">
      <w:pPr>
        <w:pStyle w:val="BodyText"/>
      </w:pPr>
    </w:p>
    <w:p w:rsidR="00170992" w:rsidRDefault="00170992" w:rsidP="00170992">
      <w:pPr>
        <w:pStyle w:val="BodyText"/>
      </w:pPr>
      <w:r>
        <w:t>In Module 4 (p. 4-13), we saw a special case of this formula</w:t>
      </w:r>
    </w:p>
    <w:p w:rsidR="00170992" w:rsidRDefault="00170992" w:rsidP="00170992">
      <w:pPr>
        <w:pStyle w:val="BodyText"/>
      </w:pPr>
    </w:p>
    <w:p w:rsidR="00170992" w:rsidRDefault="00170992" w:rsidP="00170992">
      <w:pPr>
        <w:pStyle w:val="BodyText"/>
        <w:jc w:val="center"/>
      </w:pPr>
      <w:r w:rsidRPr="00DE2C52">
        <w:t>E(Pink)</w:t>
      </w:r>
      <w:r w:rsidRPr="00DE2C52">
        <w:tab/>
        <w:t xml:space="preserve"> =E(.5 Red + .5 White)</w:t>
      </w:r>
    </w:p>
    <w:p w:rsidR="00170992" w:rsidRPr="00DE2C52" w:rsidRDefault="00170992" w:rsidP="00170992">
      <w:pPr>
        <w:pStyle w:val="BodyText"/>
        <w:jc w:val="center"/>
      </w:pPr>
    </w:p>
    <w:p w:rsidR="00170992" w:rsidRDefault="00170992" w:rsidP="00170992">
      <w:pPr>
        <w:pStyle w:val="BodyText"/>
        <w:ind w:left="1440" w:firstLine="720"/>
        <w:jc w:val="center"/>
      </w:pPr>
      <w:r w:rsidRPr="00DE2C52">
        <w:t>= .5 E(Red) + .5 E(White)</w:t>
      </w:r>
    </w:p>
    <w:p w:rsidR="00170992" w:rsidRPr="00DE2C52" w:rsidRDefault="00170992" w:rsidP="00170992">
      <w:pPr>
        <w:pStyle w:val="BodyText"/>
        <w:ind w:left="1440" w:firstLine="720"/>
        <w:jc w:val="center"/>
      </w:pPr>
    </w:p>
    <w:p w:rsidR="00170992" w:rsidRDefault="00170992" w:rsidP="00170992">
      <w:pPr>
        <w:pStyle w:val="BodyText"/>
        <w:ind w:left="2160" w:firstLine="720"/>
        <w:jc w:val="center"/>
      </w:pPr>
      <w:r w:rsidRPr="00DE2C52">
        <w:t>= .5 (1.71) + .5 (1.008) = 1.359</w:t>
      </w:r>
    </w:p>
    <w:p w:rsidR="00170992" w:rsidRPr="002C023A" w:rsidRDefault="00170992" w:rsidP="00170992">
      <w:pPr>
        <w:pStyle w:val="Heading1"/>
        <w:rPr>
          <w:b w:val="0"/>
          <w:sz w:val="36"/>
        </w:rPr>
      </w:pPr>
      <w:r>
        <w:rPr>
          <w:b w:val="0"/>
          <w:sz w:val="36"/>
        </w:rPr>
        <w:br w:type="page"/>
      </w:r>
      <w:r w:rsidRPr="002C023A">
        <w:rPr>
          <w:b w:val="0"/>
          <w:sz w:val="36"/>
        </w:rPr>
        <w:t>FACT #2</w:t>
      </w:r>
    </w:p>
    <w:p w:rsidR="00170992" w:rsidRDefault="00170992" w:rsidP="00170992">
      <w:pPr>
        <w:pStyle w:val="BodyText"/>
      </w:pPr>
      <w:r>
        <w:t xml:space="preserve">For </w:t>
      </w:r>
      <w:r w:rsidRPr="00C1715C">
        <w:rPr>
          <w:i/>
        </w:rPr>
        <w:t>any</w:t>
      </w:r>
      <w:r>
        <w:t xml:space="preserve"> weighted sum of random variables, such as real stocks that are dependent,</w:t>
      </w:r>
    </w:p>
    <w:p w:rsidR="00170992" w:rsidRDefault="00170992" w:rsidP="00170992">
      <w:pPr>
        <w:pStyle w:val="BodyText"/>
      </w:pPr>
    </w:p>
    <w:p w:rsidR="00170992" w:rsidRDefault="00170992" w:rsidP="00170992">
      <w:pPr>
        <w:pStyle w:val="BodyText"/>
        <w:jc w:val="center"/>
      </w:pPr>
      <w:r>
        <w:t>Var(</w:t>
      </w:r>
      <w:r>
        <w:rPr>
          <w:i/>
        </w:rPr>
        <w:t>a</w:t>
      </w:r>
      <w:r>
        <w:t xml:space="preserve"> X + </w:t>
      </w:r>
      <w:r>
        <w:rPr>
          <w:i/>
        </w:rPr>
        <w:t>b</w:t>
      </w:r>
      <w:r>
        <w:t xml:space="preserve"> Y) = </w:t>
      </w:r>
      <w:r>
        <w:rPr>
          <w:i/>
        </w:rPr>
        <w:t>a</w:t>
      </w:r>
      <w:r>
        <w:rPr>
          <w:vertAlign w:val="superscript"/>
        </w:rPr>
        <w:t>2</w:t>
      </w:r>
      <w:r>
        <w:t xml:space="preserve"> Var(X) + </w:t>
      </w:r>
      <w:r>
        <w:rPr>
          <w:i/>
        </w:rPr>
        <w:t>b</w:t>
      </w:r>
      <w:r>
        <w:rPr>
          <w:vertAlign w:val="superscript"/>
        </w:rPr>
        <w:t>2</w:t>
      </w:r>
      <w:r>
        <w:t xml:space="preserve"> Var(Y) + 2</w:t>
      </w:r>
      <w:r>
        <w:rPr>
          <w:i/>
        </w:rPr>
        <w:t>ab</w:t>
      </w:r>
      <w:r>
        <w:rPr>
          <w:i/>
          <w:vertAlign w:val="subscript"/>
        </w:rPr>
        <w:t xml:space="preserve"> </w:t>
      </w:r>
      <w:r>
        <w:t>Cov(X,Y)</w:t>
      </w:r>
    </w:p>
    <w:p w:rsidR="004F257F" w:rsidRDefault="004F257F" w:rsidP="00170992">
      <w:pPr>
        <w:pStyle w:val="BodyText"/>
      </w:pPr>
    </w:p>
    <w:p w:rsidR="004F257F" w:rsidRDefault="004F257F" w:rsidP="00170992">
      <w:pPr>
        <w:pStyle w:val="BodyText"/>
      </w:pPr>
    </w:p>
    <w:p w:rsidR="00170992" w:rsidRDefault="00170992" w:rsidP="00170992">
      <w:pPr>
        <w:pStyle w:val="BodyText"/>
      </w:pPr>
      <w:r>
        <w:t>In Module 4 (p. 4-13), we saw a special case of this formula</w:t>
      </w:r>
    </w:p>
    <w:p w:rsidR="00170992" w:rsidRDefault="00170992" w:rsidP="00170992">
      <w:pPr>
        <w:pStyle w:val="BodyQuotation"/>
        <w:ind w:left="0"/>
        <w:rPr>
          <w:color w:val="000000"/>
        </w:rPr>
      </w:pPr>
    </w:p>
    <w:p w:rsidR="00170992" w:rsidRDefault="00170992" w:rsidP="00170992">
      <w:pPr>
        <w:pStyle w:val="BodyText"/>
        <w:ind w:left="2430"/>
      </w:pPr>
      <w:r w:rsidRPr="00DE2C52">
        <w:t>Var(Pink) = Var(.5 Red + .5 White)</w:t>
      </w:r>
    </w:p>
    <w:p w:rsidR="00170992" w:rsidRPr="00DE2C52" w:rsidRDefault="00170992" w:rsidP="00170992">
      <w:pPr>
        <w:pStyle w:val="BodyText"/>
      </w:pPr>
    </w:p>
    <w:p w:rsidR="00170992" w:rsidRDefault="00170992" w:rsidP="00170992">
      <w:pPr>
        <w:pStyle w:val="BodyText"/>
        <w:ind w:left="3960"/>
      </w:pPr>
      <w:r w:rsidRPr="00DE2C52">
        <w:t>= .5</w:t>
      </w:r>
      <w:r w:rsidRPr="00212DB7">
        <w:rPr>
          <w:vertAlign w:val="superscript"/>
        </w:rPr>
        <w:t>2</w:t>
      </w:r>
      <w:r w:rsidRPr="00DE2C52">
        <w:t xml:space="preserve"> Var(Red) + .5</w:t>
      </w:r>
      <w:r w:rsidRPr="00212DB7">
        <w:rPr>
          <w:vertAlign w:val="superscript"/>
        </w:rPr>
        <w:t>2</w:t>
      </w:r>
      <w:r w:rsidRPr="00DE2C52">
        <w:t xml:space="preserve"> Var(White) + 2(.5)(.5)Cov(Red,White)</w:t>
      </w:r>
    </w:p>
    <w:p w:rsidR="00170992" w:rsidRPr="00DE2C52" w:rsidRDefault="00170992" w:rsidP="00170992">
      <w:pPr>
        <w:pStyle w:val="BodyText"/>
      </w:pPr>
    </w:p>
    <w:p w:rsidR="00170992" w:rsidRDefault="00170992" w:rsidP="00170992">
      <w:pPr>
        <w:pStyle w:val="BodyText"/>
        <w:ind w:left="3960"/>
      </w:pPr>
      <w:r w:rsidRPr="00DE2C52">
        <w:t>= .5</w:t>
      </w:r>
      <w:r w:rsidRPr="00212DB7">
        <w:rPr>
          <w:vertAlign w:val="superscript"/>
        </w:rPr>
        <w:t>2</w:t>
      </w:r>
      <w:r w:rsidRPr="00DE2C52">
        <w:t xml:space="preserve"> (1.755) + .5</w:t>
      </w:r>
      <w:r w:rsidRPr="00212DB7">
        <w:rPr>
          <w:vertAlign w:val="superscript"/>
        </w:rPr>
        <w:t>2</w:t>
      </w:r>
      <w:r w:rsidRPr="00DE2C52">
        <w:t xml:space="preserve"> (.002) = .439</w:t>
      </w:r>
    </w:p>
    <w:p w:rsidR="00170992" w:rsidRDefault="00170992" w:rsidP="00170992">
      <w:pPr>
        <w:pStyle w:val="BodyText"/>
        <w:rPr>
          <w:color w:val="000000"/>
        </w:rPr>
      </w:pPr>
    </w:p>
    <w:p w:rsidR="00757263" w:rsidRDefault="00757263" w:rsidP="007D2109">
      <w:pPr>
        <w:pStyle w:val="BodyText"/>
        <w:jc w:val="left"/>
      </w:pPr>
    </w:p>
    <w:p w:rsidR="00170992" w:rsidRDefault="007D2109" w:rsidP="007D2109">
      <w:pPr>
        <w:pStyle w:val="BodyText"/>
        <w:jc w:val="left"/>
      </w:pPr>
      <w:r>
        <w:t>What happened</w:t>
      </w:r>
      <w:r w:rsidR="00D051F3">
        <w:t xml:space="preserve"> to </w:t>
      </w:r>
      <w:r w:rsidR="00D051F3" w:rsidRPr="00DE2C52">
        <w:t>Cov(Red,White)</w:t>
      </w:r>
      <w:r w:rsidR="00D051F3">
        <w:t>?</w:t>
      </w:r>
      <w:r>
        <w:t xml:space="preserve"> </w:t>
      </w:r>
      <w:r w:rsidR="00170992">
        <w:br w:type="page"/>
      </w:r>
    </w:p>
    <w:p w:rsidR="00170992" w:rsidRDefault="00170992" w:rsidP="00170992">
      <w:pPr>
        <w:pStyle w:val="BodyText"/>
      </w:pPr>
      <w:r>
        <w:t>Some useful special cases of these facts:</w:t>
      </w:r>
    </w:p>
    <w:p w:rsidR="00170992" w:rsidRDefault="00170992" w:rsidP="00170992">
      <w:pPr>
        <w:pStyle w:val="BodyText"/>
      </w:pPr>
    </w:p>
    <w:p w:rsidR="00170992" w:rsidRDefault="00170992" w:rsidP="00170992">
      <w:pPr>
        <w:pStyle w:val="BodyText"/>
        <w:jc w:val="center"/>
      </w:pPr>
      <w:r>
        <w:t>E(</w:t>
      </w:r>
      <w:r>
        <w:rPr>
          <w:i/>
        </w:rPr>
        <w:t>a</w:t>
      </w:r>
      <w:r>
        <w:t xml:space="preserve"> X) = </w:t>
      </w:r>
      <w:r>
        <w:rPr>
          <w:i/>
        </w:rPr>
        <w:t>a</w:t>
      </w:r>
      <w:r>
        <w:t xml:space="preserve"> E(X), Var (</w:t>
      </w:r>
      <w:r>
        <w:rPr>
          <w:i/>
        </w:rPr>
        <w:t>a</w:t>
      </w:r>
      <w:r>
        <w:t xml:space="preserve"> X) = </w:t>
      </w:r>
      <w:r>
        <w:rPr>
          <w:i/>
        </w:rPr>
        <w:t>a</w:t>
      </w:r>
      <w:r>
        <w:rPr>
          <w:vertAlign w:val="superscript"/>
        </w:rPr>
        <w:t>2</w:t>
      </w:r>
      <w:r>
        <w:t xml:space="preserve"> Var(X), and SD(</w:t>
      </w:r>
      <w:r>
        <w:rPr>
          <w:i/>
        </w:rPr>
        <w:t>a</w:t>
      </w:r>
      <w:r>
        <w:t xml:space="preserve"> X) = |</w:t>
      </w:r>
      <w:r>
        <w:rPr>
          <w:i/>
        </w:rPr>
        <w:t>a</w:t>
      </w:r>
      <w:r>
        <w:t>| SD (X)</w:t>
      </w:r>
    </w:p>
    <w:p w:rsidR="00170992" w:rsidRDefault="00170992" w:rsidP="00170992">
      <w:pPr>
        <w:pStyle w:val="BodyText"/>
      </w:pPr>
    </w:p>
    <w:p w:rsidR="00170992" w:rsidRDefault="00170992" w:rsidP="00170992">
      <w:pPr>
        <w:pStyle w:val="BodyText"/>
      </w:pPr>
    </w:p>
    <w:p w:rsidR="00170992" w:rsidRDefault="00170992" w:rsidP="00170992">
      <w:pPr>
        <w:pStyle w:val="BodyText"/>
      </w:pPr>
      <w:r>
        <w:t>For independent X and Y, the variance of a sum is the sum of the variances</w:t>
      </w:r>
    </w:p>
    <w:p w:rsidR="00170992" w:rsidRDefault="00170992" w:rsidP="00170992">
      <w:pPr>
        <w:pStyle w:val="BodyText"/>
      </w:pPr>
    </w:p>
    <w:p w:rsidR="00170992" w:rsidRDefault="00170992" w:rsidP="00170992">
      <w:pPr>
        <w:pStyle w:val="BodyText"/>
        <w:jc w:val="center"/>
      </w:pPr>
      <w:r>
        <w:t xml:space="preserve">Var (X +Y) = Var (X) + Var (Y) and SD(X + Y) = </w:t>
      </w:r>
      <w:r w:rsidRPr="00826559">
        <w:rPr>
          <w:position w:val="-12"/>
        </w:rPr>
        <w:object w:dxaOrig="2740" w:dyaOrig="520">
          <v:shape id="_x0000_i1039" type="#_x0000_t75" style="width:136.8pt;height:26.4pt">
            <v:imagedata r:id="rId19" r:pict="rId20" o:title=""/>
          </v:shape>
        </w:object>
      </w:r>
    </w:p>
    <w:p w:rsidR="00170992" w:rsidRDefault="00170992" w:rsidP="00170992">
      <w:pPr>
        <w:pStyle w:val="BodyText"/>
      </w:pPr>
    </w:p>
    <w:p w:rsidR="00170992" w:rsidRDefault="00170992" w:rsidP="00170992">
      <w:pPr>
        <w:pStyle w:val="BodyText"/>
      </w:pPr>
    </w:p>
    <w:p w:rsidR="00170992" w:rsidRDefault="00170992" w:rsidP="00170992">
      <w:pPr>
        <w:pStyle w:val="BodyText"/>
      </w:pPr>
      <w:r>
        <w:t>The same applies to differences of independent random variables</w:t>
      </w:r>
      <w:r w:rsidRPr="006D4D11">
        <w:rPr>
          <w:rStyle w:val="FootnoteReference"/>
          <w:sz w:val="28"/>
          <w:szCs w:val="28"/>
        </w:rPr>
        <w:footnoteReference w:id="3"/>
      </w:r>
    </w:p>
    <w:p w:rsidR="00170992" w:rsidRDefault="00170992" w:rsidP="00170992">
      <w:pPr>
        <w:pStyle w:val="BodyText"/>
      </w:pPr>
    </w:p>
    <w:p w:rsidR="00170992" w:rsidRDefault="00170992" w:rsidP="00170992">
      <w:pPr>
        <w:pStyle w:val="BodyText"/>
        <w:jc w:val="center"/>
      </w:pPr>
      <w:r>
        <w:t xml:space="preserve">Var (X – Y) = Var (X) + Var (Y) and SD(X – Y) = </w:t>
      </w:r>
      <w:r>
        <w:rPr>
          <w:position w:val="-14"/>
        </w:rPr>
        <w:object w:dxaOrig="2740" w:dyaOrig="520">
          <v:shape id="_x0000_i1031" type="#_x0000_t75" style="width:136.8pt;height:26.4pt" o:ole="">
            <v:imagedata r:id="rId21" r:pict="rId22" o:title=""/>
          </v:shape>
          <o:OLEObject Type="Embed" ProgID="Equation.3" ShapeID="_x0000_i1031" DrawAspect="Content" ObjectID="_1183037539" r:id="rId23"/>
        </w:object>
      </w:r>
    </w:p>
    <w:p w:rsidR="00170992" w:rsidRPr="006D4D11" w:rsidRDefault="00170992" w:rsidP="00170992">
      <w:pPr>
        <w:pStyle w:val="Heading1"/>
        <w:rPr>
          <w:sz w:val="40"/>
          <w:szCs w:val="40"/>
        </w:rPr>
      </w:pPr>
      <w:r>
        <w:rPr>
          <w:sz w:val="40"/>
          <w:szCs w:val="40"/>
        </w:rPr>
        <w:br w:type="page"/>
      </w:r>
      <w:r w:rsidRPr="006D4D11">
        <w:rPr>
          <w:sz w:val="40"/>
          <w:szCs w:val="40"/>
        </w:rPr>
        <w:t>The Mean and Variance of Some Real Portfolios</w:t>
      </w:r>
    </w:p>
    <w:p w:rsidR="00170992" w:rsidRDefault="00170992" w:rsidP="00170992">
      <w:pPr>
        <w:pStyle w:val="BodyText"/>
      </w:pPr>
      <w:r>
        <w:t>Let’s now move beyond the Pink portfolio and consider portfolios of real stocks. Two new aspects need to be considered:</w:t>
      </w:r>
    </w:p>
    <w:p w:rsidR="00170992" w:rsidRDefault="00170992" w:rsidP="00170992">
      <w:pPr>
        <w:pStyle w:val="BodyText"/>
      </w:pPr>
    </w:p>
    <w:p w:rsidR="00170992" w:rsidRDefault="00170992" w:rsidP="00170992">
      <w:pPr>
        <w:pStyle w:val="BodyQuotation"/>
      </w:pPr>
      <w:r>
        <w:t>1) Returns on the individual investments are typically not independent of each other.</w:t>
      </w:r>
    </w:p>
    <w:p w:rsidR="00170992" w:rsidRPr="00E52ADF" w:rsidRDefault="00170992" w:rsidP="00170992">
      <w:pPr>
        <w:pStyle w:val="BodyText"/>
      </w:pPr>
    </w:p>
    <w:p w:rsidR="00170992" w:rsidRDefault="00170992" w:rsidP="00170992">
      <w:pPr>
        <w:pStyle w:val="BodyQuotation"/>
      </w:pPr>
      <w:r>
        <w:t>2) The probability distributions of the returns on the individual investments are unknown.</w:t>
      </w:r>
    </w:p>
    <w:p w:rsidR="00170992" w:rsidRDefault="00170992" w:rsidP="00170992">
      <w:pPr>
        <w:pStyle w:val="BodyText"/>
      </w:pPr>
    </w:p>
    <w:p w:rsidR="00170992" w:rsidRDefault="00170992" w:rsidP="00170992">
      <w:pPr>
        <w:pStyle w:val="BodyText"/>
      </w:pPr>
      <w:r>
        <w:t>Thus,</w:t>
      </w:r>
    </w:p>
    <w:p w:rsidR="00170992" w:rsidRDefault="00170992" w:rsidP="00170992">
      <w:pPr>
        <w:pStyle w:val="BodyText"/>
      </w:pPr>
    </w:p>
    <w:p w:rsidR="00170992" w:rsidRDefault="00170992" w:rsidP="00170992">
      <w:pPr>
        <w:pStyle w:val="BodyQuotation"/>
      </w:pPr>
      <w:r>
        <w:t>1) We cannot assume independence.</w:t>
      </w:r>
    </w:p>
    <w:p w:rsidR="00170992" w:rsidRPr="00E52ADF" w:rsidRDefault="00170992" w:rsidP="00170992">
      <w:pPr>
        <w:pStyle w:val="BodyText"/>
      </w:pPr>
    </w:p>
    <w:p w:rsidR="00170992" w:rsidRDefault="00170992" w:rsidP="00170992">
      <w:pPr>
        <w:pStyle w:val="BodyQuotation"/>
      </w:pPr>
      <w:r>
        <w:t>2) The unknown characteristics must be estimated from data.</w:t>
      </w:r>
    </w:p>
    <w:p w:rsidR="00170992" w:rsidRPr="004269DC" w:rsidRDefault="00170992" w:rsidP="00170992">
      <w:pPr>
        <w:pStyle w:val="Heading1"/>
        <w:rPr>
          <w:sz w:val="40"/>
          <w:szCs w:val="40"/>
        </w:rPr>
      </w:pPr>
      <w:r>
        <w:rPr>
          <w:sz w:val="40"/>
          <w:szCs w:val="40"/>
        </w:rPr>
        <w:br w:type="page"/>
      </w:r>
      <w:r w:rsidRPr="004269DC">
        <w:rPr>
          <w:sz w:val="40"/>
          <w:szCs w:val="40"/>
        </w:rPr>
        <w:t>Stock Market Data Files</w:t>
      </w:r>
    </w:p>
    <w:p w:rsidR="00170992" w:rsidRDefault="00170992" w:rsidP="00170992">
      <w:pPr>
        <w:pStyle w:val="BodyText"/>
      </w:pPr>
      <w:r w:rsidRPr="004269DC">
        <w:rPr>
          <w:i/>
        </w:rPr>
        <w:t>StockReturns.JMP</w:t>
      </w:r>
      <w:r>
        <w:t xml:space="preserve"> contains the monthly (net) returns on the stocks of 35 companies from 1975-1999.</w:t>
      </w:r>
      <w:r w:rsidR="005C21F6">
        <w:t xml:space="preserve"> </w:t>
      </w:r>
      <w:r>
        <w:t xml:space="preserve"> </w:t>
      </w:r>
      <w:r w:rsidRPr="004269DC">
        <w:rPr>
          <w:i/>
        </w:rPr>
        <w:t>StockReturnsSummary.JMP</w:t>
      </w:r>
      <w:r>
        <w:t xml:space="preserve"> contains a summary of these returns.</w:t>
      </w:r>
      <w:r w:rsidR="005C21F6" w:rsidRPr="005C21F6">
        <w:rPr>
          <w:rStyle w:val="FootnoteReference"/>
          <w:position w:val="6"/>
          <w:sz w:val="28"/>
          <w:szCs w:val="28"/>
        </w:rPr>
        <w:t xml:space="preserve"> </w:t>
      </w:r>
      <w:r w:rsidR="005C21F6" w:rsidRPr="00757263">
        <w:rPr>
          <w:rStyle w:val="FootnoteReference"/>
          <w:position w:val="6"/>
          <w:sz w:val="28"/>
          <w:szCs w:val="28"/>
        </w:rPr>
        <w:footnoteReference w:id="4"/>
      </w:r>
      <w:r w:rsidR="005C21F6">
        <w:t xml:space="preserve"> </w:t>
      </w:r>
      <w:r>
        <w:t xml:space="preserve"> </w:t>
      </w:r>
    </w:p>
    <w:p w:rsidR="00757263" w:rsidRDefault="00757263" w:rsidP="00170992">
      <w:pPr>
        <w:pStyle w:val="BodyText"/>
      </w:pPr>
    </w:p>
    <w:p w:rsidR="00170992" w:rsidRDefault="00170992" w:rsidP="00170992">
      <w:pPr>
        <w:pStyle w:val="BodyText"/>
      </w:pPr>
      <w:r>
        <w:t xml:space="preserve">The 35 companies were chosen as the dominant companies in 7 industries in December 1974. Only 22 firms </w:t>
      </w:r>
      <w:del w:id="7" w:author="Robert Stine" w:date="2009-07-15T16:43:00Z">
        <w:r w:rsidDel="005A395C">
          <w:delText>have data that spanned the</w:delText>
        </w:r>
      </w:del>
      <w:ins w:id="8" w:author="Robert Stine" w:date="2009-07-15T16:43:00Z">
        <w:r w:rsidR="005A395C">
          <w:t>survive the</w:t>
        </w:r>
      </w:ins>
      <w:r>
        <w:t xml:space="preserve"> entire 300 month period. The following output summarizes the volatility-adjusted returns for all 35 stocks. The highlighted stocks lasted less than 200 months during 1975-1999.</w:t>
      </w:r>
    </w:p>
    <w:p w:rsidR="00170992" w:rsidRDefault="00170992" w:rsidP="00170992">
      <w:pPr>
        <w:pStyle w:val="BodyText"/>
      </w:pPr>
    </w:p>
    <w:p w:rsidR="00170992" w:rsidRDefault="00B942D8" w:rsidP="00170992">
      <w:pPr>
        <w:pStyle w:val="BodyText"/>
        <w:jc w:val="center"/>
      </w:pPr>
      <w:r>
        <w:rPr>
          <w:noProof/>
        </w:rPr>
        <w:drawing>
          <wp:inline distT="0" distB="0" distL="0" distR="0">
            <wp:extent cx="4765040" cy="2082800"/>
            <wp:effectExtent l="25400" t="0" r="1016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srcRect/>
                    <a:stretch>
                      <a:fillRect/>
                    </a:stretch>
                  </pic:blipFill>
                  <pic:spPr bwMode="auto">
                    <a:xfrm>
                      <a:off x="0" y="0"/>
                      <a:ext cx="4765040" cy="2082800"/>
                    </a:xfrm>
                    <a:prstGeom prst="rect">
                      <a:avLst/>
                    </a:prstGeom>
                    <a:noFill/>
                    <a:ln w="9525">
                      <a:noFill/>
                      <a:miter lim="800000"/>
                      <a:headEnd/>
                      <a:tailEnd/>
                    </a:ln>
                  </pic:spPr>
                </pic:pic>
              </a:graphicData>
            </a:graphic>
          </wp:inline>
        </w:drawing>
      </w:r>
    </w:p>
    <w:p w:rsidR="00170992" w:rsidRDefault="00170992" w:rsidP="00170992">
      <w:pPr>
        <w:pStyle w:val="BodyText"/>
      </w:pPr>
      <w:r>
        <w:t>What happened to the firms that dropped out of the sample?</w:t>
      </w:r>
    </w:p>
    <w:p w:rsidR="00170992" w:rsidRDefault="00170992" w:rsidP="00170992">
      <w:pPr>
        <w:pStyle w:val="BodyText"/>
      </w:pPr>
    </w:p>
    <w:p w:rsidR="00170992" w:rsidRDefault="00170992" w:rsidP="00170992">
      <w:pPr>
        <w:pStyle w:val="BodyText"/>
      </w:pPr>
      <w:r>
        <w:t>Of the stocks that survived the whole 25 years (300 months), Disney had the highest volatility-adjusted return 0.0149. Exxon was a close second with adjusted return 0.0148.</w:t>
      </w:r>
    </w:p>
    <w:p w:rsidR="00170992" w:rsidRDefault="00170992" w:rsidP="00170992">
      <w:pPr>
        <w:pStyle w:val="BodyText"/>
      </w:pPr>
    </w:p>
    <w:p w:rsidR="00170992" w:rsidRDefault="00170992" w:rsidP="00170992">
      <w:pPr>
        <w:pStyle w:val="BodyText"/>
      </w:pPr>
      <w:r>
        <w:t>Let’s combine these into the equally-weighted portfolio</w:t>
      </w:r>
      <w:r w:rsidRPr="00C911DF">
        <w:rPr>
          <w:rStyle w:val="FootnoteReference"/>
          <w:position w:val="6"/>
          <w:sz w:val="28"/>
          <w:szCs w:val="28"/>
        </w:rPr>
        <w:footnoteReference w:id="5"/>
      </w:r>
      <w:r>
        <w:t xml:space="preserve"> DisExx</w:t>
      </w:r>
      <w:r w:rsidR="00C911DF">
        <w:t xml:space="preserve"> </w:t>
      </w:r>
      <w:r>
        <w:t>= .5 Disney + .5 Exxon.</w:t>
      </w:r>
    </w:p>
    <w:p w:rsidR="00170992" w:rsidRDefault="00170992" w:rsidP="00170992">
      <w:pPr>
        <w:pStyle w:val="BodyText"/>
      </w:pPr>
    </w:p>
    <w:p w:rsidR="00170992" w:rsidRPr="00BF09C1" w:rsidRDefault="00B942D8" w:rsidP="00170992">
      <w:pPr>
        <w:pStyle w:val="BodyText"/>
        <w:jc w:val="center"/>
      </w:pPr>
      <w:r>
        <w:rPr>
          <w:noProof/>
        </w:rPr>
        <w:drawing>
          <wp:inline distT="0" distB="0" distL="0" distR="0">
            <wp:extent cx="5323840" cy="3596640"/>
            <wp:effectExtent l="25400" t="0" r="1016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srcRect/>
                    <a:stretch>
                      <a:fillRect/>
                    </a:stretch>
                  </pic:blipFill>
                  <pic:spPr bwMode="auto">
                    <a:xfrm>
                      <a:off x="0" y="0"/>
                      <a:ext cx="5323840" cy="3596640"/>
                    </a:xfrm>
                    <a:prstGeom prst="rect">
                      <a:avLst/>
                    </a:prstGeom>
                    <a:noFill/>
                    <a:ln w="9525">
                      <a:noFill/>
                      <a:miter lim="800000"/>
                      <a:headEnd/>
                      <a:tailEnd/>
                    </a:ln>
                  </pic:spPr>
                </pic:pic>
              </a:graphicData>
            </a:graphic>
          </wp:inline>
        </w:drawing>
      </w:r>
    </w:p>
    <w:p w:rsidR="00170992" w:rsidRDefault="00170992" w:rsidP="00170992">
      <w:pPr>
        <w:pStyle w:val="BodyText"/>
      </w:pPr>
    </w:p>
    <w:p w:rsidR="00170992" w:rsidRDefault="00170992" w:rsidP="00170992">
      <w:pPr>
        <w:pStyle w:val="BodyText"/>
      </w:pPr>
      <w:r>
        <w:t>From these summaries</w:t>
      </w:r>
      <w:r w:rsidRPr="00152D58">
        <w:rPr>
          <w:rStyle w:val="FootnoteReference"/>
          <w:position w:val="6"/>
          <w:sz w:val="28"/>
          <w:szCs w:val="28"/>
        </w:rPr>
        <w:footnoteReference w:id="6"/>
      </w:r>
      <w:r>
        <w:t xml:space="preserve"> we obtain the volatility-adjusted returns</w:t>
      </w:r>
      <w:r w:rsidRPr="00152D58">
        <w:rPr>
          <w:rStyle w:val="FootnoteReference"/>
          <w:position w:val="6"/>
          <w:sz w:val="28"/>
          <w:szCs w:val="28"/>
        </w:rPr>
        <w:footnoteReference w:id="7"/>
      </w:r>
      <w:r>
        <w:t xml:space="preserve"> as follows:</w:t>
      </w:r>
    </w:p>
    <w:p w:rsidR="00170992" w:rsidRDefault="00170992" w:rsidP="00170992">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Change w:id="9" w:author="Robert Stine" w:date="2009-07-15T16:43:00Z">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PrChange>
      </w:tblPr>
      <w:tblGrid>
        <w:gridCol w:w="2214"/>
        <w:gridCol w:w="2214"/>
        <w:gridCol w:w="2214"/>
        <w:gridCol w:w="2466"/>
        <w:tblGridChange w:id="10">
          <w:tblGrid>
            <w:gridCol w:w="2214"/>
            <w:gridCol w:w="2214"/>
            <w:gridCol w:w="2214"/>
            <w:gridCol w:w="2466"/>
          </w:tblGrid>
        </w:tblGridChange>
      </w:tblGrid>
      <w:tr w:rsidR="00170992" w:rsidTr="005A395C">
        <w:tblPrEx>
          <w:tblCellMar>
            <w:top w:w="0" w:type="dxa"/>
            <w:bottom w:w="0" w:type="dxa"/>
          </w:tblCellMar>
          <w:tblPrExChange w:id="11" w:author="Robert Stine" w:date="2009-07-15T16:43:00Z">
            <w:tblPrEx>
              <w:tblCellMar>
                <w:top w:w="0" w:type="dxa"/>
                <w:bottom w:w="0" w:type="dxa"/>
              </w:tblCellMar>
            </w:tblPrEx>
          </w:tblPrExChange>
        </w:tblPrEx>
        <w:trPr>
          <w:jc w:val="center"/>
          <w:trPrChange w:id="12" w:author="Robert Stine" w:date="2009-07-15T16:43:00Z">
            <w:trPr>
              <w:jc w:val="center"/>
            </w:trPr>
          </w:trPrChange>
        </w:trPr>
        <w:tc>
          <w:tcPr>
            <w:tcW w:w="2214" w:type="dxa"/>
            <w:shd w:val="clear" w:color="auto" w:fill="FFFF66"/>
            <w:tcPrChange w:id="13" w:author="Robert Stine" w:date="2009-07-15T16:43:00Z">
              <w:tcPr>
                <w:tcW w:w="2214" w:type="dxa"/>
              </w:tcPr>
            </w:tcPrChange>
          </w:tcPr>
          <w:p w:rsidR="00170992" w:rsidRDefault="00170992" w:rsidP="00170992">
            <w:pPr>
              <w:pStyle w:val="BodyText"/>
              <w:jc w:val="center"/>
            </w:pPr>
            <w:r>
              <w:t>Investment</w:t>
            </w:r>
          </w:p>
        </w:tc>
        <w:tc>
          <w:tcPr>
            <w:tcW w:w="2214" w:type="dxa"/>
            <w:shd w:val="clear" w:color="auto" w:fill="FFFF66"/>
            <w:tcPrChange w:id="14" w:author="Robert Stine" w:date="2009-07-15T16:43:00Z">
              <w:tcPr>
                <w:tcW w:w="2214" w:type="dxa"/>
                <w:shd w:val="pct10" w:color="auto" w:fill="auto"/>
              </w:tcPr>
            </w:tcPrChange>
          </w:tcPr>
          <w:p w:rsidR="00170992" w:rsidRDefault="00691807" w:rsidP="00170992">
            <w:pPr>
              <w:pStyle w:val="BodyText"/>
              <w:jc w:val="center"/>
            </w:pPr>
            <w:r>
              <w:t>Mean</w:t>
            </w:r>
          </w:p>
        </w:tc>
        <w:tc>
          <w:tcPr>
            <w:tcW w:w="2214" w:type="dxa"/>
            <w:shd w:val="clear" w:color="auto" w:fill="FFFF66"/>
            <w:tcPrChange w:id="15" w:author="Robert Stine" w:date="2009-07-15T16:43:00Z">
              <w:tcPr>
                <w:tcW w:w="2214" w:type="dxa"/>
                <w:shd w:val="pct10" w:color="auto" w:fill="auto"/>
              </w:tcPr>
            </w:tcPrChange>
          </w:tcPr>
          <w:p w:rsidR="00170992" w:rsidRDefault="00170992" w:rsidP="00170992">
            <w:pPr>
              <w:pStyle w:val="BodyText"/>
              <w:jc w:val="center"/>
            </w:pPr>
            <w:r>
              <w:t>Variance</w:t>
            </w:r>
          </w:p>
        </w:tc>
        <w:tc>
          <w:tcPr>
            <w:tcW w:w="2466" w:type="dxa"/>
            <w:shd w:val="clear" w:color="auto" w:fill="FFFF66"/>
            <w:tcPrChange w:id="16" w:author="Robert Stine" w:date="2009-07-15T16:43:00Z">
              <w:tcPr>
                <w:tcW w:w="2466" w:type="dxa"/>
                <w:shd w:val="pct10" w:color="auto" w:fill="auto"/>
              </w:tcPr>
            </w:tcPrChange>
          </w:tcPr>
          <w:p w:rsidR="00170992" w:rsidRDefault="00691807" w:rsidP="00170992">
            <w:pPr>
              <w:pStyle w:val="BodyText"/>
              <w:jc w:val="center"/>
            </w:pPr>
            <w:r>
              <w:t>Mean</w:t>
            </w:r>
            <w:r w:rsidR="00170992">
              <w:t xml:space="preserve"> – Var/2</w:t>
            </w:r>
          </w:p>
        </w:tc>
      </w:tr>
      <w:tr w:rsidR="00170992" w:rsidTr="00691807">
        <w:tblPrEx>
          <w:tblCellMar>
            <w:top w:w="0" w:type="dxa"/>
            <w:bottom w:w="0" w:type="dxa"/>
          </w:tblCellMar>
        </w:tblPrEx>
        <w:trPr>
          <w:jc w:val="center"/>
        </w:trPr>
        <w:tc>
          <w:tcPr>
            <w:tcW w:w="2214" w:type="dxa"/>
          </w:tcPr>
          <w:p w:rsidR="00170992" w:rsidRDefault="00170992" w:rsidP="00170992">
            <w:pPr>
              <w:pStyle w:val="BodyText"/>
              <w:jc w:val="center"/>
            </w:pPr>
            <w:r>
              <w:t>Disney</w:t>
            </w:r>
          </w:p>
        </w:tc>
        <w:tc>
          <w:tcPr>
            <w:tcW w:w="2214" w:type="dxa"/>
          </w:tcPr>
          <w:p w:rsidR="00170992" w:rsidRDefault="00170992" w:rsidP="00170992">
            <w:pPr>
              <w:pStyle w:val="BodyText"/>
              <w:jc w:val="center"/>
            </w:pPr>
            <w:r>
              <w:t>.0190</w:t>
            </w:r>
          </w:p>
        </w:tc>
        <w:tc>
          <w:tcPr>
            <w:tcW w:w="2214" w:type="dxa"/>
          </w:tcPr>
          <w:p w:rsidR="00170992" w:rsidRDefault="00170992" w:rsidP="00170992">
            <w:pPr>
              <w:pStyle w:val="BodyText"/>
              <w:jc w:val="center"/>
            </w:pPr>
            <w:r>
              <w:t>.0082</w:t>
            </w:r>
          </w:p>
        </w:tc>
        <w:tc>
          <w:tcPr>
            <w:tcW w:w="2466" w:type="dxa"/>
          </w:tcPr>
          <w:p w:rsidR="00170992" w:rsidRDefault="00170992" w:rsidP="00170992">
            <w:pPr>
              <w:pStyle w:val="BodyText"/>
              <w:jc w:val="center"/>
            </w:pPr>
            <w:r>
              <w:t>.0149</w:t>
            </w:r>
          </w:p>
        </w:tc>
      </w:tr>
      <w:tr w:rsidR="00170992" w:rsidTr="00691807">
        <w:tblPrEx>
          <w:tblCellMar>
            <w:top w:w="0" w:type="dxa"/>
            <w:bottom w:w="0" w:type="dxa"/>
          </w:tblCellMar>
        </w:tblPrEx>
        <w:trPr>
          <w:jc w:val="center"/>
        </w:trPr>
        <w:tc>
          <w:tcPr>
            <w:tcW w:w="2214" w:type="dxa"/>
          </w:tcPr>
          <w:p w:rsidR="00170992" w:rsidRDefault="00170992" w:rsidP="00170992">
            <w:pPr>
              <w:pStyle w:val="BodyText"/>
              <w:jc w:val="center"/>
            </w:pPr>
            <w:r>
              <w:t>Exxon</w:t>
            </w:r>
          </w:p>
        </w:tc>
        <w:tc>
          <w:tcPr>
            <w:tcW w:w="2214" w:type="dxa"/>
          </w:tcPr>
          <w:p w:rsidR="00170992" w:rsidRDefault="00170992" w:rsidP="00170992">
            <w:pPr>
              <w:pStyle w:val="BodyText"/>
              <w:jc w:val="center"/>
            </w:pPr>
            <w:r>
              <w:t>.0159</w:t>
            </w:r>
          </w:p>
        </w:tc>
        <w:tc>
          <w:tcPr>
            <w:tcW w:w="2214" w:type="dxa"/>
          </w:tcPr>
          <w:p w:rsidR="00170992" w:rsidRDefault="00170992" w:rsidP="00170992">
            <w:pPr>
              <w:pStyle w:val="BodyText"/>
              <w:jc w:val="center"/>
            </w:pPr>
            <w:r>
              <w:t>.0023</w:t>
            </w:r>
          </w:p>
        </w:tc>
        <w:tc>
          <w:tcPr>
            <w:tcW w:w="2466" w:type="dxa"/>
          </w:tcPr>
          <w:p w:rsidR="00170992" w:rsidRDefault="00170992" w:rsidP="00170992">
            <w:pPr>
              <w:pStyle w:val="BodyText"/>
              <w:jc w:val="center"/>
            </w:pPr>
            <w:r>
              <w:t>.0148</w:t>
            </w:r>
          </w:p>
        </w:tc>
      </w:tr>
      <w:tr w:rsidR="00170992" w:rsidTr="00691807">
        <w:tblPrEx>
          <w:tblCellMar>
            <w:top w:w="0" w:type="dxa"/>
            <w:bottom w:w="0" w:type="dxa"/>
          </w:tblCellMar>
        </w:tblPrEx>
        <w:trPr>
          <w:jc w:val="center"/>
        </w:trPr>
        <w:tc>
          <w:tcPr>
            <w:tcW w:w="2214" w:type="dxa"/>
          </w:tcPr>
          <w:p w:rsidR="00170992" w:rsidRDefault="00170992" w:rsidP="00170992">
            <w:pPr>
              <w:pStyle w:val="BodyText"/>
              <w:jc w:val="center"/>
            </w:pPr>
            <w:r>
              <w:t>DisExx</w:t>
            </w:r>
          </w:p>
        </w:tc>
        <w:tc>
          <w:tcPr>
            <w:tcW w:w="2214" w:type="dxa"/>
          </w:tcPr>
          <w:p w:rsidR="00170992" w:rsidRDefault="00170992" w:rsidP="00170992">
            <w:pPr>
              <w:pStyle w:val="BodyText"/>
              <w:jc w:val="center"/>
            </w:pPr>
            <w:r>
              <w:t>.0174</w:t>
            </w:r>
          </w:p>
        </w:tc>
        <w:tc>
          <w:tcPr>
            <w:tcW w:w="2214" w:type="dxa"/>
          </w:tcPr>
          <w:p w:rsidR="00170992" w:rsidRDefault="00170992" w:rsidP="00170992">
            <w:pPr>
              <w:pStyle w:val="BodyText"/>
              <w:jc w:val="center"/>
            </w:pPr>
            <w:r>
              <w:t>.0033</w:t>
            </w:r>
          </w:p>
        </w:tc>
        <w:tc>
          <w:tcPr>
            <w:tcW w:w="2466" w:type="dxa"/>
          </w:tcPr>
          <w:p w:rsidR="00170992" w:rsidRDefault="00170992" w:rsidP="00170992">
            <w:pPr>
              <w:pStyle w:val="BodyText"/>
              <w:jc w:val="center"/>
            </w:pPr>
            <w:r>
              <w:t>.0158</w:t>
            </w:r>
          </w:p>
        </w:tc>
      </w:tr>
    </w:tbl>
    <w:p w:rsidR="00170992" w:rsidRDefault="00170992" w:rsidP="00170992">
      <w:pPr>
        <w:pStyle w:val="BodyText"/>
      </w:pPr>
    </w:p>
    <w:p w:rsidR="00170992" w:rsidRDefault="00170992" w:rsidP="00170992">
      <w:pPr>
        <w:pStyle w:val="BodyText"/>
      </w:pPr>
      <w:r>
        <w:t>Once again, a portfolio offers an improvement in long-term gains over investing 100% in either of the individual investments.</w:t>
      </w:r>
    </w:p>
    <w:p w:rsidR="00170992" w:rsidRDefault="00170992" w:rsidP="00170992">
      <w:pPr>
        <w:pStyle w:val="BodyText"/>
      </w:pPr>
    </w:p>
    <w:p w:rsidR="00170992" w:rsidRDefault="00170992" w:rsidP="00170992">
      <w:pPr>
        <w:pStyle w:val="BodyText"/>
      </w:pPr>
      <w:r>
        <w:t>For the equally-weighted portfolio of Disney and Exxon stocks, the return on the portfolio is just the average of the returns on the two stocks</w:t>
      </w:r>
    </w:p>
    <w:p w:rsidR="00170992" w:rsidRDefault="00170992" w:rsidP="00170992">
      <w:pPr>
        <w:pStyle w:val="BodyText"/>
      </w:pPr>
    </w:p>
    <w:p w:rsidR="00170992" w:rsidRDefault="00C7378E" w:rsidP="00170992">
      <w:pPr>
        <w:pStyle w:val="BodyText"/>
        <w:jc w:val="center"/>
      </w:pPr>
      <w:r>
        <w:t>Avg(DisExx) = .017</w:t>
      </w:r>
      <w:r w:rsidR="00170992">
        <w:t>4 = .5(.0190) + .5(.0159)</w:t>
      </w:r>
    </w:p>
    <w:p w:rsidR="00170992" w:rsidRDefault="00170992" w:rsidP="00170992">
      <w:pPr>
        <w:pStyle w:val="BodyText"/>
      </w:pPr>
    </w:p>
    <w:p w:rsidR="00170992" w:rsidRDefault="00170992" w:rsidP="00A62DC2">
      <w:pPr>
        <w:pStyle w:val="BodyText"/>
      </w:pPr>
      <w:r>
        <w:t>but for the variance we find</w:t>
      </w:r>
      <w:r w:rsidR="00A62DC2">
        <w:t xml:space="preserve">  </w:t>
      </w:r>
      <w:r>
        <w:t xml:space="preserve">Var(DisExx) = .0033 </w:t>
      </w:r>
      <w:r>
        <w:sym w:font="Symbol" w:char="F0B9"/>
      </w:r>
      <w:r>
        <w:t xml:space="preserve"> .5</w:t>
      </w:r>
      <w:r>
        <w:rPr>
          <w:vertAlign w:val="superscript"/>
        </w:rPr>
        <w:t>2</w:t>
      </w:r>
      <w:r>
        <w:t>(.0082) + .5</w:t>
      </w:r>
      <w:r>
        <w:rPr>
          <w:vertAlign w:val="superscript"/>
        </w:rPr>
        <w:t>2</w:t>
      </w:r>
      <w:r>
        <w:t>(.0023)</w:t>
      </w:r>
    </w:p>
    <w:p w:rsidR="00170992" w:rsidRDefault="00170992" w:rsidP="00170992">
      <w:pPr>
        <w:pStyle w:val="BodyText"/>
      </w:pPr>
      <w:r>
        <w:t>which was the formula we used for Pink. What’s missing?</w:t>
      </w:r>
    </w:p>
    <w:p w:rsidR="00170992" w:rsidRDefault="00170992" w:rsidP="00170992">
      <w:pPr>
        <w:pStyle w:val="BodyText"/>
      </w:pPr>
    </w:p>
    <w:p w:rsidR="00A62DC2" w:rsidRDefault="00A62DC2" w:rsidP="00A62DC2">
      <w:pPr>
        <w:pStyle w:val="Heading1"/>
      </w:pPr>
      <w:r w:rsidRPr="0061401E">
        <w:rPr>
          <w:sz w:val="40"/>
          <w:szCs w:val="40"/>
        </w:rPr>
        <w:t>Role of Covariance</w:t>
      </w:r>
    </w:p>
    <w:p w:rsidR="00170992" w:rsidRDefault="00770F45" w:rsidP="00170992">
      <w:pPr>
        <w:pStyle w:val="BodyText"/>
      </w:pPr>
      <w:r>
        <w:t>It turns out that</w:t>
      </w:r>
      <w:r w:rsidR="00170992" w:rsidRPr="0061401E">
        <w:rPr>
          <w:rStyle w:val="FootnoteReference"/>
          <w:sz w:val="28"/>
          <w:szCs w:val="28"/>
        </w:rPr>
        <w:footnoteReference w:id="8"/>
      </w:r>
      <w:r w:rsidR="00170992">
        <w:t xml:space="preserve"> that returns on Disney and Exxon are </w:t>
      </w:r>
      <w:r>
        <w:t>dependent</w:t>
      </w:r>
      <w:r w:rsidR="00170992">
        <w:t>, though only weakly.</w:t>
      </w:r>
    </w:p>
    <w:p w:rsidR="00170992" w:rsidRDefault="00170992" w:rsidP="00170992">
      <w:pPr>
        <w:pStyle w:val="BodyText"/>
      </w:pPr>
    </w:p>
    <w:p w:rsidR="00170992" w:rsidRPr="008E02D9" w:rsidRDefault="00B942D8" w:rsidP="00170992">
      <w:pPr>
        <w:pStyle w:val="BodyText"/>
        <w:jc w:val="center"/>
      </w:pPr>
      <w:r>
        <w:rPr>
          <w:noProof/>
        </w:rPr>
        <w:drawing>
          <wp:inline distT="0" distB="0" distL="0" distR="0">
            <wp:extent cx="3962400" cy="3647440"/>
            <wp:effectExtent l="2540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srcRect/>
                    <a:stretch>
                      <a:fillRect/>
                    </a:stretch>
                  </pic:blipFill>
                  <pic:spPr bwMode="auto">
                    <a:xfrm>
                      <a:off x="0" y="0"/>
                      <a:ext cx="3962400" cy="3647440"/>
                    </a:xfrm>
                    <a:prstGeom prst="rect">
                      <a:avLst/>
                    </a:prstGeom>
                    <a:noFill/>
                    <a:ln w="9525">
                      <a:noFill/>
                      <a:miter lim="800000"/>
                      <a:headEnd/>
                      <a:tailEnd/>
                    </a:ln>
                  </pic:spPr>
                </pic:pic>
              </a:graphicData>
            </a:graphic>
          </wp:inline>
        </w:drawing>
      </w:r>
    </w:p>
    <w:p w:rsidR="00170992" w:rsidRDefault="00170992" w:rsidP="00170992">
      <w:pPr>
        <w:pStyle w:val="BodyText"/>
      </w:pPr>
    </w:p>
    <w:p w:rsidR="00170992" w:rsidRDefault="00170992" w:rsidP="00170992">
      <w:pPr>
        <w:pStyle w:val="BodyText"/>
      </w:pPr>
      <w:r>
        <w:t xml:space="preserve">The </w:t>
      </w:r>
      <w:r w:rsidR="009600DA">
        <w:t xml:space="preserve">sample </w:t>
      </w:r>
      <w:r>
        <w:t>correlation between Disney and Exxon is .298</w:t>
      </w:r>
      <w:r w:rsidR="00E07780">
        <w:t>8</w:t>
      </w:r>
      <w:r>
        <w:t>.</w:t>
      </w:r>
    </w:p>
    <w:p w:rsidR="00170992" w:rsidRDefault="00770F45" w:rsidP="00170992">
      <w:pPr>
        <w:pStyle w:val="BodyText"/>
      </w:pPr>
      <w:r>
        <w:t xml:space="preserve">From the relationship </w:t>
      </w:r>
      <w:r w:rsidRPr="00770F45">
        <w:rPr>
          <w:i/>
        </w:rPr>
        <w:t>r</w:t>
      </w:r>
      <w:r w:rsidRPr="00770F45">
        <w:rPr>
          <w:i/>
          <w:vertAlign w:val="subscript"/>
        </w:rPr>
        <w:t>xy</w:t>
      </w:r>
      <w:r w:rsidRPr="00770F45">
        <w:rPr>
          <w:i/>
        </w:rPr>
        <w:t xml:space="preserve"> = s</w:t>
      </w:r>
      <w:r w:rsidRPr="00770F45">
        <w:rPr>
          <w:i/>
          <w:vertAlign w:val="subscript"/>
        </w:rPr>
        <w:t>xy</w:t>
      </w:r>
      <w:r w:rsidRPr="00770F45">
        <w:rPr>
          <w:i/>
        </w:rPr>
        <w:t>/s</w:t>
      </w:r>
      <w:r w:rsidRPr="00770F45">
        <w:rPr>
          <w:i/>
          <w:vertAlign w:val="subscript"/>
        </w:rPr>
        <w:t>x</w:t>
      </w:r>
      <w:r w:rsidRPr="00770F45">
        <w:rPr>
          <w:i/>
        </w:rPr>
        <w:t>s</w:t>
      </w:r>
      <w:r w:rsidRPr="00770F45">
        <w:rPr>
          <w:i/>
          <w:vertAlign w:val="subscript"/>
        </w:rPr>
        <w:t>y</w:t>
      </w:r>
      <w:r>
        <w:t xml:space="preserve"> on p. 5-4, we can use this output to obtain the covariance between Disney and Exxon </w:t>
      </w:r>
    </w:p>
    <w:p w:rsidR="00770F45" w:rsidRDefault="00770F45" w:rsidP="00170992">
      <w:pPr>
        <w:pStyle w:val="BodyText"/>
      </w:pPr>
    </w:p>
    <w:p w:rsidR="00770F45" w:rsidRDefault="00770F45" w:rsidP="00770F45">
      <w:pPr>
        <w:pStyle w:val="BodyText"/>
        <w:jc w:val="center"/>
      </w:pPr>
      <w:r w:rsidRPr="00770F45">
        <w:rPr>
          <w:i/>
        </w:rPr>
        <w:t>s</w:t>
      </w:r>
      <w:r w:rsidRPr="00770F45">
        <w:rPr>
          <w:i/>
          <w:vertAlign w:val="subscript"/>
        </w:rPr>
        <w:t>xy</w:t>
      </w:r>
      <w:r>
        <w:t xml:space="preserve"> = </w:t>
      </w:r>
      <w:r w:rsidR="008F27B9">
        <w:t>.</w:t>
      </w:r>
      <w:r w:rsidR="008315F3">
        <w:t>0013</w:t>
      </w:r>
      <w:r>
        <w:t xml:space="preserve"> = (.298</w:t>
      </w:r>
      <w:r w:rsidR="008315F3">
        <w:t>8</w:t>
      </w:r>
      <w:r>
        <w:t>) (.090</w:t>
      </w:r>
      <w:r w:rsidR="008315F3">
        <w:t>3</w:t>
      </w:r>
      <w:r>
        <w:t>)(.0484)</w:t>
      </w:r>
    </w:p>
    <w:p w:rsidR="0099532C" w:rsidRDefault="0099532C" w:rsidP="00953C9A">
      <w:pPr>
        <w:pStyle w:val="BodyText"/>
      </w:pPr>
    </w:p>
    <w:p w:rsidR="0099532C" w:rsidRDefault="0099532C" w:rsidP="00953C9A">
      <w:pPr>
        <w:pStyle w:val="BodyText"/>
      </w:pPr>
    </w:p>
    <w:p w:rsidR="00753F7F" w:rsidRDefault="00753F7F" w:rsidP="00953C9A">
      <w:pPr>
        <w:pStyle w:val="BodyText"/>
      </w:pPr>
      <w:r>
        <w:t>Using the covariance, we can see that .0033, the variance of DissExx on p. 5-14, is obtained using the full formula</w:t>
      </w:r>
      <w:r w:rsidRPr="00753F7F">
        <w:rPr>
          <w:rStyle w:val="FootnoteReference"/>
          <w:position w:val="6"/>
        </w:rPr>
        <w:footnoteReference w:id="9"/>
      </w:r>
      <w:r>
        <w:t xml:space="preserve"> for the variance of a weighted sum (Fact #2, p. 5-9), </w:t>
      </w:r>
    </w:p>
    <w:p w:rsidR="00953C9A" w:rsidRDefault="00953C9A" w:rsidP="00953C9A">
      <w:pPr>
        <w:pStyle w:val="BodyText"/>
      </w:pPr>
    </w:p>
    <w:p w:rsidR="00953C9A" w:rsidRDefault="00953C9A" w:rsidP="00953C9A">
      <w:pPr>
        <w:pStyle w:val="BodyText"/>
      </w:pPr>
    </w:p>
    <w:p w:rsidR="00953C9A" w:rsidRDefault="00953C9A" w:rsidP="00953C9A">
      <w:pPr>
        <w:pStyle w:val="BodyText"/>
        <w:jc w:val="center"/>
      </w:pPr>
      <w:r>
        <w:t>.0033 = .5</w:t>
      </w:r>
      <w:r>
        <w:rPr>
          <w:vertAlign w:val="superscript"/>
        </w:rPr>
        <w:t>2</w:t>
      </w:r>
      <w:r>
        <w:t>(.0082) + .5</w:t>
      </w:r>
      <w:r>
        <w:rPr>
          <w:vertAlign w:val="superscript"/>
        </w:rPr>
        <w:t>2</w:t>
      </w:r>
      <w:r>
        <w:t>(.0023) + 2(.5)(.5)</w:t>
      </w:r>
      <w:r w:rsidR="00C76D27">
        <w:t>(.0013</w:t>
      </w:r>
      <w:r w:rsidR="00753F7F">
        <w:t>)</w:t>
      </w:r>
    </w:p>
    <w:p w:rsidR="00953C9A" w:rsidRDefault="00953C9A" w:rsidP="00953C9A">
      <w:pPr>
        <w:pStyle w:val="BodyText"/>
      </w:pPr>
    </w:p>
    <w:p w:rsidR="00753F7F" w:rsidRDefault="00753F7F" w:rsidP="00953C9A">
      <w:pPr>
        <w:pStyle w:val="BodyText"/>
      </w:pPr>
    </w:p>
    <w:p w:rsidR="00753F7F" w:rsidRDefault="00753F7F" w:rsidP="00953C9A">
      <w:pPr>
        <w:pStyle w:val="BodyText"/>
      </w:pPr>
    </w:p>
    <w:p w:rsidR="00953C9A" w:rsidRDefault="00953C9A" w:rsidP="00953C9A">
      <w:pPr>
        <w:pStyle w:val="BodyText"/>
      </w:pPr>
      <w:r>
        <w:t xml:space="preserve">Would a smaller or a larger covariance value </w:t>
      </w:r>
      <w:r w:rsidR="00753F7F">
        <w:t>have been</w:t>
      </w:r>
      <w:r>
        <w:t xml:space="preserve"> preferable?</w:t>
      </w:r>
    </w:p>
    <w:p w:rsidR="00753F7F" w:rsidRDefault="00753F7F" w:rsidP="00170992">
      <w:pPr>
        <w:pStyle w:val="BodyText"/>
      </w:pPr>
    </w:p>
    <w:p w:rsidR="00170992" w:rsidRDefault="00A72160" w:rsidP="00170992">
      <w:pPr>
        <w:pStyle w:val="BodyText"/>
      </w:pPr>
      <w:r>
        <w:br w:type="page"/>
      </w:r>
      <w:r w:rsidR="00170992">
        <w:t>Let’s now consider pairing Disney with McDonald’s which had the third largest volatility adjusted return, at .0142.</w:t>
      </w:r>
    </w:p>
    <w:p w:rsidR="00170992" w:rsidRDefault="00170992" w:rsidP="00170992">
      <w:pPr>
        <w:pStyle w:val="BodyText"/>
      </w:pPr>
    </w:p>
    <w:p w:rsidR="00170992" w:rsidRPr="00483C0D" w:rsidRDefault="00B942D8" w:rsidP="00170992">
      <w:pPr>
        <w:pStyle w:val="BodyText"/>
        <w:jc w:val="center"/>
      </w:pPr>
      <w:r>
        <w:rPr>
          <w:noProof/>
        </w:rPr>
        <w:drawing>
          <wp:inline distT="0" distB="0" distL="0" distR="0">
            <wp:extent cx="4328160" cy="3921760"/>
            <wp:effectExtent l="2540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srcRect/>
                    <a:stretch>
                      <a:fillRect/>
                    </a:stretch>
                  </pic:blipFill>
                  <pic:spPr bwMode="auto">
                    <a:xfrm>
                      <a:off x="0" y="0"/>
                      <a:ext cx="4328160" cy="3921760"/>
                    </a:xfrm>
                    <a:prstGeom prst="rect">
                      <a:avLst/>
                    </a:prstGeom>
                    <a:noFill/>
                    <a:ln w="9525">
                      <a:noFill/>
                      <a:miter lim="800000"/>
                      <a:headEnd/>
                      <a:tailEnd/>
                    </a:ln>
                  </pic:spPr>
                </pic:pic>
              </a:graphicData>
            </a:graphic>
          </wp:inline>
        </w:drawing>
      </w:r>
    </w:p>
    <w:p w:rsidR="00170992" w:rsidRDefault="00170992" w:rsidP="00170992">
      <w:pPr>
        <w:pStyle w:val="BodyText"/>
      </w:pPr>
    </w:p>
    <w:p w:rsidR="00170992" w:rsidRDefault="00170992" w:rsidP="00170992">
      <w:pPr>
        <w:pStyle w:val="BodyText"/>
      </w:pPr>
      <w:r>
        <w:br w:type="page"/>
        <w:t>Compared to Exxon, McDonald’s has a larger average return .0164, but McDonald’s also has a larger variance (.0044) and a higher correlation (.557) with Disney. The plot confirms the stronger positive relationship (notice the more flattened elliptical shape).</w:t>
      </w:r>
    </w:p>
    <w:p w:rsidR="00F5143E" w:rsidRDefault="00F5143E" w:rsidP="00170992">
      <w:pPr>
        <w:pStyle w:val="BodyText"/>
      </w:pPr>
    </w:p>
    <w:p w:rsidR="00170992" w:rsidRDefault="00170992" w:rsidP="00170992">
      <w:pPr>
        <w:pStyle w:val="BodyText"/>
      </w:pPr>
      <w:r>
        <w:t xml:space="preserve">For the equally-weighted portfolio of Disney and McDonald’s, we obtain </w:t>
      </w:r>
    </w:p>
    <w:p w:rsidR="00170992" w:rsidRDefault="00170992" w:rsidP="00170992">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14"/>
        <w:gridCol w:w="2214"/>
        <w:gridCol w:w="2214"/>
        <w:gridCol w:w="2214"/>
      </w:tblGrid>
      <w:tr w:rsidR="00170992">
        <w:tblPrEx>
          <w:tblCellMar>
            <w:top w:w="0" w:type="dxa"/>
            <w:bottom w:w="0" w:type="dxa"/>
          </w:tblCellMar>
        </w:tblPrEx>
        <w:trPr>
          <w:jc w:val="center"/>
        </w:trPr>
        <w:tc>
          <w:tcPr>
            <w:tcW w:w="2214" w:type="dxa"/>
          </w:tcPr>
          <w:p w:rsidR="00170992" w:rsidRDefault="00170992" w:rsidP="00170992">
            <w:pPr>
              <w:pStyle w:val="BodyText"/>
              <w:jc w:val="center"/>
            </w:pPr>
            <w:r>
              <w:t>Investment</w:t>
            </w:r>
          </w:p>
        </w:tc>
        <w:tc>
          <w:tcPr>
            <w:tcW w:w="2214" w:type="dxa"/>
          </w:tcPr>
          <w:p w:rsidR="00170992" w:rsidRDefault="00170992" w:rsidP="00170992">
            <w:pPr>
              <w:pStyle w:val="BodyText"/>
              <w:jc w:val="center"/>
            </w:pPr>
            <w:r>
              <w:t>Average</w:t>
            </w:r>
          </w:p>
        </w:tc>
        <w:tc>
          <w:tcPr>
            <w:tcW w:w="2214" w:type="dxa"/>
          </w:tcPr>
          <w:p w:rsidR="00170992" w:rsidRDefault="00170992" w:rsidP="00170992">
            <w:pPr>
              <w:pStyle w:val="BodyText"/>
              <w:jc w:val="center"/>
            </w:pPr>
            <w:r>
              <w:t>Variance</w:t>
            </w:r>
          </w:p>
        </w:tc>
        <w:tc>
          <w:tcPr>
            <w:tcW w:w="2214" w:type="dxa"/>
          </w:tcPr>
          <w:p w:rsidR="00170992" w:rsidRDefault="00170992" w:rsidP="00170992">
            <w:pPr>
              <w:pStyle w:val="BodyText"/>
              <w:jc w:val="center"/>
            </w:pPr>
            <w:r>
              <w:t>Avg – Var/2</w:t>
            </w:r>
          </w:p>
        </w:tc>
      </w:tr>
      <w:tr w:rsidR="00170992">
        <w:tblPrEx>
          <w:tblCellMar>
            <w:top w:w="0" w:type="dxa"/>
            <w:bottom w:w="0" w:type="dxa"/>
          </w:tblCellMar>
        </w:tblPrEx>
        <w:trPr>
          <w:jc w:val="center"/>
        </w:trPr>
        <w:tc>
          <w:tcPr>
            <w:tcW w:w="2214" w:type="dxa"/>
          </w:tcPr>
          <w:p w:rsidR="00170992" w:rsidRDefault="00170992" w:rsidP="00170992">
            <w:pPr>
              <w:pStyle w:val="BodyText"/>
              <w:jc w:val="center"/>
            </w:pPr>
            <w:r>
              <w:t>Disney</w:t>
            </w:r>
          </w:p>
        </w:tc>
        <w:tc>
          <w:tcPr>
            <w:tcW w:w="2214" w:type="dxa"/>
          </w:tcPr>
          <w:p w:rsidR="00170992" w:rsidRDefault="00170992" w:rsidP="00170992">
            <w:pPr>
              <w:pStyle w:val="BodyText"/>
              <w:jc w:val="center"/>
            </w:pPr>
            <w:r>
              <w:t>.0190</w:t>
            </w:r>
          </w:p>
        </w:tc>
        <w:tc>
          <w:tcPr>
            <w:tcW w:w="2214" w:type="dxa"/>
          </w:tcPr>
          <w:p w:rsidR="00170992" w:rsidRDefault="00170992" w:rsidP="00170992">
            <w:pPr>
              <w:pStyle w:val="BodyText"/>
              <w:jc w:val="center"/>
            </w:pPr>
            <w:r>
              <w:t>.0082</w:t>
            </w:r>
          </w:p>
        </w:tc>
        <w:tc>
          <w:tcPr>
            <w:tcW w:w="2214" w:type="dxa"/>
          </w:tcPr>
          <w:p w:rsidR="00170992" w:rsidRDefault="00170992" w:rsidP="00170992">
            <w:pPr>
              <w:pStyle w:val="BodyText"/>
              <w:jc w:val="center"/>
            </w:pPr>
            <w:r>
              <w:t>.0149</w:t>
            </w:r>
          </w:p>
        </w:tc>
      </w:tr>
      <w:tr w:rsidR="00170992">
        <w:tblPrEx>
          <w:tblCellMar>
            <w:top w:w="0" w:type="dxa"/>
            <w:bottom w:w="0" w:type="dxa"/>
          </w:tblCellMar>
        </w:tblPrEx>
        <w:trPr>
          <w:jc w:val="center"/>
        </w:trPr>
        <w:tc>
          <w:tcPr>
            <w:tcW w:w="2214" w:type="dxa"/>
          </w:tcPr>
          <w:p w:rsidR="00170992" w:rsidRDefault="00170992" w:rsidP="00170992">
            <w:pPr>
              <w:pStyle w:val="BodyText"/>
              <w:jc w:val="center"/>
            </w:pPr>
            <w:r>
              <w:t>McDonald’s</w:t>
            </w:r>
          </w:p>
        </w:tc>
        <w:tc>
          <w:tcPr>
            <w:tcW w:w="2214" w:type="dxa"/>
          </w:tcPr>
          <w:p w:rsidR="00170992" w:rsidRDefault="00170992" w:rsidP="00170992">
            <w:pPr>
              <w:pStyle w:val="BodyText"/>
              <w:jc w:val="center"/>
            </w:pPr>
            <w:r>
              <w:t>.0164</w:t>
            </w:r>
          </w:p>
        </w:tc>
        <w:tc>
          <w:tcPr>
            <w:tcW w:w="2214" w:type="dxa"/>
          </w:tcPr>
          <w:p w:rsidR="00170992" w:rsidRDefault="00170992" w:rsidP="00170992">
            <w:pPr>
              <w:pStyle w:val="BodyText"/>
              <w:jc w:val="center"/>
            </w:pPr>
            <w:r>
              <w:t>.0044</w:t>
            </w:r>
          </w:p>
        </w:tc>
        <w:tc>
          <w:tcPr>
            <w:tcW w:w="2214" w:type="dxa"/>
          </w:tcPr>
          <w:p w:rsidR="00170992" w:rsidRDefault="00170992" w:rsidP="00170992">
            <w:pPr>
              <w:pStyle w:val="BodyText"/>
              <w:jc w:val="center"/>
            </w:pPr>
            <w:r>
              <w:t>.0142</w:t>
            </w:r>
          </w:p>
        </w:tc>
      </w:tr>
      <w:tr w:rsidR="00170992">
        <w:tblPrEx>
          <w:tblCellMar>
            <w:top w:w="0" w:type="dxa"/>
            <w:bottom w:w="0" w:type="dxa"/>
          </w:tblCellMar>
        </w:tblPrEx>
        <w:trPr>
          <w:jc w:val="center"/>
        </w:trPr>
        <w:tc>
          <w:tcPr>
            <w:tcW w:w="2214" w:type="dxa"/>
          </w:tcPr>
          <w:p w:rsidR="00170992" w:rsidRDefault="00170992" w:rsidP="00170992">
            <w:pPr>
              <w:pStyle w:val="BodyText"/>
              <w:jc w:val="center"/>
            </w:pPr>
            <w:r>
              <w:t>DisMcD</w:t>
            </w:r>
          </w:p>
        </w:tc>
        <w:tc>
          <w:tcPr>
            <w:tcW w:w="2214" w:type="dxa"/>
          </w:tcPr>
          <w:p w:rsidR="00170992" w:rsidRDefault="00170992" w:rsidP="00170992">
            <w:pPr>
              <w:pStyle w:val="BodyText"/>
              <w:jc w:val="center"/>
            </w:pPr>
            <w:r>
              <w:t>.0177</w:t>
            </w:r>
          </w:p>
        </w:tc>
        <w:tc>
          <w:tcPr>
            <w:tcW w:w="2214" w:type="dxa"/>
          </w:tcPr>
          <w:p w:rsidR="00170992" w:rsidRDefault="00170992" w:rsidP="00170992">
            <w:pPr>
              <w:pStyle w:val="BodyText"/>
              <w:jc w:val="center"/>
            </w:pPr>
            <w:r>
              <w:t>.0048</w:t>
            </w:r>
          </w:p>
        </w:tc>
        <w:tc>
          <w:tcPr>
            <w:tcW w:w="2214" w:type="dxa"/>
          </w:tcPr>
          <w:p w:rsidR="00170992" w:rsidRDefault="00170992" w:rsidP="00170992">
            <w:pPr>
              <w:pStyle w:val="BodyText"/>
              <w:jc w:val="center"/>
            </w:pPr>
            <w:r>
              <w:t>.0153</w:t>
            </w:r>
          </w:p>
        </w:tc>
      </w:tr>
    </w:tbl>
    <w:p w:rsidR="00170992" w:rsidRDefault="00170992" w:rsidP="00170992">
      <w:pPr>
        <w:pStyle w:val="BodyText"/>
      </w:pPr>
    </w:p>
    <w:p w:rsidR="00170992" w:rsidRDefault="00170992" w:rsidP="00170992">
      <w:pPr>
        <w:pStyle w:val="BodyText"/>
      </w:pPr>
    </w:p>
    <w:p w:rsidR="00953C9A" w:rsidRPr="00B1092C" w:rsidRDefault="00F5143E" w:rsidP="00B1092C">
      <w:pPr>
        <w:pStyle w:val="BodyText"/>
      </w:pPr>
      <w:r>
        <w:t>Although the</w:t>
      </w:r>
      <w:r w:rsidR="00170992">
        <w:t xml:space="preserve"> portfolio DisMcD </w:t>
      </w:r>
      <w:r>
        <w:t xml:space="preserve">has a higher average return than DisExx, it </w:t>
      </w:r>
      <w:r w:rsidR="00170992">
        <w:t>does not outperform DisExx. Why?</w:t>
      </w:r>
    </w:p>
    <w:p w:rsidR="00B1092C" w:rsidRDefault="00B1092C" w:rsidP="00953C9A">
      <w:pPr>
        <w:pStyle w:val="BodyText"/>
      </w:pPr>
    </w:p>
    <w:p w:rsidR="008F27B9" w:rsidRDefault="008F27B9" w:rsidP="00953C9A">
      <w:pPr>
        <w:pStyle w:val="BodyText"/>
      </w:pPr>
    </w:p>
    <w:p w:rsidR="00953C9A" w:rsidRDefault="00953C9A" w:rsidP="00953C9A">
      <w:pPr>
        <w:pStyle w:val="BodyText"/>
      </w:pPr>
      <w:r>
        <w:t xml:space="preserve">In looking to form a portfolio to get higher returns, might it make sense to  </w:t>
      </w:r>
    </w:p>
    <w:p w:rsidR="00953C9A" w:rsidRDefault="00953C9A" w:rsidP="00953C9A">
      <w:pPr>
        <w:pStyle w:val="BodyText"/>
      </w:pPr>
    </w:p>
    <w:p w:rsidR="00953C9A" w:rsidRDefault="00953C9A" w:rsidP="00B1092C">
      <w:pPr>
        <w:pStyle w:val="BodyQuotation"/>
        <w:ind w:left="0" w:firstLine="720"/>
      </w:pPr>
      <w:r>
        <w:t>use other weights?</w:t>
      </w:r>
    </w:p>
    <w:p w:rsidR="00953C9A" w:rsidRDefault="00953C9A" w:rsidP="00B1092C">
      <w:pPr>
        <w:pStyle w:val="BodyQuotation"/>
      </w:pPr>
      <w:r>
        <w:t>use other companies?</w:t>
      </w:r>
    </w:p>
    <w:p w:rsidR="00953C9A" w:rsidRDefault="00953C9A" w:rsidP="00953C9A">
      <w:pPr>
        <w:pStyle w:val="BodyQuotation"/>
      </w:pPr>
      <w:r>
        <w:t>use more than two companies?</w:t>
      </w:r>
    </w:p>
    <w:p w:rsidR="00170992" w:rsidRPr="002708DA" w:rsidRDefault="00170992" w:rsidP="00170992">
      <w:pPr>
        <w:pStyle w:val="Heading1"/>
        <w:rPr>
          <w:sz w:val="40"/>
          <w:szCs w:val="40"/>
        </w:rPr>
      </w:pPr>
      <w:r>
        <w:rPr>
          <w:sz w:val="40"/>
          <w:szCs w:val="40"/>
        </w:rPr>
        <w:br w:type="page"/>
      </w:r>
      <w:r w:rsidRPr="002708DA">
        <w:rPr>
          <w:sz w:val="40"/>
          <w:szCs w:val="40"/>
        </w:rPr>
        <w:t>Constructing an “Optimal” Portfolio</w:t>
      </w:r>
    </w:p>
    <w:p w:rsidR="00170992" w:rsidRDefault="00170992" w:rsidP="00170992">
      <w:pPr>
        <w:pStyle w:val="BodyText"/>
      </w:pPr>
      <w:r>
        <w:t>The pairwise portfolios that we have considered thus far put equal weight on the two stocks in the portfolio.</w:t>
      </w:r>
    </w:p>
    <w:p w:rsidR="00170992" w:rsidRDefault="00170992" w:rsidP="00170992">
      <w:pPr>
        <w:pStyle w:val="BodyText"/>
      </w:pPr>
    </w:p>
    <w:p w:rsidR="00170992" w:rsidRDefault="00170992" w:rsidP="00170992">
      <w:pPr>
        <w:pStyle w:val="BodyText"/>
      </w:pPr>
      <w:r>
        <w:t>More generally, for two investments with returns X and Y, we could consider portfolios of the form</w:t>
      </w:r>
    </w:p>
    <w:p w:rsidR="00170992" w:rsidRDefault="00170992" w:rsidP="00170992">
      <w:pPr>
        <w:pStyle w:val="BodyText"/>
        <w:jc w:val="center"/>
      </w:pPr>
      <w:r>
        <w:t xml:space="preserve">Z = </w:t>
      </w:r>
      <w:r>
        <w:rPr>
          <w:i/>
        </w:rPr>
        <w:t>p</w:t>
      </w:r>
      <w:r>
        <w:t xml:space="preserve"> X + (1-</w:t>
      </w:r>
      <w:r>
        <w:rPr>
          <w:i/>
        </w:rPr>
        <w:t>p</w:t>
      </w:r>
      <w:r>
        <w:t>) Y</w:t>
      </w:r>
    </w:p>
    <w:p w:rsidR="00170992" w:rsidRDefault="00170992" w:rsidP="00170992">
      <w:pPr>
        <w:pStyle w:val="BodyText"/>
      </w:pPr>
    </w:p>
    <w:p w:rsidR="00170992" w:rsidRDefault="00170992" w:rsidP="00170992">
      <w:pPr>
        <w:pStyle w:val="BodyText"/>
      </w:pPr>
      <w:r>
        <w:t xml:space="preserve">where </w:t>
      </w:r>
      <w:r>
        <w:rPr>
          <w:i/>
        </w:rPr>
        <w:t>p</w:t>
      </w:r>
      <w:r>
        <w:t xml:space="preserve"> is the proportion</w:t>
      </w:r>
      <w:r w:rsidRPr="002708DA">
        <w:rPr>
          <w:rStyle w:val="FootnoteReference"/>
          <w:sz w:val="28"/>
          <w:szCs w:val="28"/>
        </w:rPr>
        <w:footnoteReference w:id="10"/>
      </w:r>
      <w:r>
        <w:t xml:space="preserve"> of the total invested in X.</w:t>
      </w:r>
    </w:p>
    <w:p w:rsidR="00170992" w:rsidRDefault="00170992" w:rsidP="00170992">
      <w:pPr>
        <w:pStyle w:val="BodyText"/>
      </w:pPr>
    </w:p>
    <w:p w:rsidR="00170992" w:rsidRDefault="00170992" w:rsidP="00170992">
      <w:pPr>
        <w:pStyle w:val="BodyText"/>
      </w:pPr>
    </w:p>
    <w:p w:rsidR="00170992" w:rsidRDefault="00170992" w:rsidP="00170992">
      <w:pPr>
        <w:pStyle w:val="BodyText"/>
      </w:pPr>
      <w:r>
        <w:t>Given the means, variances, and covariance between X and Y, we can use our previous facts to obtain</w:t>
      </w:r>
    </w:p>
    <w:p w:rsidR="00170992" w:rsidRDefault="00170992" w:rsidP="00170992">
      <w:pPr>
        <w:pStyle w:val="BodyText"/>
      </w:pPr>
    </w:p>
    <w:p w:rsidR="00170992" w:rsidRDefault="00170992" w:rsidP="00170992">
      <w:pPr>
        <w:pStyle w:val="BodyText"/>
        <w:jc w:val="center"/>
      </w:pPr>
      <w:r>
        <w:t xml:space="preserve">E(Z) = </w:t>
      </w:r>
      <w:r>
        <w:rPr>
          <w:i/>
        </w:rPr>
        <w:t>p</w:t>
      </w:r>
      <w:r>
        <w:t xml:space="preserve"> E(X) + (1-</w:t>
      </w:r>
      <w:r>
        <w:rPr>
          <w:i/>
        </w:rPr>
        <w:t>p</w:t>
      </w:r>
      <w:r>
        <w:t>) E(Y)</w:t>
      </w:r>
    </w:p>
    <w:p w:rsidR="00170992" w:rsidRDefault="00170992" w:rsidP="00170992">
      <w:pPr>
        <w:pStyle w:val="BodyText"/>
        <w:jc w:val="center"/>
      </w:pPr>
    </w:p>
    <w:p w:rsidR="00170992" w:rsidRDefault="00170992" w:rsidP="00170992">
      <w:pPr>
        <w:pStyle w:val="BodyText"/>
        <w:jc w:val="center"/>
      </w:pPr>
      <w:r>
        <w:t xml:space="preserve">Var(Z) = </w:t>
      </w:r>
      <w:r>
        <w:rPr>
          <w:i/>
        </w:rPr>
        <w:t>p</w:t>
      </w:r>
      <w:r>
        <w:rPr>
          <w:vertAlign w:val="superscript"/>
        </w:rPr>
        <w:t>2</w:t>
      </w:r>
      <w:r>
        <w:t xml:space="preserve"> Var(X) + (1-</w:t>
      </w:r>
      <w:r>
        <w:rPr>
          <w:i/>
        </w:rPr>
        <w:t>p</w:t>
      </w:r>
      <w:r>
        <w:t>)</w:t>
      </w:r>
      <w:r>
        <w:rPr>
          <w:vertAlign w:val="superscript"/>
        </w:rPr>
        <w:t>2</w:t>
      </w:r>
      <w:r>
        <w:t xml:space="preserve"> Var(Y) + 2</w:t>
      </w:r>
      <w:r>
        <w:rPr>
          <w:i/>
        </w:rPr>
        <w:t>p</w:t>
      </w:r>
      <w:r>
        <w:t>(1-</w:t>
      </w:r>
      <w:r>
        <w:rPr>
          <w:i/>
        </w:rPr>
        <w:t>p</w:t>
      </w:r>
      <w:r>
        <w:t>)</w:t>
      </w:r>
      <w:r>
        <w:rPr>
          <w:vertAlign w:val="subscript"/>
        </w:rPr>
        <w:t xml:space="preserve"> </w:t>
      </w:r>
      <w:r>
        <w:t>Cov(X,Y)</w:t>
      </w:r>
    </w:p>
    <w:p w:rsidR="00170992" w:rsidRDefault="00170992" w:rsidP="00170992">
      <w:pPr>
        <w:pStyle w:val="BodyText"/>
      </w:pPr>
    </w:p>
    <w:p w:rsidR="00170992" w:rsidRDefault="00170992" w:rsidP="00170992">
      <w:pPr>
        <w:pStyle w:val="BodyText"/>
      </w:pPr>
      <w:r>
        <w:br w:type="page"/>
        <w:t xml:space="preserve">An “optimal” portfolio can then be obtained by choosing the value of </w:t>
      </w:r>
      <w:r>
        <w:rPr>
          <w:i/>
        </w:rPr>
        <w:t>p</w:t>
      </w:r>
      <w:r>
        <w:t xml:space="preserve"> which maximizes the volatility adjusted return, E(Z) – Var(Z)/2.</w:t>
      </w:r>
    </w:p>
    <w:p w:rsidR="00170992" w:rsidRDefault="00170992" w:rsidP="00170992">
      <w:pPr>
        <w:pStyle w:val="BodyText"/>
      </w:pPr>
    </w:p>
    <w:p w:rsidR="00170992" w:rsidRDefault="00170992" w:rsidP="00170992">
      <w:pPr>
        <w:pStyle w:val="BodyQuotation"/>
      </w:pPr>
      <w:r>
        <w:t xml:space="preserve">This problem can be solved </w:t>
      </w:r>
      <w:del w:id="17" w:author="Robert Stine" w:date="2009-07-15T16:44:00Z">
        <w:r w:rsidDel="005A395C">
          <w:delText xml:space="preserve">with </w:delText>
        </w:r>
      </w:del>
      <w:ins w:id="18" w:author="Robert Stine" w:date="2009-07-15T16:44:00Z">
        <w:r w:rsidR="005A395C">
          <w:t>with</w:t>
        </w:r>
        <w:r w:rsidR="005A395C">
          <w:t xml:space="preserve"> calculus if you want a formula or </w:t>
        </w:r>
      </w:ins>
      <w:r>
        <w:t>the Solver in Excel</w:t>
      </w:r>
      <w:ins w:id="19" w:author="Robert Stine" w:date="2009-07-15T16:44:00Z">
        <w:r w:rsidR="005A395C">
          <w:t xml:space="preserve"> to solve the the optimal weights in particular situation</w:t>
        </w:r>
      </w:ins>
      <w:r>
        <w:t>.</w:t>
      </w:r>
      <w:r w:rsidRPr="00D91DF4">
        <w:rPr>
          <w:rStyle w:val="FootnoteReference"/>
          <w:sz w:val="28"/>
          <w:szCs w:val="28"/>
        </w:rPr>
        <w:footnoteReference w:id="11"/>
      </w:r>
    </w:p>
    <w:p w:rsidR="00170992" w:rsidRDefault="00170992" w:rsidP="00170992">
      <w:pPr>
        <w:pStyle w:val="BodyText"/>
      </w:pPr>
    </w:p>
    <w:p w:rsidR="00170992" w:rsidRDefault="00170992" w:rsidP="00170992">
      <w:pPr>
        <w:pStyle w:val="BodyText"/>
      </w:pPr>
    </w:p>
    <w:p w:rsidR="00170992" w:rsidRDefault="00170992" w:rsidP="00170992">
      <w:pPr>
        <w:pStyle w:val="BodyText"/>
      </w:pPr>
      <w:r>
        <w:t>For example, the optimal Disney-Exxon portfolio is .52 Disney + .48 Exxon yielding a volatility adjusted return of .0158 (only a small improvement).</w:t>
      </w:r>
    </w:p>
    <w:p w:rsidR="00170992" w:rsidRDefault="00170992" w:rsidP="00170992">
      <w:pPr>
        <w:pStyle w:val="BodyText"/>
      </w:pPr>
    </w:p>
    <w:p w:rsidR="00170992" w:rsidRDefault="00170992" w:rsidP="00170992">
      <w:pPr>
        <w:pStyle w:val="BodyText"/>
      </w:pPr>
      <w:r>
        <w:t xml:space="preserve">The optimal Disney-McDonald’s portfolio is .62 Disney + .38 McDonald’s yielding a volatility adjusted return of .0154 (again only a small improvement). </w:t>
      </w:r>
    </w:p>
    <w:p w:rsidR="00170992" w:rsidRPr="00D91DF4" w:rsidRDefault="00170992" w:rsidP="00170992">
      <w:pPr>
        <w:pStyle w:val="Heading1"/>
        <w:rPr>
          <w:sz w:val="40"/>
          <w:szCs w:val="40"/>
        </w:rPr>
      </w:pPr>
      <w:r>
        <w:rPr>
          <w:sz w:val="40"/>
          <w:szCs w:val="40"/>
        </w:rPr>
        <w:br w:type="page"/>
      </w:r>
      <w:r w:rsidRPr="00D91DF4">
        <w:rPr>
          <w:sz w:val="40"/>
          <w:szCs w:val="40"/>
        </w:rPr>
        <w:t>Larger Portfolios</w:t>
      </w:r>
    </w:p>
    <w:p w:rsidR="00170992" w:rsidRDefault="00170992" w:rsidP="00170992">
      <w:pPr>
        <w:pStyle w:val="BodyText"/>
      </w:pPr>
      <w:r>
        <w:t>More importantly, why restrict portfolios to only two investments?</w:t>
      </w:r>
    </w:p>
    <w:p w:rsidR="00170992" w:rsidRDefault="00170992" w:rsidP="00170992">
      <w:pPr>
        <w:pStyle w:val="BodyText"/>
      </w:pPr>
    </w:p>
    <w:p w:rsidR="00170992" w:rsidRDefault="00170992" w:rsidP="00170992">
      <w:pPr>
        <w:pStyle w:val="BodyText"/>
      </w:pPr>
      <w:r>
        <w:t>More generally, for K investments X</w:t>
      </w:r>
      <w:r>
        <w:rPr>
          <w:vertAlign w:val="subscript"/>
        </w:rPr>
        <w:t>1</w:t>
      </w:r>
      <w:r>
        <w:t>,…,X</w:t>
      </w:r>
      <w:r>
        <w:rPr>
          <w:vertAlign w:val="subscript"/>
        </w:rPr>
        <w:t>K</w:t>
      </w:r>
      <w:r>
        <w:t xml:space="preserve"> and weights p</w:t>
      </w:r>
      <w:r>
        <w:rPr>
          <w:vertAlign w:val="subscript"/>
        </w:rPr>
        <w:t>1</w:t>
      </w:r>
      <w:r>
        <w:t>,…,p</w:t>
      </w:r>
      <w:r>
        <w:rPr>
          <w:vertAlign w:val="subscript"/>
        </w:rPr>
        <w:t>K</w:t>
      </w:r>
      <w:r>
        <w:t xml:space="preserve"> (that sum to 1), the general form of a portfolio is given by (another linear combination, just bigger)</w:t>
      </w:r>
    </w:p>
    <w:p w:rsidR="00170992" w:rsidRDefault="00170992" w:rsidP="00170992">
      <w:pPr>
        <w:pStyle w:val="BodyText"/>
      </w:pPr>
    </w:p>
    <w:p w:rsidR="00170992" w:rsidRDefault="00170992" w:rsidP="00170992">
      <w:pPr>
        <w:pStyle w:val="BodyText"/>
        <w:jc w:val="center"/>
      </w:pPr>
      <w:r>
        <w:rPr>
          <w:position w:val="-40"/>
        </w:rPr>
        <w:object w:dxaOrig="1700" w:dyaOrig="980">
          <v:shape id="_x0000_i1036" type="#_x0000_t75" style="width:84.8pt;height:48.8pt" o:ole="">
            <v:imagedata r:id="rId28" r:pict="rId29" o:title=""/>
          </v:shape>
          <o:OLEObject Type="Embed" ProgID="Equation.DSMT4" ShapeID="_x0000_i1036" DrawAspect="Content" ObjectID="_1183037540" r:id="rId30"/>
        </w:object>
      </w:r>
    </w:p>
    <w:p w:rsidR="00170992" w:rsidRDefault="00170992" w:rsidP="00170992">
      <w:pPr>
        <w:pStyle w:val="BodyText"/>
      </w:pPr>
    </w:p>
    <w:p w:rsidR="00170992" w:rsidRDefault="00170992" w:rsidP="00170992">
      <w:pPr>
        <w:pStyle w:val="BodyText"/>
      </w:pPr>
      <w:r>
        <w:t>The mean and variance of Z are given by the formulas</w:t>
      </w:r>
    </w:p>
    <w:p w:rsidR="00170992" w:rsidRDefault="00170992" w:rsidP="00170992">
      <w:pPr>
        <w:pStyle w:val="BodyText"/>
      </w:pPr>
    </w:p>
    <w:p w:rsidR="00170992" w:rsidRDefault="00170992" w:rsidP="00170992">
      <w:pPr>
        <w:pStyle w:val="BodyText"/>
        <w:jc w:val="center"/>
      </w:pPr>
      <w:r>
        <w:rPr>
          <w:position w:val="-40"/>
        </w:rPr>
        <w:object w:dxaOrig="2780" w:dyaOrig="980">
          <v:shape id="_x0000_i1037" type="#_x0000_t75" style="width:139.2pt;height:48.8pt" o:ole="">
            <v:imagedata r:id="rId31" r:pict="rId32" o:title=""/>
          </v:shape>
          <o:OLEObject Type="Embed" ProgID="Equation.3" ShapeID="_x0000_i1037" DrawAspect="Content" ObjectID="_1183037541" r:id="rId33"/>
        </w:object>
      </w:r>
    </w:p>
    <w:p w:rsidR="00170992" w:rsidRDefault="00170992" w:rsidP="00170992">
      <w:pPr>
        <w:pStyle w:val="BodyText"/>
        <w:jc w:val="center"/>
      </w:pPr>
      <w:r>
        <w:rPr>
          <w:rFonts w:ascii="Times" w:hAnsi="Times"/>
          <w:position w:val="-46"/>
        </w:rPr>
        <w:object w:dxaOrig="7260" w:dyaOrig="1100">
          <v:shape id="_x0000_i1038" type="#_x0000_t75" style="width:363.2pt;height:55.2pt" o:ole="">
            <v:imagedata r:id="rId34" r:pict="rId35" o:title=""/>
          </v:shape>
          <o:OLEObject Type="Embed" ProgID="Equation.3" ShapeID="_x0000_i1038" DrawAspect="Content" ObjectID="_1183037542" r:id="rId36"/>
        </w:object>
      </w:r>
    </w:p>
    <w:p w:rsidR="00170992" w:rsidRDefault="00170992" w:rsidP="00170992">
      <w:pPr>
        <w:pStyle w:val="BodyText"/>
      </w:pPr>
    </w:p>
    <w:p w:rsidR="00170992" w:rsidRDefault="00170992" w:rsidP="00170992">
      <w:pPr>
        <w:pStyle w:val="BodyText"/>
      </w:pPr>
      <w:r>
        <w:t>Remain calm – these formulas are just straightforward generalizations of the two variable formulas.</w:t>
      </w:r>
      <w:r w:rsidRPr="00D91DF4">
        <w:rPr>
          <w:rStyle w:val="FootnoteReference"/>
          <w:sz w:val="28"/>
          <w:szCs w:val="28"/>
        </w:rPr>
        <w:footnoteReference w:id="12"/>
      </w:r>
    </w:p>
    <w:p w:rsidR="00170992" w:rsidRDefault="00170992" w:rsidP="00170992">
      <w:pPr>
        <w:pStyle w:val="BodyText"/>
      </w:pPr>
    </w:p>
    <w:p w:rsidR="00170992" w:rsidRDefault="00170992" w:rsidP="00170992">
      <w:pPr>
        <w:pStyle w:val="BodyText"/>
      </w:pPr>
      <w:r>
        <w:t xml:space="preserve">As before, an “optimal” portfolio might then be obtained by choosing </w:t>
      </w:r>
      <w:bookmarkStart w:id="20" w:name="OLE_LINK1"/>
      <w:r>
        <w:t>the values of p</w:t>
      </w:r>
      <w:r>
        <w:rPr>
          <w:vertAlign w:val="subscript"/>
        </w:rPr>
        <w:t>1</w:t>
      </w:r>
      <w:r>
        <w:t>,…,p</w:t>
      </w:r>
      <w:r>
        <w:rPr>
          <w:vertAlign w:val="subscript"/>
        </w:rPr>
        <w:t>K</w:t>
      </w:r>
      <w:r>
        <w:t xml:space="preserve"> which maximize the volatility adjusted return </w:t>
      </w:r>
      <w:bookmarkEnd w:id="20"/>
      <w:r>
        <w:t>E(Z) – Var(Z)/2.</w:t>
      </w:r>
    </w:p>
    <w:p w:rsidR="00170992" w:rsidRDefault="00170992" w:rsidP="00170992">
      <w:pPr>
        <w:pStyle w:val="BodyText"/>
      </w:pPr>
    </w:p>
    <w:p w:rsidR="00170992" w:rsidRDefault="00170992" w:rsidP="00170992">
      <w:pPr>
        <w:pStyle w:val="BodyText"/>
      </w:pPr>
      <w:r>
        <w:t>Another strategy</w:t>
      </w:r>
      <w:r w:rsidR="00A92B24">
        <w:t xml:space="preserve">, </w:t>
      </w:r>
      <w:r>
        <w:t>sometimes considered</w:t>
      </w:r>
      <w:r w:rsidR="00A92B24">
        <w:t>,</w:t>
      </w:r>
      <w:r>
        <w:t xml:space="preserve"> fixes the “risk” of the portfolio (its variance) and then chooses the values mixture weights p</w:t>
      </w:r>
      <w:r>
        <w:rPr>
          <w:vertAlign w:val="subscript"/>
        </w:rPr>
        <w:t>1</w:t>
      </w:r>
      <w:r>
        <w:t>,…,p</w:t>
      </w:r>
      <w:r>
        <w:rPr>
          <w:vertAlign w:val="subscript"/>
        </w:rPr>
        <w:t>K</w:t>
      </w:r>
      <w:r>
        <w:t xml:space="preserve"> that maximize the expected return.</w:t>
      </w:r>
    </w:p>
    <w:p w:rsidR="00170992" w:rsidRDefault="00170992" w:rsidP="00170992">
      <w:pPr>
        <w:pStyle w:val="BodyText"/>
      </w:pPr>
    </w:p>
    <w:p w:rsidR="00170992" w:rsidRDefault="00170992" w:rsidP="00170992">
      <w:pPr>
        <w:pStyle w:val="BodyText"/>
      </w:pPr>
      <w:r>
        <w:t>For example, using the Solver in Excel we find that for a portfolio of a subset of our 35 stocks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52"/>
        <w:gridCol w:w="2952"/>
        <w:gridCol w:w="2952"/>
      </w:tblGrid>
      <w:tr w:rsidR="00170992">
        <w:tblPrEx>
          <w:tblCellMar>
            <w:top w:w="0" w:type="dxa"/>
            <w:bottom w:w="0" w:type="dxa"/>
          </w:tblCellMar>
        </w:tblPrEx>
        <w:trPr>
          <w:jc w:val="center"/>
        </w:trPr>
        <w:tc>
          <w:tcPr>
            <w:tcW w:w="2952" w:type="dxa"/>
          </w:tcPr>
          <w:p w:rsidR="00170992" w:rsidRDefault="00170992" w:rsidP="00170992">
            <w:pPr>
              <w:pStyle w:val="BodyText"/>
              <w:jc w:val="center"/>
            </w:pPr>
            <w:r>
              <w:t>Var(Z)</w:t>
            </w:r>
          </w:p>
        </w:tc>
        <w:tc>
          <w:tcPr>
            <w:tcW w:w="2952" w:type="dxa"/>
          </w:tcPr>
          <w:p w:rsidR="00170992" w:rsidRDefault="00170992" w:rsidP="00170992">
            <w:pPr>
              <w:pStyle w:val="BodyText"/>
              <w:jc w:val="center"/>
            </w:pPr>
            <w:r>
              <w:t>Maximum E(Z)</w:t>
            </w:r>
          </w:p>
        </w:tc>
        <w:tc>
          <w:tcPr>
            <w:tcW w:w="2952" w:type="dxa"/>
          </w:tcPr>
          <w:p w:rsidR="00170992" w:rsidRDefault="00170992" w:rsidP="00170992">
            <w:pPr>
              <w:pStyle w:val="BodyText"/>
              <w:jc w:val="center"/>
            </w:pPr>
            <w:r>
              <w:t>E(Z) - Var(Z)/2</w:t>
            </w:r>
          </w:p>
        </w:tc>
      </w:tr>
      <w:tr w:rsidR="00170992">
        <w:tblPrEx>
          <w:tblCellMar>
            <w:top w:w="0" w:type="dxa"/>
            <w:bottom w:w="0" w:type="dxa"/>
          </w:tblCellMar>
        </w:tblPrEx>
        <w:trPr>
          <w:jc w:val="center"/>
        </w:trPr>
        <w:tc>
          <w:tcPr>
            <w:tcW w:w="2952" w:type="dxa"/>
          </w:tcPr>
          <w:p w:rsidR="00170992" w:rsidRDefault="00170992" w:rsidP="00170992">
            <w:pPr>
              <w:pStyle w:val="BodyText"/>
              <w:jc w:val="center"/>
            </w:pPr>
            <w:r>
              <w:t>0.00135</w:t>
            </w:r>
          </w:p>
        </w:tc>
        <w:tc>
          <w:tcPr>
            <w:tcW w:w="2952" w:type="dxa"/>
          </w:tcPr>
          <w:p w:rsidR="00170992" w:rsidRDefault="00170992" w:rsidP="00170992">
            <w:pPr>
              <w:pStyle w:val="BodyText"/>
              <w:jc w:val="center"/>
            </w:pPr>
            <w:r>
              <w:t>0.0139</w:t>
            </w:r>
          </w:p>
        </w:tc>
        <w:tc>
          <w:tcPr>
            <w:tcW w:w="2952" w:type="dxa"/>
          </w:tcPr>
          <w:p w:rsidR="00170992" w:rsidRDefault="00170992" w:rsidP="00170992">
            <w:pPr>
              <w:pStyle w:val="BodyText"/>
              <w:jc w:val="center"/>
            </w:pPr>
            <w:r>
              <w:t>0.013225</w:t>
            </w:r>
          </w:p>
        </w:tc>
      </w:tr>
      <w:tr w:rsidR="00170992">
        <w:tblPrEx>
          <w:tblCellMar>
            <w:top w:w="0" w:type="dxa"/>
            <w:bottom w:w="0" w:type="dxa"/>
          </w:tblCellMar>
        </w:tblPrEx>
        <w:trPr>
          <w:jc w:val="center"/>
        </w:trPr>
        <w:tc>
          <w:tcPr>
            <w:tcW w:w="2952" w:type="dxa"/>
          </w:tcPr>
          <w:p w:rsidR="00170992" w:rsidRDefault="00170992" w:rsidP="00170992">
            <w:pPr>
              <w:pStyle w:val="BodyText"/>
              <w:jc w:val="center"/>
            </w:pPr>
            <w:r>
              <w:t>0.00140</w:t>
            </w:r>
          </w:p>
        </w:tc>
        <w:tc>
          <w:tcPr>
            <w:tcW w:w="2952" w:type="dxa"/>
          </w:tcPr>
          <w:p w:rsidR="00170992" w:rsidRDefault="00170992" w:rsidP="00170992">
            <w:pPr>
              <w:pStyle w:val="BodyText"/>
              <w:jc w:val="center"/>
            </w:pPr>
            <w:r>
              <w:t>0.0149</w:t>
            </w:r>
          </w:p>
        </w:tc>
        <w:tc>
          <w:tcPr>
            <w:tcW w:w="2952" w:type="dxa"/>
          </w:tcPr>
          <w:p w:rsidR="00170992" w:rsidRDefault="00170992" w:rsidP="00170992">
            <w:pPr>
              <w:pStyle w:val="BodyText"/>
              <w:jc w:val="center"/>
            </w:pPr>
            <w:r>
              <w:t>0.014200</w:t>
            </w:r>
          </w:p>
        </w:tc>
      </w:tr>
      <w:tr w:rsidR="00170992">
        <w:tblPrEx>
          <w:tblCellMar>
            <w:top w:w="0" w:type="dxa"/>
            <w:bottom w:w="0" w:type="dxa"/>
          </w:tblCellMar>
        </w:tblPrEx>
        <w:trPr>
          <w:jc w:val="center"/>
        </w:trPr>
        <w:tc>
          <w:tcPr>
            <w:tcW w:w="2952" w:type="dxa"/>
          </w:tcPr>
          <w:p w:rsidR="00170992" w:rsidRDefault="00170992" w:rsidP="00170992">
            <w:pPr>
              <w:pStyle w:val="BodyText"/>
              <w:jc w:val="center"/>
            </w:pPr>
            <w:r>
              <w:t>0.00150</w:t>
            </w:r>
          </w:p>
        </w:tc>
        <w:tc>
          <w:tcPr>
            <w:tcW w:w="2952" w:type="dxa"/>
          </w:tcPr>
          <w:p w:rsidR="00170992" w:rsidRDefault="00170992" w:rsidP="00170992">
            <w:pPr>
              <w:pStyle w:val="BodyText"/>
              <w:jc w:val="center"/>
            </w:pPr>
            <w:r>
              <w:t>0.0161</w:t>
            </w:r>
          </w:p>
        </w:tc>
        <w:tc>
          <w:tcPr>
            <w:tcW w:w="2952" w:type="dxa"/>
          </w:tcPr>
          <w:p w:rsidR="00170992" w:rsidRDefault="00170992" w:rsidP="00170992">
            <w:pPr>
              <w:pStyle w:val="BodyText"/>
              <w:jc w:val="center"/>
            </w:pPr>
            <w:r>
              <w:t>0.015350</w:t>
            </w:r>
          </w:p>
        </w:tc>
      </w:tr>
      <w:tr w:rsidR="00170992">
        <w:tblPrEx>
          <w:tblCellMar>
            <w:top w:w="0" w:type="dxa"/>
            <w:bottom w:w="0" w:type="dxa"/>
          </w:tblCellMar>
        </w:tblPrEx>
        <w:trPr>
          <w:jc w:val="center"/>
        </w:trPr>
        <w:tc>
          <w:tcPr>
            <w:tcW w:w="2952" w:type="dxa"/>
          </w:tcPr>
          <w:p w:rsidR="00170992" w:rsidRDefault="00170992" w:rsidP="00170992">
            <w:pPr>
              <w:pStyle w:val="BodyText"/>
              <w:jc w:val="center"/>
            </w:pPr>
            <w:r>
              <w:t>0.00200</w:t>
            </w:r>
          </w:p>
        </w:tc>
        <w:tc>
          <w:tcPr>
            <w:tcW w:w="2952" w:type="dxa"/>
          </w:tcPr>
          <w:p w:rsidR="00170992" w:rsidRDefault="00170992" w:rsidP="00170992">
            <w:pPr>
              <w:pStyle w:val="BodyText"/>
              <w:jc w:val="center"/>
            </w:pPr>
            <w:r>
              <w:t>0.0191</w:t>
            </w:r>
          </w:p>
        </w:tc>
        <w:tc>
          <w:tcPr>
            <w:tcW w:w="2952" w:type="dxa"/>
          </w:tcPr>
          <w:p w:rsidR="00170992" w:rsidRDefault="00170992" w:rsidP="00170992">
            <w:pPr>
              <w:pStyle w:val="BodyText"/>
              <w:jc w:val="center"/>
            </w:pPr>
            <w:r>
              <w:t>0.018100</w:t>
            </w:r>
          </w:p>
        </w:tc>
      </w:tr>
      <w:tr w:rsidR="00170992">
        <w:tblPrEx>
          <w:tblCellMar>
            <w:top w:w="0" w:type="dxa"/>
            <w:bottom w:w="0" w:type="dxa"/>
          </w:tblCellMar>
        </w:tblPrEx>
        <w:trPr>
          <w:jc w:val="center"/>
        </w:trPr>
        <w:tc>
          <w:tcPr>
            <w:tcW w:w="2952" w:type="dxa"/>
          </w:tcPr>
          <w:p w:rsidR="00170992" w:rsidRDefault="00170992" w:rsidP="00170992">
            <w:pPr>
              <w:pStyle w:val="BodyText"/>
              <w:jc w:val="center"/>
            </w:pPr>
            <w:r>
              <w:t>0.00300</w:t>
            </w:r>
          </w:p>
        </w:tc>
        <w:tc>
          <w:tcPr>
            <w:tcW w:w="2952" w:type="dxa"/>
          </w:tcPr>
          <w:p w:rsidR="00170992" w:rsidRDefault="00170992" w:rsidP="00170992">
            <w:pPr>
              <w:pStyle w:val="BodyText"/>
              <w:jc w:val="center"/>
            </w:pPr>
            <w:r>
              <w:t>0.0225</w:t>
            </w:r>
          </w:p>
        </w:tc>
        <w:tc>
          <w:tcPr>
            <w:tcW w:w="2952" w:type="dxa"/>
          </w:tcPr>
          <w:p w:rsidR="00170992" w:rsidRDefault="00170992" w:rsidP="00170992">
            <w:pPr>
              <w:pStyle w:val="BodyText"/>
              <w:jc w:val="center"/>
            </w:pPr>
            <w:r>
              <w:t>0.021000</w:t>
            </w:r>
          </w:p>
        </w:tc>
      </w:tr>
      <w:tr w:rsidR="00170992">
        <w:tblPrEx>
          <w:tblCellMar>
            <w:top w:w="0" w:type="dxa"/>
            <w:bottom w:w="0" w:type="dxa"/>
          </w:tblCellMar>
        </w:tblPrEx>
        <w:trPr>
          <w:jc w:val="center"/>
        </w:trPr>
        <w:tc>
          <w:tcPr>
            <w:tcW w:w="2952" w:type="dxa"/>
          </w:tcPr>
          <w:p w:rsidR="00170992" w:rsidRDefault="00170992" w:rsidP="00170992">
            <w:pPr>
              <w:pStyle w:val="BodyText"/>
              <w:jc w:val="center"/>
            </w:pPr>
            <w:r>
              <w:t>0.00400</w:t>
            </w:r>
          </w:p>
        </w:tc>
        <w:tc>
          <w:tcPr>
            <w:tcW w:w="2952" w:type="dxa"/>
          </w:tcPr>
          <w:p w:rsidR="00170992" w:rsidRDefault="00170992" w:rsidP="00170992">
            <w:pPr>
              <w:pStyle w:val="BodyText"/>
              <w:jc w:val="center"/>
            </w:pPr>
            <w:r>
              <w:t>0.0250</w:t>
            </w:r>
          </w:p>
        </w:tc>
        <w:tc>
          <w:tcPr>
            <w:tcW w:w="2952" w:type="dxa"/>
          </w:tcPr>
          <w:p w:rsidR="00170992" w:rsidRDefault="00170992" w:rsidP="00170992">
            <w:pPr>
              <w:pStyle w:val="BodyText"/>
              <w:jc w:val="center"/>
            </w:pPr>
            <w:r>
              <w:t>0.023000</w:t>
            </w:r>
          </w:p>
        </w:tc>
      </w:tr>
      <w:tr w:rsidR="00170992">
        <w:tblPrEx>
          <w:tblCellMar>
            <w:top w:w="0" w:type="dxa"/>
            <w:bottom w:w="0" w:type="dxa"/>
          </w:tblCellMar>
        </w:tblPrEx>
        <w:trPr>
          <w:jc w:val="center"/>
        </w:trPr>
        <w:tc>
          <w:tcPr>
            <w:tcW w:w="2952" w:type="dxa"/>
          </w:tcPr>
          <w:p w:rsidR="00170992" w:rsidRDefault="00170992" w:rsidP="00170992">
            <w:pPr>
              <w:pStyle w:val="BodyText"/>
              <w:jc w:val="center"/>
            </w:pPr>
            <w:r>
              <w:t>0.00500</w:t>
            </w:r>
          </w:p>
        </w:tc>
        <w:tc>
          <w:tcPr>
            <w:tcW w:w="2952" w:type="dxa"/>
          </w:tcPr>
          <w:p w:rsidR="00170992" w:rsidRDefault="00170992" w:rsidP="00170992">
            <w:pPr>
              <w:pStyle w:val="BodyText"/>
              <w:jc w:val="center"/>
            </w:pPr>
            <w:r>
              <w:t>0.0271</w:t>
            </w:r>
          </w:p>
        </w:tc>
        <w:tc>
          <w:tcPr>
            <w:tcW w:w="2952" w:type="dxa"/>
          </w:tcPr>
          <w:p w:rsidR="00170992" w:rsidRDefault="00170992" w:rsidP="00170992">
            <w:pPr>
              <w:pStyle w:val="BodyText"/>
              <w:jc w:val="center"/>
            </w:pPr>
            <w:r>
              <w:t>0.024600</w:t>
            </w:r>
          </w:p>
        </w:tc>
      </w:tr>
    </w:tbl>
    <w:p w:rsidR="00170992" w:rsidRDefault="00170992" w:rsidP="00170992">
      <w:pPr>
        <w:pStyle w:val="BodyText"/>
      </w:pPr>
    </w:p>
    <w:p w:rsidR="00170992" w:rsidRDefault="00170992" w:rsidP="00170992">
      <w:pPr>
        <w:pStyle w:val="BodyText"/>
      </w:pPr>
      <w:r>
        <w:t>Note how increased volatility allows for increased expected returns.</w:t>
      </w:r>
      <w:r w:rsidRPr="00D91DF4">
        <w:rPr>
          <w:rStyle w:val="FootnoteReference"/>
          <w:sz w:val="28"/>
          <w:szCs w:val="28"/>
        </w:rPr>
        <w:footnoteReference w:id="13"/>
      </w:r>
    </w:p>
    <w:p w:rsidR="00170992" w:rsidRDefault="00170992" w:rsidP="00170992">
      <w:pPr>
        <w:pStyle w:val="BodyText"/>
      </w:pPr>
      <w:r>
        <w:t>For our previous two stock portfolios we found</w:t>
      </w:r>
    </w:p>
    <w:p w:rsidR="00170992" w:rsidRDefault="00170992" w:rsidP="00170992">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14"/>
        <w:gridCol w:w="2214"/>
        <w:gridCol w:w="2214"/>
        <w:gridCol w:w="2214"/>
      </w:tblGrid>
      <w:tr w:rsidR="00170992">
        <w:tblPrEx>
          <w:tblCellMar>
            <w:top w:w="0" w:type="dxa"/>
            <w:bottom w:w="0" w:type="dxa"/>
          </w:tblCellMar>
        </w:tblPrEx>
        <w:trPr>
          <w:jc w:val="center"/>
        </w:trPr>
        <w:tc>
          <w:tcPr>
            <w:tcW w:w="2214" w:type="dxa"/>
          </w:tcPr>
          <w:p w:rsidR="00170992" w:rsidRDefault="00170992" w:rsidP="00170992">
            <w:pPr>
              <w:pStyle w:val="BodyText"/>
            </w:pPr>
            <w:r>
              <w:t>Investment</w:t>
            </w:r>
          </w:p>
        </w:tc>
        <w:tc>
          <w:tcPr>
            <w:tcW w:w="2214" w:type="dxa"/>
          </w:tcPr>
          <w:p w:rsidR="00170992" w:rsidRDefault="00170992" w:rsidP="00170992">
            <w:pPr>
              <w:pStyle w:val="BodyText"/>
            </w:pPr>
            <w:r>
              <w:t>Average</w:t>
            </w:r>
          </w:p>
        </w:tc>
        <w:tc>
          <w:tcPr>
            <w:tcW w:w="2214" w:type="dxa"/>
          </w:tcPr>
          <w:p w:rsidR="00170992" w:rsidRDefault="00170992" w:rsidP="00170992">
            <w:pPr>
              <w:pStyle w:val="BodyText"/>
            </w:pPr>
            <w:r>
              <w:t>Variance</w:t>
            </w:r>
          </w:p>
        </w:tc>
        <w:tc>
          <w:tcPr>
            <w:tcW w:w="2214" w:type="dxa"/>
          </w:tcPr>
          <w:p w:rsidR="00170992" w:rsidRDefault="00170992" w:rsidP="00170992">
            <w:pPr>
              <w:pStyle w:val="BodyText"/>
            </w:pPr>
            <w:r>
              <w:t>Avg – Var/2</w:t>
            </w:r>
          </w:p>
        </w:tc>
      </w:tr>
      <w:tr w:rsidR="00170992">
        <w:tblPrEx>
          <w:tblCellMar>
            <w:top w:w="0" w:type="dxa"/>
            <w:bottom w:w="0" w:type="dxa"/>
          </w:tblCellMar>
        </w:tblPrEx>
        <w:trPr>
          <w:jc w:val="center"/>
        </w:trPr>
        <w:tc>
          <w:tcPr>
            <w:tcW w:w="2214" w:type="dxa"/>
          </w:tcPr>
          <w:p w:rsidR="00170992" w:rsidRDefault="00170992" w:rsidP="00170992">
            <w:pPr>
              <w:pStyle w:val="BodyText"/>
            </w:pPr>
            <w:r>
              <w:t>DisMcD</w:t>
            </w:r>
          </w:p>
        </w:tc>
        <w:tc>
          <w:tcPr>
            <w:tcW w:w="2214" w:type="dxa"/>
          </w:tcPr>
          <w:p w:rsidR="00170992" w:rsidRDefault="00170992" w:rsidP="00170992">
            <w:pPr>
              <w:pStyle w:val="BodyText"/>
            </w:pPr>
            <w:r>
              <w:t>.0177</w:t>
            </w:r>
          </w:p>
        </w:tc>
        <w:tc>
          <w:tcPr>
            <w:tcW w:w="2214" w:type="dxa"/>
          </w:tcPr>
          <w:p w:rsidR="00170992" w:rsidRDefault="00170992" w:rsidP="00170992">
            <w:pPr>
              <w:pStyle w:val="BodyText"/>
            </w:pPr>
            <w:r>
              <w:t>.0048</w:t>
            </w:r>
          </w:p>
        </w:tc>
        <w:tc>
          <w:tcPr>
            <w:tcW w:w="2214" w:type="dxa"/>
          </w:tcPr>
          <w:p w:rsidR="00170992" w:rsidRDefault="00170992" w:rsidP="00170992">
            <w:pPr>
              <w:pStyle w:val="BodyText"/>
            </w:pPr>
            <w:r>
              <w:t>.0153</w:t>
            </w:r>
          </w:p>
        </w:tc>
      </w:tr>
      <w:tr w:rsidR="00170992">
        <w:tblPrEx>
          <w:tblCellMar>
            <w:top w:w="0" w:type="dxa"/>
            <w:bottom w:w="0" w:type="dxa"/>
          </w:tblCellMar>
        </w:tblPrEx>
        <w:trPr>
          <w:jc w:val="center"/>
        </w:trPr>
        <w:tc>
          <w:tcPr>
            <w:tcW w:w="2214" w:type="dxa"/>
          </w:tcPr>
          <w:p w:rsidR="00170992" w:rsidRDefault="00170992" w:rsidP="00170992">
            <w:pPr>
              <w:pStyle w:val="BodyText"/>
            </w:pPr>
            <w:r>
              <w:t>DisExx</w:t>
            </w:r>
          </w:p>
        </w:tc>
        <w:tc>
          <w:tcPr>
            <w:tcW w:w="2214" w:type="dxa"/>
          </w:tcPr>
          <w:p w:rsidR="00170992" w:rsidRDefault="00170992" w:rsidP="00170992">
            <w:pPr>
              <w:pStyle w:val="BodyText"/>
            </w:pPr>
            <w:r>
              <w:t>.0174</w:t>
            </w:r>
          </w:p>
        </w:tc>
        <w:tc>
          <w:tcPr>
            <w:tcW w:w="2214" w:type="dxa"/>
          </w:tcPr>
          <w:p w:rsidR="00170992" w:rsidRDefault="00170992" w:rsidP="00170992">
            <w:pPr>
              <w:pStyle w:val="BodyText"/>
            </w:pPr>
            <w:r>
              <w:t>.0033</w:t>
            </w:r>
          </w:p>
        </w:tc>
        <w:tc>
          <w:tcPr>
            <w:tcW w:w="2214" w:type="dxa"/>
          </w:tcPr>
          <w:p w:rsidR="00170992" w:rsidRDefault="00170992" w:rsidP="00170992">
            <w:pPr>
              <w:pStyle w:val="BodyText"/>
            </w:pPr>
            <w:r>
              <w:t>.0158</w:t>
            </w:r>
          </w:p>
        </w:tc>
      </w:tr>
    </w:tbl>
    <w:p w:rsidR="00170992" w:rsidRDefault="00170992" w:rsidP="00170992">
      <w:pPr>
        <w:pStyle w:val="BodyText"/>
      </w:pPr>
    </w:p>
    <w:p w:rsidR="00170992" w:rsidRDefault="00170992" w:rsidP="00170992">
      <w:pPr>
        <w:pStyle w:val="BodyText"/>
      </w:pPr>
      <w:r>
        <w:t>How do the larger portfolios compare to these?</w:t>
      </w:r>
    </w:p>
    <w:p w:rsidR="00170992" w:rsidRDefault="00170992" w:rsidP="00170992">
      <w:pPr>
        <w:pStyle w:val="Heading1"/>
        <w:rPr>
          <w:sz w:val="40"/>
          <w:szCs w:val="40"/>
        </w:rPr>
      </w:pPr>
    </w:p>
    <w:p w:rsidR="00170992" w:rsidRPr="00D91DF4" w:rsidRDefault="00170992" w:rsidP="00170992">
      <w:pPr>
        <w:pStyle w:val="Heading1"/>
        <w:rPr>
          <w:sz w:val="40"/>
          <w:szCs w:val="40"/>
        </w:rPr>
      </w:pPr>
      <w:r w:rsidRPr="00D91DF4">
        <w:rPr>
          <w:sz w:val="40"/>
          <w:szCs w:val="40"/>
        </w:rPr>
        <w:t>Caveat!</w:t>
      </w:r>
    </w:p>
    <w:p w:rsidR="00170992" w:rsidRDefault="00170992" w:rsidP="00170992">
      <w:pPr>
        <w:pStyle w:val="BodyQuotation"/>
      </w:pPr>
      <w:r>
        <w:t xml:space="preserve">The means, variances, and covariances </w:t>
      </w:r>
      <w:r w:rsidR="00A92B24">
        <w:t xml:space="preserve">always </w:t>
      </w:r>
      <w:r>
        <w:t xml:space="preserve">may change in the future. </w:t>
      </w:r>
    </w:p>
    <w:p w:rsidR="00170992" w:rsidRPr="00D91DF4" w:rsidRDefault="00170992" w:rsidP="00170992">
      <w:pPr>
        <w:pStyle w:val="Heading1"/>
        <w:rPr>
          <w:sz w:val="40"/>
          <w:szCs w:val="40"/>
        </w:rPr>
      </w:pPr>
      <w:r>
        <w:rPr>
          <w:sz w:val="40"/>
          <w:szCs w:val="40"/>
        </w:rPr>
        <w:br w:type="page"/>
      </w:r>
      <w:r w:rsidRPr="00D91DF4">
        <w:rPr>
          <w:sz w:val="40"/>
          <w:szCs w:val="40"/>
        </w:rPr>
        <w:t>Take-Away Review</w:t>
      </w:r>
    </w:p>
    <w:p w:rsidR="00170992" w:rsidRDefault="00170992" w:rsidP="00170992">
      <w:pPr>
        <w:pStyle w:val="BodyText"/>
      </w:pPr>
      <w:r>
        <w:t>Portfolios can be represented as weighted sums of random variables, allowing us to study methods for optimizing the performance of a portfolio.</w:t>
      </w:r>
    </w:p>
    <w:p w:rsidR="00170992" w:rsidRDefault="00170992" w:rsidP="00170992">
      <w:pPr>
        <w:pStyle w:val="BodyText"/>
      </w:pPr>
    </w:p>
    <w:p w:rsidR="00170992" w:rsidRDefault="00170992" w:rsidP="00170992">
      <w:pPr>
        <w:pStyle w:val="BodyText"/>
      </w:pPr>
      <w:r>
        <w:t>Finding the variance of such a portfolio requires that we know the covariances among the different investments.</w:t>
      </w:r>
    </w:p>
    <w:p w:rsidR="00170992" w:rsidRDefault="00170992" w:rsidP="00170992">
      <w:pPr>
        <w:pStyle w:val="BodyText"/>
      </w:pPr>
    </w:p>
    <w:p w:rsidR="00170992" w:rsidRDefault="00170992" w:rsidP="00170992">
      <w:pPr>
        <w:pStyle w:val="BodyText"/>
      </w:pPr>
      <w:r>
        <w:t>Covariance and correlation measure the strength of linear association between pairs of random variables.</w:t>
      </w:r>
    </w:p>
    <w:p w:rsidR="00170992" w:rsidRDefault="00170992" w:rsidP="00170992">
      <w:pPr>
        <w:pStyle w:val="BodyText"/>
      </w:pPr>
    </w:p>
    <w:p w:rsidR="00170992" w:rsidRPr="00DE2C52" w:rsidRDefault="00170992" w:rsidP="00170992">
      <w:pPr>
        <w:pStyle w:val="BodyQuotation"/>
      </w:pPr>
      <w:r w:rsidRPr="00DE2C52">
        <w:t>Cov(X,Y) ≠ 0 implies dependence, but</w:t>
      </w:r>
    </w:p>
    <w:p w:rsidR="00170992" w:rsidRDefault="00170992" w:rsidP="00170992">
      <w:pPr>
        <w:pStyle w:val="BodyQuotation"/>
      </w:pPr>
      <w:r w:rsidRPr="00DE2C52">
        <w:t xml:space="preserve">Cov(X,Y) = 0 </w:t>
      </w:r>
      <w:r w:rsidRPr="00DE2C52">
        <w:rPr>
          <w:i/>
        </w:rPr>
        <w:t>does not</w:t>
      </w:r>
      <w:r w:rsidRPr="00DE2C52">
        <w:t xml:space="preserve"> imply independence.</w:t>
      </w:r>
    </w:p>
    <w:p w:rsidR="00170992" w:rsidRDefault="00170992" w:rsidP="00170992">
      <w:pPr>
        <w:pStyle w:val="BodyText"/>
      </w:pPr>
    </w:p>
    <w:p w:rsidR="00170992" w:rsidRDefault="00170992" w:rsidP="00170992">
      <w:pPr>
        <w:pStyle w:val="BodyQuotation"/>
      </w:pPr>
      <w:r>
        <w:t>Covariance is more useful for working with portfolios, but correlation will become more useful in Stat 621.</w:t>
      </w:r>
    </w:p>
    <w:p w:rsidR="00170992" w:rsidRPr="00D91DF4" w:rsidRDefault="00170992" w:rsidP="00170992">
      <w:pPr>
        <w:pStyle w:val="Heading1"/>
        <w:rPr>
          <w:sz w:val="40"/>
          <w:szCs w:val="40"/>
        </w:rPr>
      </w:pPr>
      <w:r w:rsidRPr="00D91DF4">
        <w:rPr>
          <w:sz w:val="40"/>
          <w:szCs w:val="40"/>
        </w:rPr>
        <w:t>Next Module</w:t>
      </w:r>
    </w:p>
    <w:p w:rsidR="00170992" w:rsidDel="00967726" w:rsidRDefault="00170992" w:rsidP="00170992">
      <w:pPr>
        <w:pStyle w:val="BodyText"/>
      </w:pPr>
      <w:r>
        <w:t>Samples and populations are key ideas in inferential statistics, and we next take a closer look at these concepts.</w:t>
      </w:r>
    </w:p>
    <w:sectPr w:rsidR="00170992" w:rsidDel="00967726" w:rsidSect="00170992">
      <w:headerReference w:type="even" r:id="rId37"/>
      <w:headerReference w:type="default" r:id="rId38"/>
      <w:footerReference w:type="default" r:id="rId39"/>
      <w:headerReference w:type="first" r:id="rId40"/>
      <w:footerReference w:type="first" r:id="rId41"/>
      <w:pgSz w:w="15840" w:h="12240" w:orient="landscape"/>
      <w:pgMar w:top="1440" w:right="1440" w:bottom="1440" w:left="1440" w:gutter="0"/>
      <w:titlePg/>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E80AAF" w:rsidRDefault="00E80AAF">
      <w:r>
        <w:separator/>
      </w:r>
    </w:p>
  </w:endnote>
  <w:endnote w:type="continuationSeparator" w:id="1">
    <w:p w:rsidR="00E80AAF" w:rsidRDefault="00E80AAF">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Rounded MT Bold">
    <w:panose1 w:val="020F0704030504030204"/>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 w:name="Cambria">
    <w:panose1 w:val="00000000000000000000"/>
    <w:charset w:val="4D"/>
    <w:family w:val="roman"/>
    <w:notTrueType/>
    <w:pitch w:val="default"/>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170992" w:rsidRDefault="00170992">
    <w:pPr>
      <w:pStyle w:val="Footer"/>
      <w:rPr>
        <w:rStyle w:val="PageNumber"/>
        <w:rFonts w:ascii="Arial Black" w:hAnsi="Arial Black"/>
      </w:rPr>
    </w:pPr>
    <w:r>
      <w:rPr>
        <w:rStyle w:val="CopyrightChar"/>
        <w:sz w:val="20"/>
      </w:rPr>
      <w:t>The Wharton School of the University of Pennsylvania</w:t>
    </w:r>
    <w:r>
      <w:rPr>
        <w:rStyle w:val="CopyrightChar"/>
        <w:sz w:val="20"/>
      </w:rPr>
      <w:tab/>
    </w:r>
    <w:r>
      <w:rPr>
        <w:rStyle w:val="CopyrightChar"/>
        <w:sz w:val="20"/>
      </w:rPr>
      <w:tab/>
    </w:r>
    <w:r>
      <w:rPr>
        <w:rStyle w:val="CopyrightChar"/>
        <w:sz w:val="20"/>
      </w:rPr>
      <w:tab/>
    </w:r>
    <w:r>
      <w:rPr>
        <w:rStyle w:val="CopyrightChar"/>
        <w:sz w:val="20"/>
      </w:rPr>
      <w:tab/>
    </w:r>
    <w:r>
      <w:rPr>
        <w:rStyle w:val="CopyrightChar"/>
        <w:sz w:val="20"/>
      </w:rPr>
      <w:tab/>
    </w:r>
    <w:r>
      <w:rPr>
        <w:rStyle w:val="CopyrightChar"/>
        <w:sz w:val="20"/>
      </w:rPr>
      <w:tab/>
      <w:t>5-</w:t>
    </w:r>
    <w:r>
      <w:rPr>
        <w:rStyle w:val="PageNumber"/>
        <w:rFonts w:ascii="Arial Black" w:hAnsi="Arial Black"/>
      </w:rPr>
      <w:fldChar w:fldCharType="begin"/>
    </w:r>
    <w:r>
      <w:rPr>
        <w:rStyle w:val="PageNumber"/>
      </w:rPr>
      <w:instrText xml:space="preserve"> PAGE </w:instrText>
    </w:r>
    <w:r>
      <w:rPr>
        <w:rStyle w:val="PageNumber"/>
        <w:rFonts w:ascii="Arial Black" w:hAnsi="Arial Black"/>
      </w:rPr>
      <w:fldChar w:fldCharType="separate"/>
    </w:r>
    <w:r w:rsidR="005A395C">
      <w:rPr>
        <w:rStyle w:val="PageNumber"/>
        <w:noProof/>
      </w:rPr>
      <w:t>2</w:t>
    </w:r>
    <w:r>
      <w:rPr>
        <w:rStyle w:val="PageNumber"/>
        <w:rFonts w:ascii="Arial Black" w:hAnsi="Arial Black"/>
      </w:rPr>
      <w:fldChar w:fldCharType="end"/>
    </w:r>
  </w:p>
  <w:p w:rsidR="00170992" w:rsidRDefault="00170992">
    <w:pPr>
      <w:pStyle w:val="Footer"/>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170992" w:rsidRDefault="00170992">
    <w:pPr>
      <w:spacing w:line="260" w:lineRule="exact"/>
      <w:rPr>
        <w:sz w:val="18"/>
        <w:szCs w:val="18"/>
      </w:rPr>
    </w:pPr>
  </w:p>
  <w:p w:rsidR="00170992" w:rsidRDefault="00170992">
    <w:pPr>
      <w:spacing w:line="260" w:lineRule="exact"/>
      <w:rPr>
        <w:i/>
        <w:sz w:val="18"/>
        <w:szCs w:val="18"/>
      </w:rPr>
    </w:pPr>
    <w:r>
      <w:rPr>
        <w:i/>
        <w:noProof/>
        <w:sz w:val="18"/>
        <w:szCs w:val="18"/>
      </w:rPr>
      <w:pict>
        <v:line id="_x0000_s2061" style="position:absolute;z-index:251658240" from="0,10.35pt" to="468pt,10.35pt"/>
      </w:pict>
    </w:r>
  </w:p>
  <w:p w:rsidR="00170992" w:rsidRDefault="00170992">
    <w:pPr>
      <w:pStyle w:val="Footer"/>
      <w:spacing w:line="260" w:lineRule="exact"/>
      <w:rPr>
        <w:sz w:val="18"/>
        <w:szCs w:val="18"/>
      </w:rPr>
    </w:pPr>
  </w:p>
  <w:p w:rsidR="00170992" w:rsidRDefault="00170992">
    <w:pPr>
      <w:pStyle w:val="Footer"/>
      <w:spacing w:line="260" w:lineRule="exact"/>
      <w:rPr>
        <w:sz w:val="18"/>
        <w:szCs w:val="18"/>
      </w:rPr>
    </w:pPr>
    <w:r>
      <w:rPr>
        <w:sz w:val="18"/>
        <w:szCs w:val="18"/>
      </w:rPr>
      <w:t xml:space="preserve">Professors Ed George, </w:t>
    </w:r>
    <w:del w:id="21" w:author="Robert Stine" w:date="2009-07-15T16:41:00Z">
      <w:r w:rsidDel="005A395C">
        <w:rPr>
          <w:sz w:val="18"/>
          <w:szCs w:val="18"/>
        </w:rPr>
        <w:delText>Mark Low</w:delText>
      </w:r>
    </w:del>
    <w:ins w:id="22" w:author="Robert Stine" w:date="2009-07-15T16:41:00Z">
      <w:r w:rsidR="005A395C">
        <w:rPr>
          <w:sz w:val="18"/>
          <w:szCs w:val="18"/>
        </w:rPr>
        <w:t>Abba Krieger</w:t>
      </w:r>
    </w:ins>
    <w:r>
      <w:rPr>
        <w:sz w:val="18"/>
        <w:szCs w:val="18"/>
      </w:rPr>
      <w:t xml:space="preserve">, Robert Stine, and </w:t>
    </w:r>
    <w:r w:rsidR="00B742FB">
      <w:rPr>
        <w:sz w:val="18"/>
        <w:szCs w:val="18"/>
      </w:rPr>
      <w:t>Adi Wyner</w:t>
    </w:r>
    <w:r>
      <w:rPr>
        <w:sz w:val="18"/>
        <w:szCs w:val="18"/>
      </w:rPr>
      <w:t>, The Wharton School of the University of Pennsylvania, prepared this document.</w:t>
    </w:r>
  </w:p>
  <w:p w:rsidR="00170992" w:rsidRDefault="00170992" w:rsidP="00170992"/>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E80AAF" w:rsidRDefault="00E80AAF">
      <w:r>
        <w:separator/>
      </w:r>
    </w:p>
  </w:footnote>
  <w:footnote w:type="continuationSeparator" w:id="1">
    <w:p w:rsidR="00E80AAF" w:rsidRDefault="00E80AAF">
      <w:r>
        <w:continuationSeparator/>
      </w:r>
    </w:p>
  </w:footnote>
  <w:footnote w:id="2">
    <w:p w:rsidR="00170992" w:rsidRPr="003973A3" w:rsidRDefault="00170992" w:rsidP="00170992">
      <w:pPr>
        <w:pStyle w:val="FootnoteText"/>
        <w:rPr>
          <w:sz w:val="24"/>
          <w:szCs w:val="24"/>
        </w:rPr>
      </w:pPr>
      <w:r w:rsidRPr="006D4D11">
        <w:rPr>
          <w:rStyle w:val="FootnoteReference"/>
          <w:sz w:val="28"/>
          <w:szCs w:val="28"/>
        </w:rPr>
        <w:footnoteRef/>
      </w:r>
      <w:r w:rsidRPr="003973A3">
        <w:rPr>
          <w:sz w:val="24"/>
          <w:szCs w:val="24"/>
        </w:rPr>
        <w:t xml:space="preserve">This fact becomes a lot more natural if </w:t>
      </w:r>
      <w:r>
        <w:rPr>
          <w:sz w:val="24"/>
          <w:szCs w:val="24"/>
        </w:rPr>
        <w:t>you think about it like this; h</w:t>
      </w:r>
      <w:r w:rsidRPr="003973A3">
        <w:rPr>
          <w:sz w:val="24"/>
          <w:szCs w:val="24"/>
        </w:rPr>
        <w:t>ow is the average of a sum relat</w:t>
      </w:r>
      <w:r>
        <w:rPr>
          <w:sz w:val="24"/>
          <w:szCs w:val="24"/>
        </w:rPr>
        <w:t xml:space="preserve">ed to the sum of the averages? They are the same, right? </w:t>
      </w:r>
      <w:r w:rsidRPr="003973A3">
        <w:rPr>
          <w:sz w:val="24"/>
          <w:szCs w:val="24"/>
        </w:rPr>
        <w:t>This fact just takes that no</w:t>
      </w:r>
      <w:r>
        <w:rPr>
          <w:sz w:val="24"/>
          <w:szCs w:val="24"/>
        </w:rPr>
        <w:t>tion a little farther.</w:t>
      </w:r>
    </w:p>
  </w:footnote>
  <w:footnote w:id="3">
    <w:p w:rsidR="00170992" w:rsidRDefault="00170992" w:rsidP="00170992">
      <w:pPr>
        <w:pStyle w:val="FootnoteText"/>
        <w:rPr>
          <w:sz w:val="24"/>
        </w:rPr>
      </w:pPr>
      <w:r w:rsidRPr="006D4D11">
        <w:rPr>
          <w:rStyle w:val="FootnoteReference"/>
          <w:sz w:val="28"/>
          <w:szCs w:val="28"/>
        </w:rPr>
        <w:footnoteRef/>
      </w:r>
      <w:r>
        <w:rPr>
          <w:sz w:val="24"/>
        </w:rPr>
        <w:t xml:space="preserve"> It seems natural that the variance of a sum might be the sum of the variances. But why should the variance of the difference also be the sum of the variances? It might help to think of Var(X-Y) as Var(X+[–Y]) = Var(X) + Var(–Y). Changing the sign of Y does not change its variance, Var(Y) = Var(–Y).</w:t>
      </w:r>
    </w:p>
  </w:footnote>
  <w:footnote w:id="4">
    <w:p w:rsidR="005C21F6" w:rsidRPr="00757263" w:rsidRDefault="005C21F6" w:rsidP="005C21F6">
      <w:pPr>
        <w:pStyle w:val="FootnoteText"/>
        <w:rPr>
          <w:sz w:val="24"/>
          <w:szCs w:val="24"/>
        </w:rPr>
      </w:pPr>
      <w:r w:rsidRPr="005C21F6">
        <w:rPr>
          <w:rStyle w:val="FootnoteReference"/>
          <w:sz w:val="28"/>
          <w:szCs w:val="28"/>
        </w:rPr>
        <w:footnoteRef/>
      </w:r>
      <w:r w:rsidRPr="005C21F6">
        <w:rPr>
          <w:sz w:val="28"/>
          <w:szCs w:val="28"/>
        </w:rPr>
        <w:t xml:space="preserve"> </w:t>
      </w:r>
      <w:r w:rsidRPr="00757263">
        <w:rPr>
          <w:sz w:val="24"/>
          <w:szCs w:val="24"/>
        </w:rPr>
        <w:t>These data were obtained from the Center for Research in Security Prices (CRSP), which is available to you on Wharton Research Data Services (WRDS). Another analysis of stocks appears in Basic Business Statistics (BBS), pp. 197-204.</w:t>
      </w:r>
    </w:p>
    <w:p w:rsidR="005C21F6" w:rsidRDefault="005C21F6" w:rsidP="005C21F6">
      <w:pPr>
        <w:pStyle w:val="FootnoteText"/>
      </w:pPr>
    </w:p>
  </w:footnote>
  <w:footnote w:id="5">
    <w:p w:rsidR="00170992" w:rsidRPr="00FF2C35" w:rsidRDefault="00170992" w:rsidP="00170992">
      <w:pPr>
        <w:pStyle w:val="FootnoteText"/>
        <w:rPr>
          <w:sz w:val="24"/>
          <w:szCs w:val="24"/>
        </w:rPr>
      </w:pPr>
      <w:r w:rsidRPr="00434DFB">
        <w:rPr>
          <w:rStyle w:val="FootnoteReference"/>
          <w:sz w:val="28"/>
          <w:szCs w:val="28"/>
        </w:rPr>
        <w:footnoteRef/>
      </w:r>
      <w:r w:rsidRPr="00FF2C35">
        <w:rPr>
          <w:sz w:val="24"/>
          <w:szCs w:val="24"/>
        </w:rPr>
        <w:t xml:space="preserve"> As in the dice simulation, this portfolio rebalances after each month so that half of the value of t</w:t>
      </w:r>
      <w:r>
        <w:rPr>
          <w:sz w:val="24"/>
          <w:szCs w:val="24"/>
        </w:rPr>
        <w:t>he portfolio is kept in Disney and the other half in Exxon.</w:t>
      </w:r>
    </w:p>
  </w:footnote>
  <w:footnote w:id="6">
    <w:p w:rsidR="00170992" w:rsidRDefault="00170992" w:rsidP="00170992">
      <w:pPr>
        <w:pStyle w:val="FootnoteText"/>
        <w:rPr>
          <w:sz w:val="24"/>
        </w:rPr>
      </w:pPr>
      <w:r w:rsidRPr="00434DFB">
        <w:rPr>
          <w:rStyle w:val="FootnoteReference"/>
          <w:sz w:val="28"/>
          <w:szCs w:val="28"/>
        </w:rPr>
        <w:footnoteRef/>
      </w:r>
      <w:r>
        <w:rPr>
          <w:sz w:val="24"/>
        </w:rPr>
        <w:t xml:space="preserve"> We can get the variance by simply squaring the SD that appears in the output. You can also ask JMP to give you the variance, as well. You do this by adding “more moments” to the output of the description command.</w:t>
      </w:r>
    </w:p>
  </w:footnote>
  <w:footnote w:id="7">
    <w:p w:rsidR="00170992" w:rsidRPr="00AE3B04" w:rsidRDefault="00170992" w:rsidP="00170992">
      <w:pPr>
        <w:pStyle w:val="FootnoteText"/>
        <w:rPr>
          <w:sz w:val="24"/>
          <w:szCs w:val="24"/>
        </w:rPr>
      </w:pPr>
      <w:r w:rsidRPr="00434DFB">
        <w:rPr>
          <w:rStyle w:val="FootnoteReference"/>
          <w:sz w:val="28"/>
          <w:szCs w:val="28"/>
        </w:rPr>
        <w:footnoteRef/>
      </w:r>
      <w:r>
        <w:rPr>
          <w:sz w:val="24"/>
          <w:szCs w:val="24"/>
        </w:rPr>
        <w:t xml:space="preserve"> </w:t>
      </w:r>
      <w:r w:rsidRPr="00AE3B04">
        <w:rPr>
          <w:sz w:val="24"/>
          <w:szCs w:val="24"/>
        </w:rPr>
        <w:t xml:space="preserve">The volatility adjusted return formula for gross returns from Module </w:t>
      </w:r>
      <w:r>
        <w:rPr>
          <w:sz w:val="24"/>
          <w:szCs w:val="24"/>
        </w:rPr>
        <w:t>4 (p.</w:t>
      </w:r>
      <w:r w:rsidRPr="00AE3B04">
        <w:rPr>
          <w:sz w:val="24"/>
          <w:szCs w:val="24"/>
        </w:rPr>
        <w:t xml:space="preserve"> </w:t>
      </w:r>
      <w:r>
        <w:rPr>
          <w:sz w:val="24"/>
          <w:szCs w:val="24"/>
        </w:rPr>
        <w:t>4</w:t>
      </w:r>
      <w:r w:rsidRPr="00AE3B04">
        <w:rPr>
          <w:sz w:val="24"/>
          <w:szCs w:val="24"/>
        </w:rPr>
        <w:t>-1</w:t>
      </w:r>
      <w:r>
        <w:rPr>
          <w:sz w:val="24"/>
          <w:szCs w:val="24"/>
        </w:rPr>
        <w:t>1</w:t>
      </w:r>
      <w:r w:rsidRPr="00AE3B04">
        <w:rPr>
          <w:sz w:val="24"/>
          <w:szCs w:val="24"/>
        </w:rPr>
        <w:t>) also holds for net returns.</w:t>
      </w:r>
    </w:p>
  </w:footnote>
  <w:footnote w:id="8">
    <w:p w:rsidR="00170992" w:rsidRDefault="00170992" w:rsidP="00170992">
      <w:pPr>
        <w:pStyle w:val="FootnoteText"/>
        <w:rPr>
          <w:sz w:val="24"/>
        </w:rPr>
      </w:pPr>
      <w:r w:rsidRPr="0061401E">
        <w:rPr>
          <w:rStyle w:val="FootnoteReference"/>
          <w:sz w:val="28"/>
          <w:szCs w:val="28"/>
        </w:rPr>
        <w:footnoteRef/>
      </w:r>
      <w:r>
        <w:rPr>
          <w:sz w:val="24"/>
        </w:rPr>
        <w:t xml:space="preserve"> This output is obtained using Analyze &gt; Fit Y by X with Ex</w:t>
      </w:r>
      <w:r w:rsidR="00187972">
        <w:rPr>
          <w:sz w:val="24"/>
        </w:rPr>
        <w:t xml:space="preserve">xon as Y and Disney as X, </w:t>
      </w:r>
      <w:r>
        <w:rPr>
          <w:sz w:val="24"/>
        </w:rPr>
        <w:t>clicking on the</w:t>
      </w:r>
      <w:r w:rsidR="00187972">
        <w:rPr>
          <w:sz w:val="24"/>
        </w:rPr>
        <w:t xml:space="preserve">  red triangle on</w:t>
      </w:r>
      <w:r>
        <w:rPr>
          <w:sz w:val="24"/>
        </w:rPr>
        <w:t xml:space="preserve"> Bivariate Fit title bar, and selecting Density Ellipse .95. The more </w:t>
      </w:r>
      <w:r w:rsidR="00E647B7">
        <w:rPr>
          <w:sz w:val="24"/>
        </w:rPr>
        <w:t>concentrated</w:t>
      </w:r>
      <w:r>
        <w:rPr>
          <w:sz w:val="24"/>
        </w:rPr>
        <w:t xml:space="preserve"> the football shape of the ellipse</w:t>
      </w:r>
      <w:r w:rsidR="00E647B7">
        <w:rPr>
          <w:sz w:val="24"/>
        </w:rPr>
        <w:t xml:space="preserve"> along a line</w:t>
      </w:r>
      <w:r>
        <w:rPr>
          <w:sz w:val="24"/>
        </w:rPr>
        <w:t>, the more linearly dependent the pair of measurements.</w:t>
      </w:r>
    </w:p>
  </w:footnote>
  <w:footnote w:id="9">
    <w:p w:rsidR="00753F7F" w:rsidRPr="00753F7F" w:rsidRDefault="00753F7F">
      <w:pPr>
        <w:pStyle w:val="FootnoteText"/>
        <w:rPr>
          <w:sz w:val="24"/>
          <w:szCs w:val="24"/>
        </w:rPr>
      </w:pPr>
      <w:r w:rsidRPr="00753F7F">
        <w:rPr>
          <w:rStyle w:val="FootnoteReference"/>
          <w:sz w:val="28"/>
          <w:szCs w:val="28"/>
        </w:rPr>
        <w:footnoteRef/>
      </w:r>
      <w:r w:rsidRPr="00753F7F">
        <w:rPr>
          <w:sz w:val="28"/>
          <w:szCs w:val="28"/>
        </w:rPr>
        <w:t xml:space="preserve"> </w:t>
      </w:r>
      <w:r w:rsidRPr="00753F7F">
        <w:rPr>
          <w:sz w:val="24"/>
          <w:szCs w:val="24"/>
        </w:rPr>
        <w:t xml:space="preserve">Fact 1 on p. 5-8 and Fact 2 on p. 5-9 also hold for sample means, variances and covariances.  </w:t>
      </w:r>
    </w:p>
  </w:footnote>
  <w:footnote w:id="10">
    <w:p w:rsidR="00170992" w:rsidRDefault="00170992" w:rsidP="00170992">
      <w:pPr>
        <w:pStyle w:val="FootnoteText"/>
        <w:rPr>
          <w:sz w:val="24"/>
        </w:rPr>
      </w:pPr>
      <w:r w:rsidRPr="002708DA">
        <w:rPr>
          <w:rStyle w:val="FootnoteReference"/>
          <w:sz w:val="28"/>
          <w:szCs w:val="28"/>
        </w:rPr>
        <w:footnoteRef/>
      </w:r>
      <w:r>
        <w:rPr>
          <w:sz w:val="24"/>
        </w:rPr>
        <w:t xml:space="preserve"> Ordinarily, </w:t>
      </w:r>
      <w:r>
        <w:rPr>
          <w:i/>
          <w:sz w:val="24"/>
        </w:rPr>
        <w:t>p</w:t>
      </w:r>
      <w:r>
        <w:rPr>
          <w:sz w:val="24"/>
        </w:rPr>
        <w:t xml:space="preserve"> is chosen between 0 and 1. However, negative values could be used to represent short selling.</w:t>
      </w:r>
    </w:p>
  </w:footnote>
  <w:footnote w:id="11">
    <w:p w:rsidR="00170992" w:rsidRPr="00E90CFD" w:rsidRDefault="00170992" w:rsidP="00170992">
      <w:pPr>
        <w:pStyle w:val="FootnoteText"/>
        <w:rPr>
          <w:sz w:val="24"/>
          <w:szCs w:val="24"/>
        </w:rPr>
      </w:pPr>
      <w:r w:rsidRPr="00D91DF4">
        <w:rPr>
          <w:rStyle w:val="FootnoteReference"/>
          <w:sz w:val="28"/>
          <w:szCs w:val="28"/>
        </w:rPr>
        <w:footnoteRef/>
      </w:r>
      <w:r w:rsidRPr="00E90CFD">
        <w:rPr>
          <w:sz w:val="24"/>
          <w:szCs w:val="24"/>
        </w:rPr>
        <w:t xml:space="preserve"> The Excel files </w:t>
      </w:r>
      <w:r w:rsidRPr="00D91DF4">
        <w:rPr>
          <w:i/>
          <w:sz w:val="24"/>
          <w:szCs w:val="24"/>
        </w:rPr>
        <w:t>portfolio1.XLS</w:t>
      </w:r>
      <w:r>
        <w:rPr>
          <w:sz w:val="24"/>
          <w:szCs w:val="24"/>
        </w:rPr>
        <w:t xml:space="preserve"> and </w:t>
      </w:r>
      <w:r w:rsidRPr="00D91DF4">
        <w:rPr>
          <w:i/>
          <w:sz w:val="24"/>
          <w:szCs w:val="24"/>
        </w:rPr>
        <w:t>portfolio2.XLS</w:t>
      </w:r>
      <w:r w:rsidRPr="00E90CFD">
        <w:rPr>
          <w:sz w:val="24"/>
          <w:szCs w:val="24"/>
        </w:rPr>
        <w:t xml:space="preserve"> are set up to do the Solver optimization for the Disney-McDonald</w:t>
      </w:r>
      <w:r>
        <w:rPr>
          <w:sz w:val="24"/>
          <w:szCs w:val="24"/>
        </w:rPr>
        <w:t>’</w:t>
      </w:r>
      <w:r w:rsidRPr="00E90CFD">
        <w:rPr>
          <w:sz w:val="24"/>
          <w:szCs w:val="24"/>
        </w:rPr>
        <w:t>s</w:t>
      </w:r>
      <w:r>
        <w:rPr>
          <w:sz w:val="24"/>
          <w:szCs w:val="24"/>
        </w:rPr>
        <w:t>,</w:t>
      </w:r>
      <w:r w:rsidRPr="00E90CFD">
        <w:rPr>
          <w:sz w:val="24"/>
          <w:szCs w:val="24"/>
        </w:rPr>
        <w:t xml:space="preserve"> and the Disney-Exxon portfol</w:t>
      </w:r>
      <w:r>
        <w:rPr>
          <w:sz w:val="24"/>
          <w:szCs w:val="24"/>
        </w:rPr>
        <w:t xml:space="preserve">ios. </w:t>
      </w:r>
      <w:r w:rsidRPr="00E90CFD">
        <w:rPr>
          <w:sz w:val="24"/>
          <w:szCs w:val="24"/>
        </w:rPr>
        <w:t>Just select Solver from the Tools menu.</w:t>
      </w:r>
    </w:p>
  </w:footnote>
  <w:footnote w:id="12">
    <w:p w:rsidR="00170992" w:rsidRDefault="00170992" w:rsidP="00170992">
      <w:pPr>
        <w:pStyle w:val="FootnoteText"/>
        <w:rPr>
          <w:sz w:val="24"/>
        </w:rPr>
      </w:pPr>
      <w:r w:rsidRPr="00D91DF4">
        <w:rPr>
          <w:rStyle w:val="FootnoteReference"/>
          <w:sz w:val="28"/>
          <w:szCs w:val="28"/>
        </w:rPr>
        <w:footnoteRef/>
      </w:r>
      <w:r>
        <w:rPr>
          <w:sz w:val="24"/>
        </w:rPr>
        <w:t xml:space="preserve"> At least remain calm for now. You’ll see them again in finance. They </w:t>
      </w:r>
      <w:r>
        <w:rPr>
          <w:i/>
          <w:sz w:val="24"/>
        </w:rPr>
        <w:t>really</w:t>
      </w:r>
      <w:r>
        <w:rPr>
          <w:sz w:val="24"/>
        </w:rPr>
        <w:t xml:space="preserve"> like these formulas!</w:t>
      </w:r>
    </w:p>
  </w:footnote>
  <w:footnote w:id="13">
    <w:p w:rsidR="00170992" w:rsidRDefault="00170992" w:rsidP="00170992">
      <w:pPr>
        <w:pStyle w:val="FootnoteText"/>
        <w:rPr>
          <w:sz w:val="24"/>
        </w:rPr>
      </w:pPr>
      <w:r w:rsidRPr="00D91DF4">
        <w:rPr>
          <w:rStyle w:val="FootnoteReference"/>
          <w:sz w:val="28"/>
          <w:szCs w:val="28"/>
        </w:rPr>
        <w:footnoteRef/>
      </w:r>
      <w:r>
        <w:rPr>
          <w:sz w:val="24"/>
        </w:rPr>
        <w:t xml:space="preserve"> At some point, however, accepting more risk will not lead to higher volatility adjusted returns. You’ll see more of this concept when you study the “efficient frontier” in finance.</w:t>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170992" w:rsidRDefault="00170992">
    <w:pPr>
      <w:framePr w:wrap="around" w:vAnchor="text" w:hAnchor="margin" w:xAlign="right" w:y="1"/>
    </w:pPr>
    <w:r>
      <w:fldChar w:fldCharType="begin"/>
    </w:r>
    <w:r>
      <w:instrText xml:space="preserve">PAGE  </w:instrText>
    </w:r>
    <w:r>
      <w:fldChar w:fldCharType="end"/>
    </w:r>
  </w:p>
  <w:p w:rsidR="00170992" w:rsidRDefault="00170992">
    <w:pPr>
      <w:ind w:right="360"/>
    </w:pP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170992" w:rsidRDefault="00170992" w:rsidP="00170992">
    <w:pPr>
      <w:rPr>
        <w:lang w:val="fr-FR"/>
      </w:rPr>
    </w:pPr>
    <w:r>
      <w:rPr>
        <w:lang w:val="fr-FR"/>
      </w:rPr>
      <w:t>Module 5: Covariance and Portfolios</w:t>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t xml:space="preserve">        </w:t>
    </w:r>
    <w:r w:rsidR="00212DB7">
      <w:rPr>
        <w:lang w:val="fr-FR"/>
      </w:rPr>
      <w:t xml:space="preserve">     Statistics 603, August 200</w:t>
    </w:r>
    <w:r w:rsidR="00F23CFD">
      <w:rPr>
        <w:lang w:val="fr-FR"/>
      </w:rPr>
      <w:t>9</w:t>
    </w:r>
  </w:p>
  <w:p w:rsidR="00170992" w:rsidRPr="005A16C8" w:rsidRDefault="00170992">
    <w:pPr>
      <w:rPr>
        <w:lang w:val="fr-FR"/>
      </w:rPr>
    </w:pPr>
    <w:r>
      <w:rPr>
        <w:lang w:val="fr-FR"/>
      </w:rPr>
      <w:t xml:space="preserve">   </w:t>
    </w:r>
  </w:p>
</w:hdr>
</file>

<file path=word/header3.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tbl>
    <w:tblPr>
      <w:tblW w:w="9558" w:type="dxa"/>
      <w:tblLook w:val="0000"/>
    </w:tblPr>
    <w:tblGrid>
      <w:gridCol w:w="1648"/>
      <w:gridCol w:w="7910"/>
    </w:tblGrid>
    <w:tr w:rsidR="00170992">
      <w:tblPrEx>
        <w:tblCellMar>
          <w:top w:w="0" w:type="dxa"/>
          <w:bottom w:w="0" w:type="dxa"/>
        </w:tblCellMar>
      </w:tblPrEx>
      <w:tc>
        <w:tcPr>
          <w:tcW w:w="1648" w:type="dxa"/>
          <w:vAlign w:val="center"/>
        </w:tcPr>
        <w:p w:rsidR="00170992" w:rsidRDefault="00170992"/>
      </w:tc>
      <w:tc>
        <w:tcPr>
          <w:tcW w:w="7910" w:type="dxa"/>
          <w:vAlign w:val="center"/>
        </w:tcPr>
        <w:p w:rsidR="00170992" w:rsidRDefault="00170992">
          <w:pPr>
            <w:jc w:val="both"/>
            <w:rPr>
              <w:sz w:val="28"/>
            </w:rPr>
          </w:pPr>
        </w:p>
      </w:tc>
    </w:tr>
    <w:tr w:rsidR="00170992">
      <w:tblPrEx>
        <w:tblCellMar>
          <w:top w:w="0" w:type="dxa"/>
          <w:bottom w:w="0" w:type="dxa"/>
        </w:tblCellMar>
      </w:tblPrEx>
      <w:tc>
        <w:tcPr>
          <w:tcW w:w="9558" w:type="dxa"/>
          <w:gridSpan w:val="2"/>
          <w:vAlign w:val="center"/>
        </w:tcPr>
        <w:p w:rsidR="00170992" w:rsidRDefault="00B942D8" w:rsidP="00170992">
          <w:pPr>
            <w:pStyle w:val="Heading2"/>
            <w:outlineLvl w:val="1"/>
          </w:pPr>
          <w:r>
            <w:rPr>
              <w:noProof/>
            </w:rPr>
            <w:drawing>
              <wp:anchor distT="0" distB="0" distL="114300" distR="114300" simplePos="0" relativeHeight="251657216" behindDoc="0" locked="0" layoutInCell="1" allowOverlap="1">
                <wp:simplePos x="0" y="0"/>
                <wp:positionH relativeFrom="column">
                  <wp:posOffset>-62865</wp:posOffset>
                </wp:positionH>
                <wp:positionV relativeFrom="paragraph">
                  <wp:posOffset>26670</wp:posOffset>
                </wp:positionV>
                <wp:extent cx="2082800" cy="518160"/>
                <wp:effectExtent l="25400" t="0" r="0" b="0"/>
                <wp:wrapNone/>
                <wp:docPr id="5" name="Picture 2" descr="LT_red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T_redblue"/>
                        <pic:cNvPicPr>
                          <a:picLocks noChangeAspect="1" noChangeArrowheads="1"/>
                        </pic:cNvPicPr>
                      </pic:nvPicPr>
                      <pic:blipFill>
                        <a:blip r:embed="rId1"/>
                        <a:srcRect/>
                        <a:stretch>
                          <a:fillRect/>
                        </a:stretch>
                      </pic:blipFill>
                      <pic:spPr bwMode="auto">
                        <a:xfrm>
                          <a:off x="0" y="0"/>
                          <a:ext cx="2082800" cy="518160"/>
                        </a:xfrm>
                        <a:prstGeom prst="rect">
                          <a:avLst/>
                        </a:prstGeom>
                        <a:noFill/>
                        <a:ln w="9525">
                          <a:noFill/>
                          <a:miter lim="800000"/>
                          <a:headEnd/>
                          <a:tailEnd/>
                        </a:ln>
                      </pic:spPr>
                    </pic:pic>
                  </a:graphicData>
                </a:graphic>
              </wp:anchor>
            </w:drawing>
          </w:r>
        </w:p>
      </w:tc>
    </w:tr>
  </w:tbl>
  <w:p w:rsidR="00170992" w:rsidRDefault="00170992"/>
  <w:p w:rsidR="00170992" w:rsidRDefault="00170992">
    <w:pPr>
      <w:jc w:val="right"/>
    </w:pP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77B344F"/>
    <w:multiLevelType w:val="hybridMultilevel"/>
    <w:tmpl w:val="EEA2835C"/>
    <w:lvl w:ilvl="0" w:tplc="D0F27918">
      <w:start w:val="1"/>
      <w:numFmt w:val="bullet"/>
      <w:lvlText w:val=""/>
      <w:lvlJc w:val="left"/>
      <w:pPr>
        <w:tabs>
          <w:tab w:val="num" w:pos="1080"/>
        </w:tabs>
        <w:ind w:left="1080" w:hanging="360"/>
      </w:pPr>
      <w:rPr>
        <w:rFonts w:ascii="Symbol" w:hAnsi="Symbol" w:hint="default"/>
        <w:b w:val="0"/>
        <w:i w:val="0"/>
        <w:sz w:val="24"/>
        <w:szCs w:val="24"/>
      </w:rPr>
    </w:lvl>
    <w:lvl w:ilvl="1" w:tplc="04090003">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48FE0B85"/>
    <w:multiLevelType w:val="hybridMultilevel"/>
    <w:tmpl w:val="A156D0E2"/>
    <w:lvl w:ilvl="0" w:tplc="FFFFFFFF">
      <w:start w:val="1"/>
      <w:numFmt w:val="decimal"/>
      <w:lvlText w:val="%1)"/>
      <w:lvlJc w:val="left"/>
      <w:pPr>
        <w:tabs>
          <w:tab w:val="num" w:pos="750"/>
        </w:tabs>
        <w:ind w:left="750" w:hanging="39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nsid w:val="6691101F"/>
    <w:multiLevelType w:val="hybridMultilevel"/>
    <w:tmpl w:val="A6A214B0"/>
    <w:lvl w:ilvl="0" w:tplc="3786646E">
      <w:start w:val="1"/>
      <w:numFmt w:val="decimal"/>
      <w:lvlText w:val="%1."/>
      <w:lvlJc w:val="left"/>
      <w:pPr>
        <w:tabs>
          <w:tab w:val="num" w:pos="1440"/>
        </w:tabs>
        <w:ind w:left="1440" w:hanging="360"/>
      </w:pPr>
      <w:rPr>
        <w:rFonts w:ascii="Times New Roman" w:hAnsi="Times New Roman" w:hint="default"/>
        <w:b w:val="0"/>
        <w:i w:val="0"/>
        <w:sz w:val="36"/>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2"/>
  </w:num>
  <w:num w:numId="2">
    <w:abstractNumId w:val="0"/>
  </w:num>
  <w:num w:numId="3">
    <w:abstractNumId w:val="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attachedTemplate r:id="rId1"/>
  <w:stylePaneFormatFilter w:val="0000"/>
  <w:trackRevisions/>
  <w:defaultTabStop w:val="720"/>
  <w:displayHorizontalDrawingGridEvery w:val="0"/>
  <w:displayVerticalDrawingGridEvery w:val="0"/>
  <w:doNotUseMarginsForDrawingGridOrigin/>
  <w:noPunctuationKerning/>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2B61F5"/>
    <w:rsid w:val="000A0F25"/>
    <w:rsid w:val="000C3516"/>
    <w:rsid w:val="00125263"/>
    <w:rsid w:val="00152D58"/>
    <w:rsid w:val="00170992"/>
    <w:rsid w:val="00187972"/>
    <w:rsid w:val="00212DB7"/>
    <w:rsid w:val="00285AAA"/>
    <w:rsid w:val="002E0E3F"/>
    <w:rsid w:val="0039299B"/>
    <w:rsid w:val="003D6549"/>
    <w:rsid w:val="004358CB"/>
    <w:rsid w:val="00446183"/>
    <w:rsid w:val="004F257F"/>
    <w:rsid w:val="00550D76"/>
    <w:rsid w:val="00565531"/>
    <w:rsid w:val="005A395C"/>
    <w:rsid w:val="005C21F6"/>
    <w:rsid w:val="006175E1"/>
    <w:rsid w:val="00623BF2"/>
    <w:rsid w:val="0065394C"/>
    <w:rsid w:val="00691807"/>
    <w:rsid w:val="00753F7F"/>
    <w:rsid w:val="00757263"/>
    <w:rsid w:val="00770F45"/>
    <w:rsid w:val="0078534B"/>
    <w:rsid w:val="007946F9"/>
    <w:rsid w:val="007D2109"/>
    <w:rsid w:val="007D2B36"/>
    <w:rsid w:val="007F3DD4"/>
    <w:rsid w:val="00826559"/>
    <w:rsid w:val="008315F3"/>
    <w:rsid w:val="00875340"/>
    <w:rsid w:val="008F27B9"/>
    <w:rsid w:val="00921A8B"/>
    <w:rsid w:val="009443F1"/>
    <w:rsid w:val="00953C9A"/>
    <w:rsid w:val="009600DA"/>
    <w:rsid w:val="009747E3"/>
    <w:rsid w:val="00976309"/>
    <w:rsid w:val="0099532C"/>
    <w:rsid w:val="009C392C"/>
    <w:rsid w:val="009F476B"/>
    <w:rsid w:val="00A62DC2"/>
    <w:rsid w:val="00A72160"/>
    <w:rsid w:val="00A87FE0"/>
    <w:rsid w:val="00A92B24"/>
    <w:rsid w:val="00B0268C"/>
    <w:rsid w:val="00B1092C"/>
    <w:rsid w:val="00B21716"/>
    <w:rsid w:val="00B742FB"/>
    <w:rsid w:val="00B942D8"/>
    <w:rsid w:val="00BE60DA"/>
    <w:rsid w:val="00C7378E"/>
    <w:rsid w:val="00C76D27"/>
    <w:rsid w:val="00C81498"/>
    <w:rsid w:val="00C911DF"/>
    <w:rsid w:val="00D010B7"/>
    <w:rsid w:val="00D051F3"/>
    <w:rsid w:val="00D718A8"/>
    <w:rsid w:val="00E07780"/>
    <w:rsid w:val="00E33B16"/>
    <w:rsid w:val="00E647B7"/>
    <w:rsid w:val="00E80AAF"/>
    <w:rsid w:val="00F23CFD"/>
    <w:rsid w:val="00F5143E"/>
    <w:rsid w:val="00F80CD4"/>
    <w:rsid w:val="00FB5339"/>
    <w:rsid w:val="00FD1BFA"/>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 do not use"/>
    <w:qFormat/>
  </w:style>
  <w:style w:type="paragraph" w:styleId="Heading1">
    <w:name w:val="heading 1"/>
    <w:basedOn w:val="BodyText"/>
    <w:next w:val="BodyText"/>
    <w:qFormat/>
    <w:pPr>
      <w:keepNext/>
      <w:spacing w:before="240" w:after="240"/>
      <w:jc w:val="left"/>
      <w:outlineLvl w:val="0"/>
    </w:pPr>
    <w:rPr>
      <w:rFonts w:ascii="Times" w:hAnsi="Times"/>
      <w:b/>
      <w:bCs/>
      <w:smallCaps/>
      <w:sz w:val="32"/>
    </w:rPr>
  </w:style>
  <w:style w:type="paragraph" w:styleId="Heading2">
    <w:name w:val="heading 2"/>
    <w:basedOn w:val="BodyText"/>
    <w:next w:val="BodyText"/>
    <w:qFormat/>
    <w:pPr>
      <w:keepNext/>
      <w:spacing w:before="240" w:after="240"/>
      <w:jc w:val="left"/>
      <w:outlineLvl w:val="1"/>
    </w:pPr>
    <w:rPr>
      <w:b/>
      <w:sz w:val="28"/>
    </w:rPr>
  </w:style>
  <w:style w:type="paragraph" w:styleId="Heading3">
    <w:name w:val="heading 3"/>
    <w:basedOn w:val="BodyText"/>
    <w:next w:val="BodyText"/>
    <w:qFormat/>
    <w:pPr>
      <w:keepNext/>
      <w:spacing w:before="240"/>
      <w:jc w:val="left"/>
      <w:outlineLvl w:val="2"/>
    </w:pPr>
    <w:rPr>
      <w:b/>
    </w:rPr>
  </w:style>
  <w:style w:type="paragraph" w:styleId="Heading4">
    <w:name w:val="heading 4"/>
    <w:basedOn w:val="Normal"/>
    <w:next w:val="Normal"/>
    <w:qFormat/>
    <w:pPr>
      <w:keepNext/>
      <w:outlineLvl w:val="3"/>
    </w:pPr>
    <w:rPr>
      <w:i/>
      <w:sz w:val="24"/>
    </w:rPr>
  </w:style>
  <w:style w:type="paragraph" w:styleId="Heading5">
    <w:name w:val="heading 5"/>
    <w:aliases w:val=" do not use"/>
    <w:basedOn w:val="Normal"/>
    <w:next w:val="Normal"/>
    <w:qFormat/>
    <w:pPr>
      <w:keepNext/>
      <w:outlineLvl w:val="4"/>
    </w:pPr>
    <w:rPr>
      <w:i/>
      <w:iCs/>
    </w:rPr>
  </w:style>
  <w:style w:type="paragraph" w:styleId="Heading6">
    <w:name w:val="heading 6"/>
    <w:aliases w:val=" do not use"/>
    <w:basedOn w:val="Normal"/>
    <w:next w:val="Normal"/>
    <w:qFormat/>
    <w:pPr>
      <w:keepNext/>
      <w:outlineLvl w:val="5"/>
    </w:pPr>
    <w:rPr>
      <w:b/>
      <w:bCs/>
      <w:i/>
      <w:sz w:val="24"/>
    </w:rPr>
  </w:style>
  <w:style w:type="paragraph" w:styleId="Heading7">
    <w:name w:val="heading 7"/>
    <w:aliases w:val=" do not use"/>
    <w:basedOn w:val="Normal"/>
    <w:next w:val="Normal"/>
    <w:qFormat/>
    <w:pPr>
      <w:keepNext/>
      <w:tabs>
        <w:tab w:val="left" w:pos="0"/>
        <w:tab w:val="left" w:pos="720"/>
        <w:tab w:val="left" w:pos="8460"/>
      </w:tabs>
      <w:outlineLvl w:val="6"/>
    </w:pPr>
    <w:rPr>
      <w:rFonts w:ascii="Arial" w:hAnsi="Arial"/>
      <w:b/>
      <w:snapToGrid w:val="0"/>
      <w:sz w:val="24"/>
    </w:rPr>
  </w:style>
  <w:style w:type="character" w:default="1" w:styleId="DefaultParagraphFont">
    <w:name w:val="Default Paragraph Font"/>
    <w:aliases w:val=" do not use"/>
    <w:semiHidden/>
  </w:style>
  <w:style w:type="table" w:default="1" w:styleId="TableNormal">
    <w:name w:val="Normal Table"/>
    <w:semiHidden/>
    <w:rPr>
      <w:lang/>
    </w:rPr>
    <w:tblPr>
      <w:tblInd w:w="0" w:type="dxa"/>
      <w:tblCellMar>
        <w:top w:w="0" w:type="dxa"/>
        <w:left w:w="108" w:type="dxa"/>
        <w:bottom w:w="0" w:type="dxa"/>
        <w:right w:w="108" w:type="dxa"/>
      </w:tblCellMar>
    </w:tblPr>
  </w:style>
  <w:style w:type="numbering" w:default="1" w:styleId="NoList">
    <w:name w:val="No List"/>
    <w:semiHidden/>
  </w:style>
  <w:style w:type="paragraph" w:styleId="FootnoteText">
    <w:name w:val="footnote text"/>
    <w:basedOn w:val="BodyText"/>
    <w:link w:val="FootnoteTextChar"/>
    <w:semiHidden/>
    <w:rPr>
      <w:sz w:val="20"/>
    </w:rPr>
  </w:style>
  <w:style w:type="paragraph" w:styleId="BodyText2">
    <w:name w:val="Body Text 2"/>
    <w:basedOn w:val="Normal"/>
    <w:rsid w:val="00883687"/>
    <w:pPr>
      <w:spacing w:after="120" w:line="480" w:lineRule="auto"/>
    </w:pPr>
  </w:style>
  <w:style w:type="paragraph" w:customStyle="1" w:styleId="OpeningQuotation">
    <w:name w:val="Opening Quotation"/>
    <w:basedOn w:val="BodyText"/>
    <w:next w:val="OpeningQuotationCitation"/>
    <w:pPr>
      <w:ind w:left="720" w:right="720"/>
    </w:pPr>
    <w:rPr>
      <w:i/>
      <w:sz w:val="20"/>
    </w:rPr>
  </w:style>
  <w:style w:type="paragraph" w:styleId="BodyText">
    <w:name w:val="Body Text"/>
    <w:basedOn w:val="Normal"/>
    <w:link w:val="BodyTextChar"/>
    <w:autoRedefine/>
    <w:rsid w:val="006D4D11"/>
    <w:pPr>
      <w:jc w:val="both"/>
    </w:pPr>
    <w:rPr>
      <w:sz w:val="36"/>
      <w:szCs w:val="36"/>
    </w:rPr>
  </w:style>
  <w:style w:type="paragraph" w:customStyle="1" w:styleId="OpeningQuotationCitation">
    <w:name w:val="Opening Quotation Citation"/>
    <w:next w:val="BodyText"/>
    <w:pPr>
      <w:spacing w:after="120"/>
      <w:ind w:left="1440" w:right="720"/>
      <w:jc w:val="both"/>
    </w:pPr>
    <w:rPr>
      <w:szCs w:val="16"/>
    </w:rPr>
  </w:style>
  <w:style w:type="paragraph" w:styleId="Footer">
    <w:name w:val="footer"/>
    <w:basedOn w:val="Normal"/>
    <w:autoRedefine/>
    <w:pPr>
      <w:tabs>
        <w:tab w:val="center" w:pos="4320"/>
        <w:tab w:val="right" w:pos="8640"/>
      </w:tabs>
    </w:pPr>
  </w:style>
  <w:style w:type="character" w:styleId="FootnoteReference">
    <w:name w:val="footnote reference"/>
    <w:basedOn w:val="DefaultParagraphFont"/>
    <w:semiHidden/>
    <w:rPr>
      <w:rFonts w:ascii="Times New Roman" w:hAnsi="Times New Roman"/>
      <w:dstrike w:val="0"/>
      <w:sz w:val="24"/>
      <w:vertAlign w:val="superscript"/>
    </w:rPr>
  </w:style>
  <w:style w:type="character" w:styleId="Hyperlink">
    <w:name w:val="Hyperlink"/>
    <w:basedOn w:val="DefaultParagraphFont"/>
    <w:rPr>
      <w:color w:val="0000FF"/>
      <w:u w:val="single"/>
    </w:rPr>
  </w:style>
  <w:style w:type="paragraph" w:customStyle="1" w:styleId="BodyQuotation">
    <w:name w:val="Body Quotation"/>
    <w:basedOn w:val="BodyText"/>
    <w:next w:val="BodyText"/>
    <w:pPr>
      <w:ind w:left="720" w:right="720"/>
    </w:pPr>
  </w:style>
  <w:style w:type="paragraph" w:customStyle="1" w:styleId="ExhibitTitle">
    <w:name w:val="Exhibit Title"/>
    <w:next w:val="BodyText"/>
    <w:pPr>
      <w:jc w:val="center"/>
    </w:pPr>
    <w:rPr>
      <w:b/>
      <w:sz w:val="24"/>
      <w:szCs w:val="24"/>
    </w:rPr>
  </w:style>
  <w:style w:type="paragraph" w:customStyle="1" w:styleId="ExhibitCitation">
    <w:name w:val="Exhibit Citation"/>
    <w:next w:val="BodyText"/>
  </w:style>
  <w:style w:type="paragraph" w:styleId="BalloonText">
    <w:name w:val="Balloon Text"/>
    <w:basedOn w:val="Normal"/>
    <w:semiHidden/>
    <w:rPr>
      <w:rFonts w:ascii="Lucida Grande" w:hAnsi="Lucida Grande"/>
      <w:sz w:val="18"/>
      <w:szCs w:val="18"/>
    </w:rPr>
  </w:style>
  <w:style w:type="character" w:styleId="CommentReference">
    <w:name w:val="annotation reference"/>
    <w:basedOn w:val="DefaultParagraphFont"/>
    <w:semiHidden/>
    <w:rPr>
      <w:sz w:val="18"/>
    </w:rPr>
  </w:style>
  <w:style w:type="paragraph" w:styleId="CommentText">
    <w:name w:val="annotation text"/>
    <w:basedOn w:val="Normal"/>
    <w:semiHidden/>
    <w:rPr>
      <w:sz w:val="24"/>
      <w:szCs w:val="24"/>
    </w:rPr>
  </w:style>
  <w:style w:type="paragraph" w:styleId="CommentSubject">
    <w:name w:val="annotation subject"/>
    <w:basedOn w:val="CommentText"/>
    <w:next w:val="CommentText"/>
    <w:semiHidden/>
    <w:rPr>
      <w:sz w:val="20"/>
      <w:szCs w:val="20"/>
    </w:rPr>
  </w:style>
  <w:style w:type="character" w:styleId="PageNumber">
    <w:name w:val="page number"/>
    <w:basedOn w:val="DefaultParagraphFont"/>
  </w:style>
  <w:style w:type="character" w:customStyle="1" w:styleId="CopyrightChar">
    <w:name w:val="Copyright Char"/>
    <w:basedOn w:val="DefaultParagraphFont"/>
    <w:rPr>
      <w:rFonts w:eastAsia="Times"/>
      <w:smallCaps/>
      <w:noProof w:val="0"/>
      <w:spacing w:val="10"/>
      <w:sz w:val="16"/>
      <w:szCs w:val="16"/>
      <w:lang w:val="en-US" w:eastAsia="en-US" w:bidi="ar-SA"/>
    </w:rPr>
  </w:style>
  <w:style w:type="paragraph" w:customStyle="1" w:styleId="DocumentTitle">
    <w:name w:val="Document Title"/>
    <w:autoRedefine/>
    <w:rPr>
      <w:rFonts w:ascii="Times" w:hAnsi="Times"/>
      <w:b/>
      <w:sz w:val="40"/>
    </w:rPr>
  </w:style>
  <w:style w:type="paragraph" w:styleId="BodyText3">
    <w:name w:val="Body Text 3"/>
    <w:basedOn w:val="Normal"/>
    <w:rsid w:val="00480D5C"/>
    <w:pPr>
      <w:spacing w:after="120"/>
    </w:pPr>
    <w:rPr>
      <w:sz w:val="16"/>
      <w:szCs w:val="16"/>
    </w:rPr>
  </w:style>
  <w:style w:type="character" w:customStyle="1" w:styleId="CopyrightCharacter">
    <w:name w:val="Copyright Character"/>
    <w:basedOn w:val="DefaultParagraphFont"/>
    <w:rPr>
      <w:rFonts w:ascii="Times" w:hAnsi="Times"/>
      <w:smallCaps/>
      <w:noProof w:val="0"/>
      <w:spacing w:val="10"/>
      <w:sz w:val="16"/>
      <w:szCs w:val="16"/>
      <w:lang w:val="en-US" w:eastAsia="en-US" w:bidi="ar-SA"/>
    </w:rPr>
  </w:style>
  <w:style w:type="paragraph" w:customStyle="1" w:styleId="Times18">
    <w:name w:val="Times 18"/>
    <w:basedOn w:val="Normal"/>
    <w:rsid w:val="00480D5C"/>
    <w:rPr>
      <w:rFonts w:ascii="Times" w:hAnsi="Times"/>
      <w:sz w:val="36"/>
    </w:rPr>
  </w:style>
  <w:style w:type="paragraph" w:customStyle="1" w:styleId="blueheading">
    <w:name w:val="blue heading"/>
    <w:basedOn w:val="Normal"/>
    <w:rsid w:val="005A6204"/>
    <w:rPr>
      <w:color w:val="0000FF"/>
      <w:sz w:val="44"/>
    </w:rPr>
  </w:style>
  <w:style w:type="paragraph" w:styleId="BodyTextIndent2">
    <w:name w:val="Body Text Indent 2"/>
    <w:basedOn w:val="Normal"/>
    <w:rsid w:val="007B68EC"/>
    <w:pPr>
      <w:spacing w:after="120" w:line="480" w:lineRule="auto"/>
      <w:ind w:left="360"/>
    </w:pPr>
  </w:style>
  <w:style w:type="character" w:customStyle="1" w:styleId="BodyTextChar">
    <w:name w:val="Body Text Char"/>
    <w:basedOn w:val="DefaultParagraphFont"/>
    <w:link w:val="BodyText"/>
    <w:rsid w:val="006D4D11"/>
    <w:rPr>
      <w:sz w:val="36"/>
      <w:szCs w:val="36"/>
      <w:lang w:val="en-US" w:eastAsia="en-US" w:bidi="ar-SA"/>
    </w:rPr>
  </w:style>
  <w:style w:type="paragraph" w:customStyle="1" w:styleId="Indented">
    <w:name w:val="Indented"/>
    <w:basedOn w:val="BodyTextIndent"/>
    <w:next w:val="Normal"/>
    <w:rsid w:val="00FB1BA7"/>
    <w:pPr>
      <w:spacing w:after="0"/>
      <w:ind w:left="720"/>
    </w:pPr>
    <w:rPr>
      <w:sz w:val="36"/>
    </w:rPr>
  </w:style>
  <w:style w:type="paragraph" w:styleId="BodyTextIndent">
    <w:name w:val="Body Text Indent"/>
    <w:basedOn w:val="Normal"/>
    <w:rsid w:val="00FB1BA7"/>
    <w:pPr>
      <w:spacing w:after="120"/>
      <w:ind w:left="360"/>
    </w:pPr>
  </w:style>
  <w:style w:type="paragraph" w:customStyle="1" w:styleId="BodyTextCentered">
    <w:name w:val="Body Text + Centered"/>
    <w:basedOn w:val="BodyText"/>
    <w:rsid w:val="00694AF3"/>
    <w:pPr>
      <w:jc w:val="center"/>
    </w:pPr>
  </w:style>
  <w:style w:type="paragraph" w:customStyle="1" w:styleId="CaseTitle">
    <w:name w:val="Case Title"/>
    <w:rsid w:val="00893B50"/>
    <w:pPr>
      <w:jc w:val="center"/>
    </w:pPr>
    <w:rPr>
      <w:rFonts w:ascii="Times" w:hAnsi="Times"/>
      <w:sz w:val="40"/>
    </w:rPr>
  </w:style>
  <w:style w:type="character" w:customStyle="1" w:styleId="FootnoteTextChar">
    <w:name w:val="Footnote Text Char"/>
    <w:basedOn w:val="BodyTextChar"/>
    <w:link w:val="FootnoteText"/>
    <w:rsid w:val="00546FA6"/>
  </w:style>
  <w:style w:type="paragraph" w:customStyle="1" w:styleId="greenheader">
    <w:name w:val="green header"/>
    <w:basedOn w:val="Normal"/>
    <w:next w:val="Normal"/>
    <w:rsid w:val="003F16E0"/>
    <w:pPr>
      <w:widowControl w:val="0"/>
      <w:tabs>
        <w:tab w:val="left" w:pos="720"/>
      </w:tabs>
    </w:pPr>
    <w:rPr>
      <w:color w:val="003300"/>
      <w:sz w:val="40"/>
    </w:rPr>
  </w:style>
  <w:style w:type="paragraph" w:customStyle="1" w:styleId="Hanging">
    <w:name w:val="Hanging"/>
    <w:basedOn w:val="Normal"/>
    <w:next w:val="Normal"/>
    <w:rsid w:val="003F16E0"/>
    <w:pPr>
      <w:tabs>
        <w:tab w:val="left" w:pos="2160"/>
        <w:tab w:val="left" w:pos="2880"/>
        <w:tab w:val="left" w:pos="3600"/>
        <w:tab w:val="left" w:pos="4320"/>
        <w:tab w:val="left" w:pos="5040"/>
        <w:tab w:val="left" w:pos="5760"/>
        <w:tab w:val="left" w:pos="6480"/>
        <w:tab w:val="right" w:pos="8280"/>
      </w:tabs>
      <w:spacing w:before="240"/>
      <w:ind w:left="900" w:hanging="360"/>
    </w:pPr>
    <w:rPr>
      <w:rFonts w:ascii="Times" w:hAnsi="Times"/>
      <w:b/>
      <w:sz w:val="28"/>
    </w:rPr>
  </w:style>
  <w:style w:type="table" w:styleId="TableGrid">
    <w:name w:val="Table Grid"/>
    <w:basedOn w:val="TableNormal"/>
    <w:rsid w:val="00D709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3">
    <w:name w:val="Body Text Indent 3"/>
    <w:basedOn w:val="Normal"/>
    <w:rsid w:val="00720D99"/>
    <w:pPr>
      <w:spacing w:after="120"/>
      <w:ind w:left="360"/>
    </w:pPr>
    <w:rPr>
      <w:sz w:val="16"/>
      <w:szCs w:val="16"/>
    </w:rPr>
  </w:style>
  <w:style w:type="paragraph" w:customStyle="1" w:styleId="Heading">
    <w:name w:val="Heading"/>
    <w:basedOn w:val="Normal"/>
    <w:rsid w:val="002029A8"/>
    <w:pPr>
      <w:widowControl w:val="0"/>
      <w:tabs>
        <w:tab w:val="center" w:pos="4320"/>
        <w:tab w:val="left" w:pos="7020"/>
      </w:tabs>
      <w:spacing w:line="240" w:lineRule="atLeast"/>
    </w:pPr>
    <w:rPr>
      <w:rFonts w:ascii="Arial Rounded MT Bold" w:hAnsi="Arial Rounded MT Bold"/>
      <w:sz w:val="36"/>
    </w:rPr>
  </w:style>
  <w:style w:type="paragraph" w:styleId="Caption">
    <w:name w:val="caption"/>
    <w:basedOn w:val="Normal"/>
    <w:next w:val="Normal"/>
    <w:qFormat/>
    <w:rsid w:val="002029A8"/>
    <w:pPr>
      <w:widowControl w:val="0"/>
      <w:tabs>
        <w:tab w:val="center" w:pos="4320"/>
        <w:tab w:val="left" w:pos="6480"/>
        <w:tab w:val="left" w:pos="7020"/>
      </w:tabs>
      <w:spacing w:line="240" w:lineRule="atLeast"/>
    </w:pPr>
    <w:rPr>
      <w:rFonts w:ascii="Times" w:hAnsi="Times"/>
      <w:sz w:val="36"/>
    </w:rPr>
  </w:style>
  <w:style w:type="paragraph" w:customStyle="1" w:styleId="greenheading">
    <w:name w:val="green heading"/>
    <w:basedOn w:val="Normal"/>
    <w:next w:val="Normal"/>
    <w:rsid w:val="002029A8"/>
    <w:rPr>
      <w:color w:val="003300"/>
      <w:sz w:val="40"/>
    </w:rPr>
  </w:style>
  <w:style w:type="paragraph" w:styleId="PlainText">
    <w:name w:val="Plain Text"/>
    <w:basedOn w:val="Normal"/>
    <w:rsid w:val="00E7279E"/>
    <w:rPr>
      <w:rFonts w:ascii="Courier New" w:hAnsi="Courier New" w:cs="Courier New"/>
    </w:rPr>
  </w:style>
  <w:style w:type="paragraph" w:customStyle="1" w:styleId="T18">
    <w:name w:val="T18"/>
    <w:basedOn w:val="Normal"/>
    <w:rsid w:val="00EC056D"/>
    <w:pPr>
      <w:tabs>
        <w:tab w:val="center" w:pos="4320"/>
        <w:tab w:val="left" w:pos="6480"/>
        <w:tab w:val="left" w:pos="7020"/>
      </w:tabs>
      <w:spacing w:line="240" w:lineRule="atLeast"/>
      <w:ind w:right="-720"/>
      <w:jc w:val="center"/>
    </w:pPr>
    <w:rPr>
      <w:rFonts w:ascii="Times" w:hAnsi="Times"/>
      <w:sz w:val="36"/>
    </w:rPr>
  </w:style>
  <w:style w:type="paragraph" w:customStyle="1" w:styleId="blueheader">
    <w:name w:val="blue header"/>
    <w:basedOn w:val="Normal"/>
    <w:next w:val="Normal"/>
    <w:rsid w:val="00EC056D"/>
    <w:rPr>
      <w:color w:val="0000FF"/>
      <w:sz w:val="44"/>
    </w:rPr>
  </w:style>
</w:styles>
</file>

<file path=word/webSettings.xml><?xml version="1.0" encoding="utf-8"?>
<w:webSettings xmlns:r="http://schemas.openxmlformats.org/officeDocument/2006/relationships" xmlns:w="http://schemas.openxmlformats.org/wordprocessingml/2006/main">
  <w:divs>
    <w:div w:id="13241330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35" Type="http://schemas.openxmlformats.org/officeDocument/2006/relationships/image" Target="media/image23.pict"/><Relationship Id="rId31" Type="http://schemas.openxmlformats.org/officeDocument/2006/relationships/image" Target="media/image20.wmf"/><Relationship Id="rId34" Type="http://schemas.openxmlformats.org/officeDocument/2006/relationships/image" Target="media/image22.wmf"/><Relationship Id="rId39" Type="http://schemas.openxmlformats.org/officeDocument/2006/relationships/footer" Target="footer1.xml"/><Relationship Id="rId40" Type="http://schemas.openxmlformats.org/officeDocument/2006/relationships/header" Target="header3.xml"/><Relationship Id="rId7" Type="http://schemas.openxmlformats.org/officeDocument/2006/relationships/image" Target="media/image1.png"/><Relationship Id="rId36" Type="http://schemas.openxmlformats.org/officeDocument/2006/relationships/oleObject" Target="embeddings/oleObject3.bin"/><Relationship Id="rId43" Type="http://schemas.openxmlformats.org/officeDocument/2006/relationships/theme" Target="theme/theme1.xml"/><Relationship Id="rId1" Type="http://schemas.openxmlformats.org/officeDocument/2006/relationships/numbering" Target="numbering.xml"/><Relationship Id="rId24" Type="http://schemas.openxmlformats.org/officeDocument/2006/relationships/image" Target="media/image14.wmf"/><Relationship Id="rId25" Type="http://schemas.openxmlformats.org/officeDocument/2006/relationships/image" Target="media/image15.wmf"/><Relationship Id="rId8" Type="http://schemas.openxmlformats.org/officeDocument/2006/relationships/image" Target="media/image2.png"/><Relationship Id="rId13" Type="http://schemas.openxmlformats.org/officeDocument/2006/relationships/image" Target="media/image6.wmf"/><Relationship Id="rId10" Type="http://schemas.openxmlformats.org/officeDocument/2006/relationships/image" Target="media/image4.wmf"/><Relationship Id="rId32" Type="http://schemas.openxmlformats.org/officeDocument/2006/relationships/image" Target="media/image21.pict"/><Relationship Id="rId37" Type="http://schemas.openxmlformats.org/officeDocument/2006/relationships/header" Target="header1.xml"/><Relationship Id="rId12" Type="http://schemas.openxmlformats.org/officeDocument/2006/relationships/oleObject" Target="embeddings/Microsoft_Equation1.bin"/><Relationship Id="rId17" Type="http://schemas.openxmlformats.org/officeDocument/2006/relationships/image" Target="media/image9.pict"/><Relationship Id="rId9" Type="http://schemas.openxmlformats.org/officeDocument/2006/relationships/image" Target="media/image3.png"/><Relationship Id="rId18" Type="http://schemas.openxmlformats.org/officeDocument/2006/relationships/oleObject" Target="embeddings/Microsoft_Equation3.bin"/><Relationship Id="rId3" Type="http://schemas.openxmlformats.org/officeDocument/2006/relationships/settings" Target="settings.xml"/><Relationship Id="rId27" Type="http://schemas.openxmlformats.org/officeDocument/2006/relationships/image" Target="media/image17.wmf"/><Relationship Id="rId14" Type="http://schemas.openxmlformats.org/officeDocument/2006/relationships/image" Target="media/image7.pict"/><Relationship Id="rId23" Type="http://schemas.openxmlformats.org/officeDocument/2006/relationships/oleObject" Target="embeddings/Microsoft_Equation4.bin"/><Relationship Id="rId4" Type="http://schemas.openxmlformats.org/officeDocument/2006/relationships/webSettings" Target="webSettings.xml"/><Relationship Id="rId28" Type="http://schemas.openxmlformats.org/officeDocument/2006/relationships/image" Target="media/image18.wmf"/><Relationship Id="rId26" Type="http://schemas.openxmlformats.org/officeDocument/2006/relationships/image" Target="media/image16.wmf"/><Relationship Id="rId30" Type="http://schemas.openxmlformats.org/officeDocument/2006/relationships/oleObject" Target="embeddings/oleObject1.bin"/><Relationship Id="rId11" Type="http://schemas.openxmlformats.org/officeDocument/2006/relationships/image" Target="media/image5.pict"/><Relationship Id="rId42" Type="http://schemas.openxmlformats.org/officeDocument/2006/relationships/fontTable" Target="fontTable.xml"/><Relationship Id="rId29" Type="http://schemas.openxmlformats.org/officeDocument/2006/relationships/image" Target="media/image19.pict"/><Relationship Id="rId6" Type="http://schemas.openxmlformats.org/officeDocument/2006/relationships/endnotes" Target="endnotes.xml"/><Relationship Id="rId16" Type="http://schemas.openxmlformats.org/officeDocument/2006/relationships/image" Target="media/image8.wmf"/><Relationship Id="rId33" Type="http://schemas.openxmlformats.org/officeDocument/2006/relationships/oleObject" Target="embeddings/oleObject2.bin"/><Relationship Id="rId4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oleObject" Target="embeddings/Microsoft_Equation2.bin"/><Relationship Id="rId19" Type="http://schemas.openxmlformats.org/officeDocument/2006/relationships/image" Target="media/image10.wmf"/><Relationship Id="rId38" Type="http://schemas.openxmlformats.org/officeDocument/2006/relationships/header" Target="header2.xml"/><Relationship Id="rId20" Type="http://schemas.openxmlformats.org/officeDocument/2006/relationships/image" Target="media/image11.pict"/><Relationship Id="rId22" Type="http://schemas.openxmlformats.org/officeDocument/2006/relationships/image" Target="media/image13.pict"/><Relationship Id="rId21" Type="http://schemas.openxmlformats.org/officeDocument/2006/relationships/image" Target="media/image12.wmf"/><Relationship Id="rId2"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2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eb\Desktop\Aneesha\Updated%20Templates\Wharton%20Branding%20Template_04010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\Documents and Settings\Deb\Desktop\Aneesha\Updated Templates\Wharton Branding Template_040108.dot</Template>
  <TotalTime>0</TotalTime>
  <Pages>24</Pages>
  <Words>1710</Words>
  <Characters>9749</Characters>
  <Application>Microsoft Macintosh Word</Application>
  <DocSecurity>0</DocSecurity>
  <Lines>81</Lines>
  <Paragraphs>19</Paragraphs>
  <ScaleCrop>false</ScaleCrop>
  <HeadingPairs>
    <vt:vector size="2" baseType="variant">
      <vt:variant>
        <vt:lpstr>Title</vt:lpstr>
      </vt:variant>
      <vt:variant>
        <vt:i4>1</vt:i4>
      </vt:variant>
    </vt:vector>
  </HeadingPairs>
  <TitlesOfParts>
    <vt:vector size="1" baseType="lpstr">
      <vt:lpstr>Wharton Branding Template</vt:lpstr>
    </vt:vector>
  </TitlesOfParts>
  <Company>Stanford - Graduate School of Business</Company>
  <LinksUpToDate>false</LinksUpToDate>
  <CharactersWithSpaces>11972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Wharton Branding Template</dc:title>
  <dc:subject/>
  <dc:creator>Deborah Bitzer Riess</dc:creator>
  <cp:keywords/>
  <cp:lastModifiedBy>Robert Stine</cp:lastModifiedBy>
  <cp:revision>2</cp:revision>
  <cp:lastPrinted>2008-06-03T18:07:00Z</cp:lastPrinted>
  <dcterms:created xsi:type="dcterms:W3CDTF">2009-07-15T20:45:00Z</dcterms:created>
  <dcterms:modified xsi:type="dcterms:W3CDTF">2009-07-15T20:45:00Z</dcterms:modified>
</cp:coreProperties>
</file>